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C352F" w14:textId="77777777" w:rsidR="00E93C13" w:rsidRPr="00E93C13" w:rsidRDefault="00E93C13" w:rsidP="001C0B53">
      <w:pPr>
        <w:spacing w:line="360" w:lineRule="auto"/>
        <w:ind w:rightChars="-99" w:right="-238"/>
        <w:jc w:val="center"/>
        <w:rPr>
          <w:b/>
        </w:rPr>
      </w:pPr>
      <w:r w:rsidRPr="00E93C13">
        <w:rPr>
          <w:b/>
        </w:rPr>
        <w:t xml:space="preserve">Prenatal Particulate Air Pollution and </w:t>
      </w:r>
      <w:r>
        <w:rPr>
          <w:b/>
        </w:rPr>
        <w:t>Neurodevelopment</w:t>
      </w:r>
      <w:r w:rsidRPr="00E93C13">
        <w:rPr>
          <w:b/>
        </w:rPr>
        <w:t xml:space="preserve"> in Urban Children: </w:t>
      </w:r>
    </w:p>
    <w:p w14:paraId="01114576" w14:textId="77777777" w:rsidR="00A00B2B" w:rsidRPr="00E93C13" w:rsidRDefault="008F1DCB" w:rsidP="001C0B53">
      <w:pPr>
        <w:spacing w:line="360" w:lineRule="auto"/>
        <w:ind w:rightChars="-99" w:right="-238"/>
        <w:jc w:val="center"/>
        <w:rPr>
          <w:b/>
        </w:rPr>
      </w:pPr>
      <w:r>
        <w:rPr>
          <w:b/>
        </w:rPr>
        <w:t xml:space="preserve">Identifying </w:t>
      </w:r>
      <w:r w:rsidR="00E93C13" w:rsidRPr="00E93C13">
        <w:rPr>
          <w:b/>
        </w:rPr>
        <w:t xml:space="preserve">Sensitive Windows and </w:t>
      </w:r>
      <w:r w:rsidR="00DB611F">
        <w:rPr>
          <w:b/>
        </w:rPr>
        <w:t>Sex</w:t>
      </w:r>
      <w:r>
        <w:rPr>
          <w:b/>
        </w:rPr>
        <w:t xml:space="preserve"> </w:t>
      </w:r>
      <w:r w:rsidR="002E7D9E">
        <w:rPr>
          <w:b/>
        </w:rPr>
        <w:t>Differences</w:t>
      </w:r>
    </w:p>
    <w:p w14:paraId="0EA27D3D" w14:textId="77777777" w:rsidR="00E93C13" w:rsidRDefault="00E93C13" w:rsidP="001C0B53">
      <w:pPr>
        <w:spacing w:line="360" w:lineRule="auto"/>
        <w:ind w:rightChars="-99" w:right="-238"/>
        <w:jc w:val="center"/>
      </w:pPr>
    </w:p>
    <w:p w14:paraId="0AAB3793" w14:textId="77777777" w:rsidR="00402B37" w:rsidRDefault="0010626E" w:rsidP="001C0B53">
      <w:pPr>
        <w:spacing w:line="360" w:lineRule="auto"/>
        <w:ind w:rightChars="-99" w:right="-238"/>
        <w:jc w:val="center"/>
      </w:pPr>
      <w:r>
        <w:t>Yueh-Hsiu Mathilda Chiu, ScD</w:t>
      </w:r>
      <w:r w:rsidR="00A00B2B" w:rsidRPr="009C6DE6">
        <w:rPr>
          <w:vertAlign w:val="superscript"/>
        </w:rPr>
        <w:t>1</w:t>
      </w:r>
      <w:r>
        <w:t>; Hsiao-Hsien Leon Hsu, ScD</w:t>
      </w:r>
      <w:r w:rsidRPr="0010626E">
        <w:rPr>
          <w:vertAlign w:val="superscript"/>
        </w:rPr>
        <w:t>2</w:t>
      </w:r>
      <w:r>
        <w:t xml:space="preserve">; </w:t>
      </w:r>
      <w:r w:rsidR="00A00B2B" w:rsidRPr="009C6DE6">
        <w:t>Brent A. Coull, PhD</w:t>
      </w:r>
      <w:r w:rsidR="00A00B2B">
        <w:rPr>
          <w:vertAlign w:val="superscript"/>
        </w:rPr>
        <w:t>3</w:t>
      </w:r>
      <w:r w:rsidR="007B78EF">
        <w:rPr>
          <w:vertAlign w:val="superscript"/>
        </w:rPr>
        <w:t>,4</w:t>
      </w:r>
      <w:r>
        <w:t xml:space="preserve">; </w:t>
      </w:r>
    </w:p>
    <w:p w14:paraId="657FBA09" w14:textId="77777777" w:rsidR="00190BE6" w:rsidRDefault="00402B37" w:rsidP="001C0B53">
      <w:pPr>
        <w:spacing w:line="360" w:lineRule="auto"/>
        <w:ind w:rightChars="-99" w:right="-238"/>
        <w:jc w:val="center"/>
      </w:pPr>
      <w:r>
        <w:t xml:space="preserve">David </w:t>
      </w:r>
      <w:r w:rsidR="00467A85">
        <w:t xml:space="preserve">C. </w:t>
      </w:r>
      <w:r>
        <w:t>Bellinger, PhD</w:t>
      </w:r>
      <w:r w:rsidR="004470C0">
        <w:t>, MSc</w:t>
      </w:r>
      <w:r w:rsidR="00C7179D">
        <w:rPr>
          <w:vertAlign w:val="superscript"/>
        </w:rPr>
        <w:t>4,5</w:t>
      </w:r>
      <w:r>
        <w:t>;</w:t>
      </w:r>
      <w:r w:rsidR="00312CBF">
        <w:t xml:space="preserve"> </w:t>
      </w:r>
      <w:r w:rsidR="00A00B2B">
        <w:rPr>
          <w:rFonts w:hint="eastAsia"/>
        </w:rPr>
        <w:t>Itai Kloog, PhD</w:t>
      </w:r>
      <w:r w:rsidR="00312CBF">
        <w:rPr>
          <w:vertAlign w:val="superscript"/>
        </w:rPr>
        <w:t>6</w:t>
      </w:r>
      <w:r w:rsidR="00066B12">
        <w:t xml:space="preserve">; </w:t>
      </w:r>
      <w:r w:rsidR="004318C2" w:rsidRPr="009C6DE6">
        <w:t>Joel Schwartz, PhD</w:t>
      </w:r>
      <w:r w:rsidR="00353DD4">
        <w:rPr>
          <w:vertAlign w:val="superscript"/>
        </w:rPr>
        <w:t>4,</w:t>
      </w:r>
      <w:r w:rsidR="00312CBF">
        <w:rPr>
          <w:vertAlign w:val="superscript"/>
        </w:rPr>
        <w:t>7</w:t>
      </w:r>
      <w:r w:rsidR="004318C2">
        <w:t xml:space="preserve">; </w:t>
      </w:r>
    </w:p>
    <w:p w14:paraId="7010D33B" w14:textId="77777777" w:rsidR="00A00B2B" w:rsidRPr="007B78EF" w:rsidRDefault="004318C2" w:rsidP="001C0B53">
      <w:pPr>
        <w:spacing w:line="360" w:lineRule="auto"/>
        <w:ind w:rightChars="-99" w:right="-238"/>
        <w:jc w:val="center"/>
        <w:rPr>
          <w:vertAlign w:val="superscript"/>
        </w:rPr>
      </w:pPr>
      <w:r>
        <w:t>Robert O. Wright, MD, MPH</w:t>
      </w:r>
      <w:r w:rsidR="007B78EF">
        <w:rPr>
          <w:vertAlign w:val="superscript"/>
        </w:rPr>
        <w:t>2,</w:t>
      </w:r>
      <w:r w:rsidR="001F7A6B">
        <w:rPr>
          <w:vertAlign w:val="superscript"/>
        </w:rPr>
        <w:t>8</w:t>
      </w:r>
      <w:r>
        <w:t xml:space="preserve">; </w:t>
      </w:r>
      <w:r w:rsidR="00A00B2B" w:rsidRPr="009C6DE6">
        <w:t>Rosalind J. Wright, MD, MPH</w:t>
      </w:r>
      <w:r w:rsidR="007B78EF">
        <w:rPr>
          <w:vertAlign w:val="superscript"/>
        </w:rPr>
        <w:t>1</w:t>
      </w:r>
      <w:r w:rsidR="006173BB">
        <w:rPr>
          <w:vertAlign w:val="superscript"/>
        </w:rPr>
        <w:t>,</w:t>
      </w:r>
      <w:r w:rsidR="001F7A6B">
        <w:rPr>
          <w:vertAlign w:val="superscript"/>
        </w:rPr>
        <w:t>8</w:t>
      </w:r>
    </w:p>
    <w:p w14:paraId="50846C6D" w14:textId="77777777" w:rsidR="00066B12" w:rsidRPr="009C6DE6" w:rsidRDefault="00066B12" w:rsidP="001C0B53">
      <w:pPr>
        <w:spacing w:line="360" w:lineRule="auto"/>
        <w:ind w:rightChars="-99" w:right="-238"/>
        <w:jc w:val="center"/>
      </w:pPr>
    </w:p>
    <w:p w14:paraId="03408451" w14:textId="77777777" w:rsidR="00A00B2B" w:rsidRDefault="00A00B2B" w:rsidP="00002BAB">
      <w:pPr>
        <w:spacing w:line="480" w:lineRule="exact"/>
        <w:ind w:left="120" w:hangingChars="50" w:hanging="120"/>
      </w:pPr>
      <w:r w:rsidRPr="009C6DE6">
        <w:rPr>
          <w:vertAlign w:val="superscript"/>
        </w:rPr>
        <w:t>1</w:t>
      </w:r>
      <w:r w:rsidRPr="009C6DE6">
        <w:t xml:space="preserve"> Dep</w:t>
      </w:r>
      <w:r w:rsidR="00172EAE">
        <w:t>artment</w:t>
      </w:r>
      <w:r w:rsidRPr="009C6DE6">
        <w:t xml:space="preserve"> of </w:t>
      </w:r>
      <w:r>
        <w:t>Pediatrics</w:t>
      </w:r>
      <w:r w:rsidRPr="009C6DE6">
        <w:t xml:space="preserve">, </w:t>
      </w:r>
      <w:r w:rsidR="007404D3">
        <w:t xml:space="preserve">Kravis Children’s Hospital, </w:t>
      </w:r>
      <w:r>
        <w:t>Icahn School of Medicine at Mount Sinai</w:t>
      </w:r>
      <w:r w:rsidRPr="009C6DE6">
        <w:t xml:space="preserve">, </w:t>
      </w:r>
      <w:r>
        <w:t>New York, NY</w:t>
      </w:r>
      <w:r w:rsidRPr="009C6DE6">
        <w:t>, USA</w:t>
      </w:r>
    </w:p>
    <w:p w14:paraId="5D20CE6C" w14:textId="77777777" w:rsidR="004B050D" w:rsidRDefault="004B050D" w:rsidP="00002BAB">
      <w:pPr>
        <w:spacing w:line="480" w:lineRule="exact"/>
        <w:ind w:left="120" w:hangingChars="50" w:hanging="120"/>
      </w:pPr>
      <w:r>
        <w:rPr>
          <w:vertAlign w:val="superscript"/>
        </w:rPr>
        <w:t>2</w:t>
      </w:r>
      <w:r w:rsidRPr="009C6DE6">
        <w:t xml:space="preserve"> Dep</w:t>
      </w:r>
      <w:r w:rsidR="00190BE6">
        <w:t>artment</w:t>
      </w:r>
      <w:r w:rsidRPr="009C6DE6">
        <w:t xml:space="preserve"> of </w:t>
      </w:r>
      <w:r>
        <w:t>Preventive Medicine</w:t>
      </w:r>
      <w:r w:rsidRPr="009C6DE6">
        <w:t xml:space="preserve">, </w:t>
      </w:r>
      <w:r>
        <w:t>Icahn School of Medicine at Mount Sinai</w:t>
      </w:r>
      <w:r w:rsidRPr="009C6DE6">
        <w:t xml:space="preserve">, </w:t>
      </w:r>
      <w:r>
        <w:t>New York, NY</w:t>
      </w:r>
      <w:r w:rsidRPr="009C6DE6">
        <w:t>, USA</w:t>
      </w:r>
    </w:p>
    <w:p w14:paraId="4E9BEB83" w14:textId="77777777" w:rsidR="00A00B2B" w:rsidRDefault="004B050D" w:rsidP="00002BAB">
      <w:pPr>
        <w:spacing w:line="480" w:lineRule="exact"/>
        <w:ind w:left="120" w:hangingChars="50" w:hanging="120"/>
      </w:pPr>
      <w:r>
        <w:rPr>
          <w:vertAlign w:val="superscript"/>
        </w:rPr>
        <w:t>3</w:t>
      </w:r>
      <w:r w:rsidR="00A00B2B" w:rsidRPr="009C6DE6">
        <w:t xml:space="preserve"> </w:t>
      </w:r>
      <w:r w:rsidR="00190BE6" w:rsidRPr="009C6DE6">
        <w:t>Dep</w:t>
      </w:r>
      <w:r w:rsidR="00190BE6">
        <w:t>artment</w:t>
      </w:r>
      <w:r w:rsidR="00A00B2B" w:rsidRPr="009C6DE6">
        <w:t xml:space="preserve"> of Biostatistics, Harvard School of Public Health, Boston, MA, USA</w:t>
      </w:r>
    </w:p>
    <w:p w14:paraId="4EA6EF1C" w14:textId="77777777" w:rsidR="00A00B2B" w:rsidRDefault="004B050D" w:rsidP="00002BAB">
      <w:pPr>
        <w:spacing w:line="480" w:lineRule="exact"/>
        <w:ind w:left="120" w:hangingChars="50" w:hanging="120"/>
      </w:pPr>
      <w:r>
        <w:rPr>
          <w:vertAlign w:val="superscript"/>
        </w:rPr>
        <w:t>4</w:t>
      </w:r>
      <w:r w:rsidR="00A00B2B" w:rsidRPr="009C6DE6">
        <w:t xml:space="preserve"> </w:t>
      </w:r>
      <w:r w:rsidR="00190BE6" w:rsidRPr="009C6DE6">
        <w:t>Dep</w:t>
      </w:r>
      <w:r w:rsidR="00190BE6">
        <w:t>artment</w:t>
      </w:r>
      <w:r w:rsidR="00A00B2B" w:rsidRPr="009C6DE6">
        <w:t xml:space="preserve"> of </w:t>
      </w:r>
      <w:r w:rsidR="00A00B2B">
        <w:t>Environmental Health</w:t>
      </w:r>
      <w:r w:rsidR="00A00B2B" w:rsidRPr="009C6DE6">
        <w:t>, Harvard School of</w:t>
      </w:r>
      <w:r w:rsidR="00A00B2B">
        <w:t xml:space="preserve"> Public Health, Boston, MA, USA</w:t>
      </w:r>
    </w:p>
    <w:p w14:paraId="752FDBF0" w14:textId="77777777" w:rsidR="00312CBF" w:rsidRDefault="00312CBF" w:rsidP="00002BAB">
      <w:pPr>
        <w:spacing w:line="480" w:lineRule="exact"/>
        <w:ind w:left="120" w:hangingChars="50" w:hanging="120"/>
      </w:pPr>
      <w:r>
        <w:rPr>
          <w:vertAlign w:val="superscript"/>
        </w:rPr>
        <w:t>5</w:t>
      </w:r>
      <w:r w:rsidRPr="009C6DE6">
        <w:t xml:space="preserve"> </w:t>
      </w:r>
      <w:r w:rsidR="00C7179D">
        <w:t xml:space="preserve">Department of Neurology Research, </w:t>
      </w:r>
      <w:r w:rsidRPr="0018404C">
        <w:t>Children's Hospital Boston, Harvard Medical School</w:t>
      </w:r>
      <w:r>
        <w:t>, Boston, MA, USA</w:t>
      </w:r>
    </w:p>
    <w:p w14:paraId="48156D10" w14:textId="77777777" w:rsidR="00353DD4" w:rsidRPr="00353DD4" w:rsidRDefault="00312CBF" w:rsidP="00002BAB">
      <w:pPr>
        <w:spacing w:line="480" w:lineRule="exact"/>
        <w:ind w:left="120" w:hangingChars="50" w:hanging="120"/>
      </w:pPr>
      <w:r>
        <w:rPr>
          <w:vertAlign w:val="superscript"/>
        </w:rPr>
        <w:t>6</w:t>
      </w:r>
      <w:r w:rsidR="00353DD4" w:rsidRPr="00353DD4">
        <w:rPr>
          <w:vertAlign w:val="superscript"/>
        </w:rPr>
        <w:t xml:space="preserve"> </w:t>
      </w:r>
      <w:r w:rsidR="00190BE6" w:rsidRPr="009C6DE6">
        <w:t>Dep</w:t>
      </w:r>
      <w:r w:rsidR="00190BE6">
        <w:t>artment</w:t>
      </w:r>
      <w:r w:rsidR="00353DD4" w:rsidRPr="00353DD4">
        <w:t xml:space="preserve"> of Geography and Environmental Development, Ben-Gurion University of the Negev</w:t>
      </w:r>
      <w:r w:rsidR="00D047BF">
        <w:t>, Israel</w:t>
      </w:r>
    </w:p>
    <w:p w14:paraId="7905E7C9" w14:textId="77777777" w:rsidR="00A00B2B" w:rsidRPr="009C6DE6" w:rsidRDefault="00312CBF" w:rsidP="00002BAB">
      <w:pPr>
        <w:spacing w:line="480" w:lineRule="exact"/>
        <w:ind w:left="120" w:hangingChars="50" w:hanging="120"/>
      </w:pPr>
      <w:r>
        <w:rPr>
          <w:vertAlign w:val="superscript"/>
        </w:rPr>
        <w:t>7</w:t>
      </w:r>
      <w:r w:rsidR="00A00B2B" w:rsidRPr="009C6DE6">
        <w:t xml:space="preserve"> </w:t>
      </w:r>
      <w:r w:rsidR="00190BE6" w:rsidRPr="009C6DE6">
        <w:t>Dep</w:t>
      </w:r>
      <w:r w:rsidR="00190BE6">
        <w:t>artment</w:t>
      </w:r>
      <w:r w:rsidR="00A00B2B" w:rsidRPr="009C6DE6">
        <w:t xml:space="preserve"> of Epidemiology, Harvard School of Public Health, Boston, MA, USA</w:t>
      </w:r>
    </w:p>
    <w:p w14:paraId="7299F637" w14:textId="77777777" w:rsidR="00A00B2B" w:rsidRPr="009C6DE6" w:rsidRDefault="00190BE6" w:rsidP="00002BAB">
      <w:pPr>
        <w:spacing w:line="480" w:lineRule="exact"/>
        <w:ind w:left="120" w:hangingChars="50" w:hanging="120"/>
      </w:pPr>
      <w:r>
        <w:rPr>
          <w:vertAlign w:val="superscript"/>
        </w:rPr>
        <w:t>8</w:t>
      </w:r>
      <w:r w:rsidR="00A00B2B">
        <w:rPr>
          <w:vertAlign w:val="superscript"/>
        </w:rPr>
        <w:t xml:space="preserve"> </w:t>
      </w:r>
      <w:r w:rsidR="00A00B2B">
        <w:t>The Mindich Child Health &amp; Development Institute, Icahn School of Medicine at Mount Sinai</w:t>
      </w:r>
      <w:r w:rsidR="00A00B2B" w:rsidRPr="009C6DE6">
        <w:t xml:space="preserve">, </w:t>
      </w:r>
      <w:r w:rsidR="00A00B2B">
        <w:t>New York, NY</w:t>
      </w:r>
      <w:r w:rsidR="00A00B2B" w:rsidRPr="009C6DE6">
        <w:t>, USA</w:t>
      </w:r>
    </w:p>
    <w:p w14:paraId="178780E9" w14:textId="77777777" w:rsidR="00A00B2B" w:rsidRPr="009C6DE6" w:rsidRDefault="00A00B2B" w:rsidP="001C0B53">
      <w:pPr>
        <w:ind w:left="120" w:hangingChars="50" w:hanging="120"/>
      </w:pPr>
    </w:p>
    <w:p w14:paraId="446937E5" w14:textId="77777777" w:rsidR="00A00B2B" w:rsidRPr="009C6DE6" w:rsidRDefault="00A00B2B" w:rsidP="001C0B53">
      <w:r w:rsidRPr="009C6DE6">
        <w:rPr>
          <w:b/>
        </w:rPr>
        <w:t xml:space="preserve">Acknowledgements: </w:t>
      </w:r>
      <w:r>
        <w:t>T</w:t>
      </w:r>
      <w:r w:rsidRPr="009C6DE6">
        <w:t>he Asthma Coalition on Community, Environment, and Social Stress (ACCESS) project has been funded by grants R01 ES</w:t>
      </w:r>
      <w:r>
        <w:rPr>
          <w:rFonts w:hint="eastAsia"/>
        </w:rPr>
        <w:t>0</w:t>
      </w:r>
      <w:r w:rsidRPr="009C6DE6">
        <w:t xml:space="preserve">10932, </w:t>
      </w:r>
      <w:r w:rsidR="00313EA3" w:rsidRPr="00313EA3">
        <w:t>R01</w:t>
      </w:r>
      <w:r w:rsidR="00B43B01">
        <w:t xml:space="preserve"> </w:t>
      </w:r>
      <w:r w:rsidR="00313EA3" w:rsidRPr="00313EA3">
        <w:t xml:space="preserve">ES013744, </w:t>
      </w:r>
      <w:r w:rsidR="00D93CBC">
        <w:t>R01</w:t>
      </w:r>
      <w:r w:rsidR="00B43B01">
        <w:t xml:space="preserve"> </w:t>
      </w:r>
      <w:r w:rsidR="00D93CBC">
        <w:t xml:space="preserve">ES21357, </w:t>
      </w:r>
      <w:r w:rsidR="00313EA3" w:rsidRPr="00313EA3">
        <w:t>P30</w:t>
      </w:r>
      <w:r w:rsidR="00B43B01">
        <w:t xml:space="preserve"> </w:t>
      </w:r>
      <w:r w:rsidR="00313EA3" w:rsidRPr="00313EA3">
        <w:t>ES</w:t>
      </w:r>
      <w:r w:rsidR="00787CFE" w:rsidRPr="00787CFE">
        <w:rPr>
          <w:color w:val="334651"/>
          <w:shd w:val="clear" w:color="auto" w:fill="FFFFFF"/>
        </w:rPr>
        <w:t>023515</w:t>
      </w:r>
      <w:r w:rsidR="00313EA3">
        <w:rPr>
          <w:color w:val="334651"/>
          <w:shd w:val="clear" w:color="auto" w:fill="FFFFFF"/>
        </w:rPr>
        <w:t xml:space="preserve">, </w:t>
      </w:r>
      <w:r w:rsidRPr="00313EA3">
        <w:t>U01</w:t>
      </w:r>
      <w:r w:rsidRPr="009C6DE6">
        <w:t xml:space="preserve"> HL072494, R01 HL080674</w:t>
      </w:r>
      <w:r w:rsidR="00B43B01">
        <w:t>,</w:t>
      </w:r>
      <w:r w:rsidR="000075E7">
        <w:t xml:space="preserve"> </w:t>
      </w:r>
      <w:r w:rsidR="00CE3649" w:rsidRPr="00CE3649">
        <w:t>EPA RD 83479801, P30 ES000002.</w:t>
      </w:r>
      <w:r w:rsidRPr="009C6DE6">
        <w:t xml:space="preserve"> </w:t>
      </w:r>
      <w:r w:rsidR="00334D0E">
        <w:t xml:space="preserve"> </w:t>
      </w:r>
      <w:r w:rsidRPr="009C6DE6">
        <w:t>The authors declare they have no competing financial interests.</w:t>
      </w:r>
    </w:p>
    <w:p w14:paraId="13923073" w14:textId="77777777" w:rsidR="00A00B2B" w:rsidRDefault="00A00B2B" w:rsidP="008D7EF7">
      <w:pPr>
        <w:ind w:left="130" w:hangingChars="50" w:hanging="130"/>
        <w:rPr>
          <w:b/>
        </w:rPr>
      </w:pPr>
    </w:p>
    <w:p w14:paraId="6A596099" w14:textId="77777777" w:rsidR="005F2A3F" w:rsidRDefault="00A00B2B" w:rsidP="008D7EF7">
      <w:pPr>
        <w:ind w:left="130" w:hangingChars="50" w:hanging="130"/>
      </w:pPr>
      <w:r>
        <w:rPr>
          <w:b/>
        </w:rPr>
        <w:t>Short Running T</w:t>
      </w:r>
      <w:r w:rsidRPr="009C6DE6">
        <w:rPr>
          <w:b/>
        </w:rPr>
        <w:t xml:space="preserve">itle:  </w:t>
      </w:r>
      <w:r w:rsidR="00172EAE">
        <w:t>P</w:t>
      </w:r>
      <w:r w:rsidRPr="00344FDA">
        <w:t xml:space="preserve">renatal </w:t>
      </w:r>
      <w:r w:rsidR="000A298E">
        <w:t>PM</w:t>
      </w:r>
      <w:r w:rsidR="000A298E" w:rsidRPr="000A298E">
        <w:rPr>
          <w:vertAlign w:val="subscript"/>
        </w:rPr>
        <w:t>2.5</w:t>
      </w:r>
      <w:r w:rsidR="00172EAE">
        <w:t xml:space="preserve">, sensitive windows </w:t>
      </w:r>
      <w:r>
        <w:t xml:space="preserve">&amp; </w:t>
      </w:r>
      <w:r w:rsidR="000A298E">
        <w:t>neurodevelopment</w:t>
      </w:r>
    </w:p>
    <w:p w14:paraId="01DBCFF6" w14:textId="77777777" w:rsidR="005F2A3F" w:rsidRDefault="005F2A3F" w:rsidP="001C0B53">
      <w:pPr>
        <w:ind w:left="120" w:hangingChars="50" w:hanging="120"/>
      </w:pPr>
    </w:p>
    <w:p w14:paraId="68C5C5F0" w14:textId="77777777" w:rsidR="00A00B2B" w:rsidRDefault="00453DC7" w:rsidP="006264AC">
      <w:pPr>
        <w:spacing w:line="440" w:lineRule="exact"/>
        <w:ind w:left="120" w:hangingChars="50" w:hanging="120"/>
        <w:jc w:val="center"/>
        <w:rPr>
          <w:b/>
        </w:rPr>
      </w:pPr>
      <w:r>
        <w:br w:type="page"/>
      </w:r>
      <w:r w:rsidR="00A00B2B" w:rsidRPr="005F2A3F">
        <w:rPr>
          <w:b/>
        </w:rPr>
        <w:lastRenderedPageBreak/>
        <w:t xml:space="preserve">ABSTRACT  </w:t>
      </w:r>
    </w:p>
    <w:p w14:paraId="06478387" w14:textId="77777777" w:rsidR="006F08A1" w:rsidRPr="008726D1" w:rsidRDefault="006F08A1" w:rsidP="006264AC">
      <w:pPr>
        <w:spacing w:line="440" w:lineRule="exact"/>
        <w:ind w:left="120" w:hangingChars="50" w:hanging="120"/>
        <w:jc w:val="center"/>
        <w:rPr>
          <w:i/>
        </w:rPr>
      </w:pPr>
    </w:p>
    <w:p w14:paraId="008D756A" w14:textId="77777777" w:rsidR="00260B30" w:rsidRDefault="005F2A3F" w:rsidP="006264AC">
      <w:pPr>
        <w:spacing w:line="440" w:lineRule="exact"/>
      </w:pPr>
      <w:r w:rsidRPr="005F2A3F">
        <w:rPr>
          <w:b/>
        </w:rPr>
        <w:t xml:space="preserve">Background: </w:t>
      </w:r>
      <w:r w:rsidRPr="005F2A3F">
        <w:t xml:space="preserve">Brain growth and structural </w:t>
      </w:r>
      <w:r w:rsidR="00313EA3">
        <w:t>organization</w:t>
      </w:r>
      <w:r w:rsidR="00313EA3" w:rsidRPr="005F2A3F">
        <w:t xml:space="preserve"> </w:t>
      </w:r>
      <w:r w:rsidRPr="005F2A3F">
        <w:t xml:space="preserve">occurs in stages beginning </w:t>
      </w:r>
      <w:r w:rsidR="00797696" w:rsidRPr="00D93CBC">
        <w:t>prenatally</w:t>
      </w:r>
      <w:r w:rsidR="00DC6BD0">
        <w:t>.</w:t>
      </w:r>
      <w:r w:rsidRPr="005F2A3F">
        <w:t xml:space="preserve"> </w:t>
      </w:r>
      <w:r w:rsidR="00DC6BD0">
        <w:t>T</w:t>
      </w:r>
      <w:r w:rsidR="00E86839" w:rsidRPr="005F2A3F">
        <w:t>hus</w:t>
      </w:r>
      <w:r w:rsidR="00DC6BD0">
        <w:t>,</w:t>
      </w:r>
      <w:r w:rsidR="00E86839">
        <w:t xml:space="preserve"> toxins</w:t>
      </w:r>
      <w:r w:rsidRPr="005F2A3F">
        <w:t xml:space="preserve"> may </w:t>
      </w:r>
      <w:r w:rsidR="00797696">
        <w:t>impact</w:t>
      </w:r>
      <w:r w:rsidRPr="005F2A3F">
        <w:t xml:space="preserve"> neurodevelopment</w:t>
      </w:r>
      <w:r w:rsidR="00E86839">
        <w:t xml:space="preserve"> </w:t>
      </w:r>
      <w:r w:rsidR="00E35FB7">
        <w:t>different</w:t>
      </w:r>
      <w:r w:rsidR="00797696">
        <w:t xml:space="preserve">ly </w:t>
      </w:r>
      <w:r w:rsidR="00E86839">
        <w:t xml:space="preserve">dependent upon </w:t>
      </w:r>
      <w:r w:rsidR="00797696">
        <w:t xml:space="preserve">exposure </w:t>
      </w:r>
      <w:r w:rsidR="00E86839">
        <w:t>timing</w:t>
      </w:r>
      <w:r w:rsidRPr="005F2A3F">
        <w:t xml:space="preserve">. </w:t>
      </w:r>
      <w:r w:rsidR="00067B90">
        <w:t xml:space="preserve"> </w:t>
      </w:r>
    </w:p>
    <w:p w14:paraId="4DDE0CCB" w14:textId="77777777" w:rsidR="00302187" w:rsidRDefault="00260B30" w:rsidP="006264AC">
      <w:pPr>
        <w:spacing w:line="440" w:lineRule="exact"/>
      </w:pPr>
      <w:r w:rsidRPr="00260B30">
        <w:rPr>
          <w:b/>
        </w:rPr>
        <w:t xml:space="preserve">Objectives: </w:t>
      </w:r>
      <w:r w:rsidR="005F2A3F" w:rsidRPr="005F2A3F">
        <w:t xml:space="preserve">We </w:t>
      </w:r>
      <w:r w:rsidR="00BF630B">
        <w:t xml:space="preserve">implemented </w:t>
      </w:r>
      <w:r w:rsidR="005F2A3F" w:rsidRPr="005F2A3F">
        <w:t>innovative method</w:t>
      </w:r>
      <w:r w:rsidR="006264DD">
        <w:t>ology</w:t>
      </w:r>
      <w:r w:rsidR="005F2A3F" w:rsidRPr="005F2A3F">
        <w:t xml:space="preserve"> to identify sensitive windows </w:t>
      </w:r>
      <w:r w:rsidR="00E86839">
        <w:t xml:space="preserve">for the effects </w:t>
      </w:r>
      <w:r w:rsidR="005F2A3F" w:rsidRPr="005F2A3F">
        <w:t xml:space="preserve">of prenatal </w:t>
      </w:r>
      <w:r w:rsidR="00D52EE3">
        <w:t xml:space="preserve">fine </w:t>
      </w:r>
      <w:r w:rsidR="005F2A3F" w:rsidRPr="005F2A3F">
        <w:rPr>
          <w:color w:val="000000"/>
        </w:rPr>
        <w:t xml:space="preserve">particulate matter </w:t>
      </w:r>
      <w:r w:rsidR="00D52EE3">
        <w:rPr>
          <w:color w:val="000000"/>
        </w:rPr>
        <w:t>exposure [</w:t>
      </w:r>
      <w:r w:rsidR="005F2A3F" w:rsidRPr="005F2A3F">
        <w:rPr>
          <w:color w:val="000000"/>
        </w:rPr>
        <w:t>diameter≤2.5μm (PM</w:t>
      </w:r>
      <w:r w:rsidR="005F2A3F" w:rsidRPr="005F2A3F">
        <w:rPr>
          <w:color w:val="000000"/>
          <w:vertAlign w:val="subscript"/>
        </w:rPr>
        <w:t>2.5</w:t>
      </w:r>
      <w:r w:rsidR="005F2A3F" w:rsidRPr="005F2A3F">
        <w:rPr>
          <w:color w:val="000000"/>
        </w:rPr>
        <w:t>)</w:t>
      </w:r>
      <w:r w:rsidR="00D52EE3">
        <w:rPr>
          <w:color w:val="000000"/>
        </w:rPr>
        <w:t>]</w:t>
      </w:r>
      <w:r w:rsidR="005F2A3F" w:rsidRPr="005F2A3F">
        <w:rPr>
          <w:color w:val="000000"/>
        </w:rPr>
        <w:t xml:space="preserve"> </w:t>
      </w:r>
      <w:r w:rsidR="005F2A3F" w:rsidRPr="005F2A3F">
        <w:t xml:space="preserve">on children's </w:t>
      </w:r>
      <w:r w:rsidR="005939B8">
        <w:t>neurodevelopment</w:t>
      </w:r>
      <w:r w:rsidR="005F2A3F" w:rsidRPr="005F2A3F">
        <w:t>.</w:t>
      </w:r>
      <w:r w:rsidR="005F2A3F">
        <w:t xml:space="preserve">  </w:t>
      </w:r>
      <w:r w:rsidR="00302187">
        <w:t xml:space="preserve">  </w:t>
      </w:r>
    </w:p>
    <w:p w14:paraId="5A9DA4CF" w14:textId="77777777" w:rsidR="005F2A3F" w:rsidRPr="00663694" w:rsidRDefault="005F2A3F" w:rsidP="006264AC">
      <w:pPr>
        <w:spacing w:line="440" w:lineRule="exact"/>
        <w:rPr>
          <w:color w:val="000000"/>
        </w:rPr>
      </w:pPr>
      <w:r w:rsidRPr="005F2A3F">
        <w:rPr>
          <w:b/>
        </w:rPr>
        <w:t>Methods:</w:t>
      </w:r>
      <w:r w:rsidRPr="005F2A3F">
        <w:t xml:space="preserve"> </w:t>
      </w:r>
      <w:r w:rsidR="00272D31">
        <w:t>We assessed</w:t>
      </w:r>
      <w:r w:rsidRPr="005F2A3F">
        <w:t xml:space="preserve"> </w:t>
      </w:r>
      <w:r w:rsidR="005939B8">
        <w:t>267</w:t>
      </w:r>
      <w:r w:rsidRPr="005F2A3F">
        <w:t xml:space="preserve"> full-term (≥37 weeks) </w:t>
      </w:r>
      <w:r w:rsidR="006A7FA4">
        <w:t xml:space="preserve">urban </w:t>
      </w:r>
      <w:r w:rsidRPr="005F2A3F">
        <w:t>children</w:t>
      </w:r>
      <w:r w:rsidR="00272D31">
        <w:t xml:space="preserve">’s </w:t>
      </w:r>
      <w:r w:rsidRPr="005F2A3F">
        <w:rPr>
          <w:color w:val="000000"/>
        </w:rPr>
        <w:t>daily PM</w:t>
      </w:r>
      <w:r w:rsidRPr="005F2A3F">
        <w:rPr>
          <w:color w:val="000000"/>
          <w:vertAlign w:val="subscript"/>
        </w:rPr>
        <w:t>2.5</w:t>
      </w:r>
      <w:r w:rsidRPr="005F2A3F">
        <w:rPr>
          <w:color w:val="000000"/>
        </w:rPr>
        <w:t xml:space="preserve"> exposure </w:t>
      </w:r>
      <w:r w:rsidR="00272D31">
        <w:rPr>
          <w:color w:val="000000"/>
        </w:rPr>
        <w:t>during pregnancy</w:t>
      </w:r>
      <w:r w:rsidRPr="005F2A3F">
        <w:rPr>
          <w:color w:val="000000"/>
        </w:rPr>
        <w:t xml:space="preserve"> using a validated satellite-based spatio-temporal</w:t>
      </w:r>
      <w:r w:rsidR="00313EA3">
        <w:rPr>
          <w:color w:val="000000"/>
        </w:rPr>
        <w:t>ly</w:t>
      </w:r>
      <w:r w:rsidRPr="005F2A3F">
        <w:rPr>
          <w:color w:val="000000"/>
        </w:rPr>
        <w:t xml:space="preserve"> resolved </w:t>
      </w:r>
      <w:r w:rsidR="006E3340">
        <w:rPr>
          <w:color w:val="000000"/>
        </w:rPr>
        <w:t xml:space="preserve">prediction </w:t>
      </w:r>
      <w:r w:rsidRPr="005F2A3F">
        <w:rPr>
          <w:color w:val="000000"/>
        </w:rPr>
        <w:t xml:space="preserve">model. </w:t>
      </w:r>
      <w:r w:rsidR="006A7FA4">
        <w:rPr>
          <w:bCs/>
        </w:rPr>
        <w:t xml:space="preserve">Outcomes included </w:t>
      </w:r>
      <w:r w:rsidRPr="005F2A3F">
        <w:rPr>
          <w:bCs/>
        </w:rPr>
        <w:t>attention (commission error</w:t>
      </w:r>
      <w:r w:rsidR="00E86839">
        <w:rPr>
          <w:bCs/>
        </w:rPr>
        <w:t>s</w:t>
      </w:r>
      <w:r w:rsidRPr="005F2A3F">
        <w:rPr>
          <w:bCs/>
        </w:rPr>
        <w:t xml:space="preserve"> [CE</w:t>
      </w:r>
      <w:r w:rsidR="00E86839">
        <w:rPr>
          <w:bCs/>
        </w:rPr>
        <w:t>s</w:t>
      </w:r>
      <w:r w:rsidRPr="005F2A3F">
        <w:rPr>
          <w:bCs/>
        </w:rPr>
        <w:t>], omission error</w:t>
      </w:r>
      <w:r w:rsidR="00E86839">
        <w:rPr>
          <w:bCs/>
        </w:rPr>
        <w:t>s</w:t>
      </w:r>
      <w:r w:rsidRPr="005F2A3F">
        <w:rPr>
          <w:bCs/>
        </w:rPr>
        <w:t xml:space="preserve"> [OE</w:t>
      </w:r>
      <w:r w:rsidR="00E86839">
        <w:rPr>
          <w:bCs/>
        </w:rPr>
        <w:t>s</w:t>
      </w:r>
      <w:r w:rsidRPr="005F2A3F">
        <w:rPr>
          <w:bCs/>
        </w:rPr>
        <w:t>], hit reaction time</w:t>
      </w:r>
      <w:r w:rsidR="00E86839">
        <w:rPr>
          <w:bCs/>
        </w:rPr>
        <w:t>s</w:t>
      </w:r>
      <w:r w:rsidRPr="005F2A3F">
        <w:rPr>
          <w:bCs/>
        </w:rPr>
        <w:t xml:space="preserve"> [HRT</w:t>
      </w:r>
      <w:r w:rsidR="00E86839">
        <w:rPr>
          <w:bCs/>
        </w:rPr>
        <w:t>s</w:t>
      </w:r>
      <w:r w:rsidRPr="005F2A3F">
        <w:rPr>
          <w:bCs/>
        </w:rPr>
        <w:t>] from the Conners' CPT-II)</w:t>
      </w:r>
      <w:r w:rsidR="006A720B">
        <w:rPr>
          <w:bCs/>
        </w:rPr>
        <w:t>,</w:t>
      </w:r>
      <w:r w:rsidRPr="005F2A3F">
        <w:rPr>
          <w:bCs/>
        </w:rPr>
        <w:t xml:space="preserve"> </w:t>
      </w:r>
      <w:r w:rsidR="006A720B">
        <w:rPr>
          <w:bCs/>
        </w:rPr>
        <w:t xml:space="preserve">memory (e.g., </w:t>
      </w:r>
      <w:r w:rsidR="00BF630B" w:rsidRPr="00F6004D">
        <w:t xml:space="preserve">the </w:t>
      </w:r>
      <w:r w:rsidR="00821169">
        <w:t xml:space="preserve">composite </w:t>
      </w:r>
      <w:r w:rsidR="00BF630B" w:rsidRPr="00F6004D">
        <w:t xml:space="preserve">General Memory </w:t>
      </w:r>
      <w:r w:rsidR="00BF630B">
        <w:t xml:space="preserve">[GM] </w:t>
      </w:r>
      <w:r w:rsidR="00BF630B" w:rsidRPr="00F6004D">
        <w:t>Index and its components</w:t>
      </w:r>
      <w:r w:rsidR="00821169">
        <w:t xml:space="preserve"> -</w:t>
      </w:r>
      <w:r w:rsidR="00F13669">
        <w:t xml:space="preserve"> </w:t>
      </w:r>
      <w:r w:rsidR="00BF630B" w:rsidRPr="00F6004D">
        <w:t>Verbal</w:t>
      </w:r>
      <w:r w:rsidR="00BF630B">
        <w:t xml:space="preserve"> [VEM] and </w:t>
      </w:r>
      <w:r w:rsidR="00BF630B" w:rsidRPr="00F6004D">
        <w:t>Visual</w:t>
      </w:r>
      <w:r w:rsidR="00BF630B">
        <w:t xml:space="preserve"> [VIM] memory</w:t>
      </w:r>
      <w:r w:rsidR="00BF630B" w:rsidRPr="00F6004D">
        <w:t xml:space="preserve">, </w:t>
      </w:r>
      <w:r w:rsidR="00032129">
        <w:t xml:space="preserve">and </w:t>
      </w:r>
      <w:r w:rsidR="00BF630B">
        <w:t xml:space="preserve">Attention-Concentration </w:t>
      </w:r>
      <w:r w:rsidR="00032129">
        <w:rPr>
          <w:bCs/>
        </w:rPr>
        <w:t xml:space="preserve">[AC] </w:t>
      </w:r>
      <w:r w:rsidR="00032129">
        <w:t>indices</w:t>
      </w:r>
      <w:r w:rsidR="00C67907">
        <w:rPr>
          <w:bCs/>
        </w:rPr>
        <w:t xml:space="preserve"> </w:t>
      </w:r>
      <w:r w:rsidR="006A720B">
        <w:rPr>
          <w:bCs/>
        </w:rPr>
        <w:t xml:space="preserve">from </w:t>
      </w:r>
      <w:r w:rsidR="00E86839">
        <w:rPr>
          <w:bCs/>
        </w:rPr>
        <w:t xml:space="preserve">the </w:t>
      </w:r>
      <w:r w:rsidR="006A720B" w:rsidRPr="00147458">
        <w:rPr>
          <w:bCs/>
        </w:rPr>
        <w:t>Wide Range Assessment of Memory and Learning</w:t>
      </w:r>
      <w:r w:rsidR="007D6081">
        <w:rPr>
          <w:bCs/>
        </w:rPr>
        <w:t>, 2nd Ed</w:t>
      </w:r>
      <w:r w:rsidR="006A720B">
        <w:rPr>
          <w:bCs/>
        </w:rPr>
        <w:t>), and IQ (</w:t>
      </w:r>
      <w:r w:rsidR="007D6081" w:rsidRPr="007D6081">
        <w:t>Wechsler Intelligence Scale for Children-IV</w:t>
      </w:r>
      <w:r w:rsidR="007D6081">
        <w:t>)</w:t>
      </w:r>
      <w:r w:rsidRPr="005F2A3F">
        <w:rPr>
          <w:bCs/>
        </w:rPr>
        <w:t xml:space="preserve"> assessed at age 6.</w:t>
      </w:r>
      <w:r w:rsidR="005939B8">
        <w:rPr>
          <w:bCs/>
        </w:rPr>
        <w:t>5</w:t>
      </w:r>
      <w:r w:rsidR="00BF630B">
        <w:rPr>
          <w:bCs/>
        </w:rPr>
        <w:t xml:space="preserve"> </w:t>
      </w:r>
      <w:r w:rsidRPr="005F2A3F">
        <w:rPr>
          <w:bCs/>
        </w:rPr>
        <w:t>±</w:t>
      </w:r>
      <w:r w:rsidR="00BF630B">
        <w:rPr>
          <w:bCs/>
        </w:rPr>
        <w:t xml:space="preserve"> </w:t>
      </w:r>
      <w:r w:rsidR="0030144B">
        <w:rPr>
          <w:bCs/>
        </w:rPr>
        <w:t>0.98</w:t>
      </w:r>
      <w:r w:rsidRPr="005F2A3F">
        <w:rPr>
          <w:bCs/>
        </w:rPr>
        <w:t xml:space="preserve"> years.</w:t>
      </w:r>
      <w:r w:rsidR="006A720B">
        <w:rPr>
          <w:bCs/>
        </w:rPr>
        <w:t xml:space="preserve"> </w:t>
      </w:r>
      <w:r w:rsidR="00164FF6">
        <w:rPr>
          <w:bCs/>
        </w:rPr>
        <w:t xml:space="preserve">To identify the role of exposure timing we </w:t>
      </w:r>
      <w:r w:rsidR="00164FF6">
        <w:t>used</w:t>
      </w:r>
      <w:r w:rsidR="00313EA3">
        <w:t xml:space="preserve"> </w:t>
      </w:r>
      <w:r w:rsidRPr="005F2A3F">
        <w:t xml:space="preserve">distributed lag </w:t>
      </w:r>
      <w:r w:rsidR="00272D31">
        <w:t xml:space="preserve">regression </w:t>
      </w:r>
      <w:r w:rsidRPr="005F2A3F">
        <w:t>models</w:t>
      </w:r>
      <w:r w:rsidR="00164FF6">
        <w:t xml:space="preserve"> to</w:t>
      </w:r>
      <w:r w:rsidRPr="005F2A3F">
        <w:t xml:space="preserve"> examine</w:t>
      </w:r>
      <w:r w:rsidR="00CF5EF4">
        <w:t xml:space="preserve"> </w:t>
      </w:r>
      <w:r w:rsidRPr="005F2A3F">
        <w:t xml:space="preserve">associations </w:t>
      </w:r>
      <w:r w:rsidR="00CF5EF4">
        <w:t xml:space="preserve">between </w:t>
      </w:r>
      <w:r w:rsidRPr="005F2A3F">
        <w:t>week</w:t>
      </w:r>
      <w:r w:rsidR="00CF5EF4">
        <w:t xml:space="preserve">ly </w:t>
      </w:r>
      <w:r w:rsidR="006A7FA4">
        <w:t xml:space="preserve">prenatal </w:t>
      </w:r>
      <w:r w:rsidRPr="005F2A3F">
        <w:t>PM</w:t>
      </w:r>
      <w:r w:rsidRPr="005F2A3F">
        <w:rPr>
          <w:vertAlign w:val="subscript"/>
        </w:rPr>
        <w:t>2.5</w:t>
      </w:r>
      <w:r w:rsidRPr="005F2A3F">
        <w:t xml:space="preserve"> </w:t>
      </w:r>
      <w:r w:rsidR="00313EA3">
        <w:t>exposure</w:t>
      </w:r>
      <w:r w:rsidR="00E86839">
        <w:t xml:space="preserve"> </w:t>
      </w:r>
      <w:r w:rsidR="00CF5EF4">
        <w:t xml:space="preserve">and </w:t>
      </w:r>
      <w:r w:rsidR="005939B8">
        <w:t>neurod</w:t>
      </w:r>
      <w:r w:rsidR="005939B8" w:rsidRPr="00663694">
        <w:t>evelopment</w:t>
      </w:r>
      <w:r w:rsidRPr="00663694">
        <w:t xml:space="preserve">. </w:t>
      </w:r>
      <w:r w:rsidR="006A7FA4" w:rsidRPr="00663694">
        <w:t xml:space="preserve">Sex-specific effects </w:t>
      </w:r>
      <w:r w:rsidR="006A7FA4" w:rsidRPr="00663694">
        <w:rPr>
          <w:color w:val="000000"/>
        </w:rPr>
        <w:t>were</w:t>
      </w:r>
      <w:r w:rsidRPr="00663694">
        <w:rPr>
          <w:color w:val="000000"/>
        </w:rPr>
        <w:t xml:space="preserve"> </w:t>
      </w:r>
      <w:r w:rsidR="00E86839" w:rsidRPr="00663694">
        <w:rPr>
          <w:color w:val="000000"/>
        </w:rPr>
        <w:t xml:space="preserve">also </w:t>
      </w:r>
      <w:r w:rsidRPr="00663694">
        <w:rPr>
          <w:color w:val="000000"/>
        </w:rPr>
        <w:t>examined.</w:t>
      </w:r>
    </w:p>
    <w:p w14:paraId="6CC86F11" w14:textId="77777777" w:rsidR="005F2A3F" w:rsidRPr="005F2A3F" w:rsidRDefault="005F2A3F" w:rsidP="006264AC">
      <w:pPr>
        <w:spacing w:line="440" w:lineRule="exact"/>
      </w:pPr>
      <w:r w:rsidRPr="00663694">
        <w:rPr>
          <w:b/>
        </w:rPr>
        <w:t>Results:</w:t>
      </w:r>
      <w:r w:rsidRPr="00663694">
        <w:t xml:space="preserve"> Mothers were </w:t>
      </w:r>
      <w:r w:rsidR="00880C55" w:rsidRPr="00663694">
        <w:t>primarily minorities</w:t>
      </w:r>
      <w:r w:rsidRPr="00663694">
        <w:t xml:space="preserve"> (</w:t>
      </w:r>
      <w:r w:rsidR="005C1D01" w:rsidRPr="00663694">
        <w:t>60</w:t>
      </w:r>
      <w:r w:rsidRPr="00663694">
        <w:t>% Hispanic, 2</w:t>
      </w:r>
      <w:r w:rsidR="005C1D01" w:rsidRPr="00663694">
        <w:t>5</w:t>
      </w:r>
      <w:r w:rsidRPr="00663694">
        <w:t>% black)</w:t>
      </w:r>
      <w:r w:rsidR="00164FF6" w:rsidRPr="00663694">
        <w:t>;</w:t>
      </w:r>
      <w:r w:rsidR="00164FF6">
        <w:t xml:space="preserve"> 69% had</w:t>
      </w:r>
      <w:r w:rsidRPr="005F2A3F">
        <w:t xml:space="preserve"> ≤12 years of education. </w:t>
      </w:r>
      <w:r w:rsidR="00F145C4">
        <w:t xml:space="preserve"> </w:t>
      </w:r>
      <w:r w:rsidR="00313EA3">
        <w:t>A</w:t>
      </w:r>
      <w:r w:rsidR="00313EA3" w:rsidRPr="005F2A3F">
        <w:t xml:space="preserve">djusting </w:t>
      </w:r>
      <w:r w:rsidRPr="005F2A3F">
        <w:t xml:space="preserve">for maternal </w:t>
      </w:r>
      <w:r w:rsidR="00121481">
        <w:t xml:space="preserve">age, </w:t>
      </w:r>
      <w:r w:rsidRPr="005F2A3F">
        <w:t>education, race</w:t>
      </w:r>
      <w:r w:rsidR="00260B30">
        <w:t>,</w:t>
      </w:r>
      <w:r w:rsidR="00951AE3">
        <w:t xml:space="preserve"> </w:t>
      </w:r>
      <w:r w:rsidR="0065731F">
        <w:t xml:space="preserve">and </w:t>
      </w:r>
      <w:r w:rsidRPr="005F2A3F">
        <w:t>smoking</w:t>
      </w:r>
      <w:r w:rsidR="00313EA3">
        <w:t>,</w:t>
      </w:r>
      <w:r w:rsidRPr="005F2A3F">
        <w:t xml:space="preserve"> </w:t>
      </w:r>
      <w:r w:rsidR="00313EA3">
        <w:t>we found</w:t>
      </w:r>
      <w:r w:rsidR="002D6CEB">
        <w:t xml:space="preserve"> </w:t>
      </w:r>
      <w:r w:rsidRPr="005F2A3F">
        <w:t xml:space="preserve">associations </w:t>
      </w:r>
      <w:r w:rsidR="002D6CEB">
        <w:t xml:space="preserve">between </w:t>
      </w:r>
      <w:r w:rsidR="00E86839">
        <w:t xml:space="preserve">higher </w:t>
      </w:r>
      <w:r w:rsidRPr="005F2A3F">
        <w:t>PM</w:t>
      </w:r>
      <w:r w:rsidRPr="005F2A3F">
        <w:rPr>
          <w:vertAlign w:val="subscript"/>
        </w:rPr>
        <w:t>2.5</w:t>
      </w:r>
      <w:r w:rsidRPr="005F2A3F">
        <w:t xml:space="preserve"> levels at 2</w:t>
      </w:r>
      <w:r w:rsidR="00A2737D">
        <w:t>0</w:t>
      </w:r>
      <w:r w:rsidRPr="005F2A3F">
        <w:t>-</w:t>
      </w:r>
      <w:r w:rsidR="00A2737D">
        <w:t>26</w:t>
      </w:r>
      <w:r w:rsidRPr="005F2A3F">
        <w:t xml:space="preserve"> weeks gestation with </w:t>
      </w:r>
      <w:r w:rsidR="00E86839">
        <w:t xml:space="preserve">increased </w:t>
      </w:r>
      <w:r w:rsidR="00A2737D">
        <w:t>O</w:t>
      </w:r>
      <w:r w:rsidRPr="005F2A3F">
        <w:t>E</w:t>
      </w:r>
      <w:r w:rsidR="00E86839">
        <w:t>s</w:t>
      </w:r>
      <w:r w:rsidR="00A2737D">
        <w:t xml:space="preserve">, </w:t>
      </w:r>
      <w:r w:rsidR="00E86839">
        <w:t xml:space="preserve">higher </w:t>
      </w:r>
      <w:r w:rsidR="00E86839" w:rsidRPr="005F2A3F">
        <w:t>PM</w:t>
      </w:r>
      <w:r w:rsidR="00E86839" w:rsidRPr="005F2A3F">
        <w:rPr>
          <w:vertAlign w:val="subscript"/>
        </w:rPr>
        <w:t>2.5</w:t>
      </w:r>
      <w:r w:rsidR="00E86839">
        <w:rPr>
          <w:vertAlign w:val="subscript"/>
        </w:rPr>
        <w:t xml:space="preserve"> </w:t>
      </w:r>
      <w:r w:rsidRPr="005F2A3F">
        <w:t xml:space="preserve">at </w:t>
      </w:r>
      <w:r w:rsidR="00A2737D">
        <w:t>33-38</w:t>
      </w:r>
      <w:r w:rsidRPr="005F2A3F">
        <w:t xml:space="preserve"> weeks with </w:t>
      </w:r>
      <w:r w:rsidR="00E86839">
        <w:t xml:space="preserve">slower </w:t>
      </w:r>
      <w:r w:rsidRPr="005F2A3F">
        <w:t>HRT</w:t>
      </w:r>
      <w:r w:rsidR="00E86839">
        <w:t>s</w:t>
      </w:r>
      <w:r w:rsidRPr="005F2A3F">
        <w:t xml:space="preserve"> </w:t>
      </w:r>
      <w:r w:rsidR="00A2737D">
        <w:t xml:space="preserve">and </w:t>
      </w:r>
      <w:r w:rsidR="00E86839">
        <w:t xml:space="preserve">higher </w:t>
      </w:r>
      <w:r w:rsidR="00E86839" w:rsidRPr="005F2A3F">
        <w:t>PM</w:t>
      </w:r>
      <w:r w:rsidR="00E86839" w:rsidRPr="005F2A3F">
        <w:rPr>
          <w:vertAlign w:val="subscript"/>
        </w:rPr>
        <w:t>2.5</w:t>
      </w:r>
      <w:r w:rsidR="00E86839">
        <w:rPr>
          <w:vertAlign w:val="subscript"/>
        </w:rPr>
        <w:t xml:space="preserve"> </w:t>
      </w:r>
      <w:r w:rsidR="00A2737D">
        <w:t>at 3</w:t>
      </w:r>
      <w:r w:rsidR="009B2452">
        <w:t>2</w:t>
      </w:r>
      <w:r w:rsidR="00A2737D">
        <w:t xml:space="preserve">-38 weeks with </w:t>
      </w:r>
      <w:r w:rsidR="00E86839">
        <w:t xml:space="preserve">lower </w:t>
      </w:r>
      <w:r w:rsidR="00A2737D">
        <w:t xml:space="preserve">IQ </w:t>
      </w:r>
      <w:r w:rsidR="00E86839">
        <w:t>among</w:t>
      </w:r>
      <w:r w:rsidRPr="005F2A3F">
        <w:t xml:space="preserve"> boys</w:t>
      </w:r>
      <w:r w:rsidR="00A2737D">
        <w:t xml:space="preserve">; significant associations were found in memory domains </w:t>
      </w:r>
      <w:r w:rsidR="0065731F">
        <w:t xml:space="preserve">in girls </w:t>
      </w:r>
      <w:r w:rsidR="008B5287">
        <w:t>(</w:t>
      </w:r>
      <w:r w:rsidR="00E86839">
        <w:t xml:space="preserve">higher </w:t>
      </w:r>
      <w:r w:rsidR="00E86839" w:rsidRPr="005F2A3F">
        <w:t>PM</w:t>
      </w:r>
      <w:r w:rsidR="00E86839" w:rsidRPr="005F2A3F">
        <w:rPr>
          <w:vertAlign w:val="subscript"/>
        </w:rPr>
        <w:t>2.5</w:t>
      </w:r>
      <w:r w:rsidR="00E86839">
        <w:rPr>
          <w:vertAlign w:val="subscript"/>
        </w:rPr>
        <w:t xml:space="preserve"> </w:t>
      </w:r>
      <w:r w:rsidR="00EB4C55">
        <w:t xml:space="preserve">exposure </w:t>
      </w:r>
      <w:r w:rsidR="00E86839">
        <w:t>at 1</w:t>
      </w:r>
      <w:r w:rsidR="008B5287">
        <w:t xml:space="preserve">8-25 weeks </w:t>
      </w:r>
      <w:r w:rsidR="00E86839">
        <w:t xml:space="preserve">was associated </w:t>
      </w:r>
      <w:r w:rsidR="00AB309F">
        <w:t xml:space="preserve">with </w:t>
      </w:r>
      <w:r w:rsidR="00E86839">
        <w:t>reduced VIM scores</w:t>
      </w:r>
      <w:r w:rsidR="008B5287">
        <w:t xml:space="preserve">, </w:t>
      </w:r>
      <w:r w:rsidR="00E86839">
        <w:t xml:space="preserve">greater </w:t>
      </w:r>
      <w:r w:rsidR="00E86839" w:rsidRPr="005F2A3F">
        <w:t>PM</w:t>
      </w:r>
      <w:r w:rsidR="00E86839" w:rsidRPr="005F2A3F">
        <w:rPr>
          <w:vertAlign w:val="subscript"/>
        </w:rPr>
        <w:t>2.5</w:t>
      </w:r>
      <w:r w:rsidR="00E86839">
        <w:rPr>
          <w:vertAlign w:val="subscript"/>
        </w:rPr>
        <w:t xml:space="preserve"> </w:t>
      </w:r>
      <w:r w:rsidR="00E86839">
        <w:t>exposure at 1</w:t>
      </w:r>
      <w:r w:rsidR="008B5287">
        <w:t xml:space="preserve">4-21 weeks </w:t>
      </w:r>
      <w:r w:rsidR="00E86839">
        <w:t xml:space="preserve">was associated </w:t>
      </w:r>
      <w:r w:rsidR="00AB309F">
        <w:t>with</w:t>
      </w:r>
      <w:r w:rsidR="00E86839">
        <w:t xml:space="preserve"> reduced</w:t>
      </w:r>
      <w:r w:rsidR="00AB309F">
        <w:t xml:space="preserve"> </w:t>
      </w:r>
      <w:r w:rsidR="008B5287">
        <w:t>GM</w:t>
      </w:r>
      <w:r w:rsidR="00E86839">
        <w:t xml:space="preserve"> scores</w:t>
      </w:r>
      <w:r w:rsidR="008B5287">
        <w:t>)</w:t>
      </w:r>
      <w:r w:rsidR="00A2737D">
        <w:t xml:space="preserve">. </w:t>
      </w:r>
    </w:p>
    <w:p w14:paraId="6059BF28" w14:textId="77777777" w:rsidR="003D1283" w:rsidRPr="003D1283" w:rsidRDefault="005F2A3F" w:rsidP="006264AC">
      <w:pPr>
        <w:spacing w:line="440" w:lineRule="exact"/>
      </w:pPr>
      <w:r w:rsidRPr="005F2A3F">
        <w:rPr>
          <w:b/>
        </w:rPr>
        <w:t>Conclusions:</w:t>
      </w:r>
      <w:r w:rsidRPr="005F2A3F">
        <w:t xml:space="preserve"> </w:t>
      </w:r>
      <w:r w:rsidR="00821169">
        <w:t>Increased p</w:t>
      </w:r>
      <w:r w:rsidR="00F808E1" w:rsidRPr="00D93CBC">
        <w:t>renatal</w:t>
      </w:r>
      <w:r w:rsidR="00313EA3" w:rsidRPr="00F808E1">
        <w:t xml:space="preserve"> </w:t>
      </w:r>
      <w:r w:rsidR="00933785" w:rsidRPr="005F2A3F">
        <w:t>PM</w:t>
      </w:r>
      <w:r w:rsidR="00933785" w:rsidRPr="005F2A3F">
        <w:rPr>
          <w:vertAlign w:val="subscript"/>
        </w:rPr>
        <w:t>2.5</w:t>
      </w:r>
      <w:r w:rsidR="00933785">
        <w:rPr>
          <w:vertAlign w:val="subscript"/>
        </w:rPr>
        <w:t xml:space="preserve"> </w:t>
      </w:r>
      <w:r w:rsidR="00400A09">
        <w:t xml:space="preserve">exposure </w:t>
      </w:r>
      <w:r w:rsidR="00164FF6">
        <w:t xml:space="preserve">at specific time windows </w:t>
      </w:r>
      <w:r w:rsidR="00313EA3">
        <w:t xml:space="preserve">was </w:t>
      </w:r>
      <w:r w:rsidRPr="005F2A3F">
        <w:t xml:space="preserve">associated </w:t>
      </w:r>
      <w:r w:rsidR="00933785" w:rsidRPr="005F2A3F">
        <w:t>with</w:t>
      </w:r>
      <w:r w:rsidR="00933785">
        <w:t xml:space="preserve"> </w:t>
      </w:r>
      <w:r w:rsidR="00313EA3">
        <w:t>poorer function in</w:t>
      </w:r>
      <w:r w:rsidR="00933785">
        <w:t xml:space="preserve"> </w:t>
      </w:r>
      <w:r w:rsidR="00164FF6">
        <w:t xml:space="preserve">several </w:t>
      </w:r>
      <w:r w:rsidR="00933785">
        <w:t>memory and attention domains in these urban children</w:t>
      </w:r>
      <w:r w:rsidR="00F808E1">
        <w:t xml:space="preserve"> with variable effects </w:t>
      </w:r>
      <w:r w:rsidR="00933785">
        <w:t>based on</w:t>
      </w:r>
      <w:r w:rsidR="00F808E1">
        <w:t xml:space="preserve"> </w:t>
      </w:r>
      <w:r w:rsidR="00933785">
        <w:t xml:space="preserve">sex. </w:t>
      </w:r>
      <w:r w:rsidR="00400A09">
        <w:t xml:space="preserve">More definitive determination of </w:t>
      </w:r>
      <w:r w:rsidR="00067B90" w:rsidRPr="00067B90">
        <w:t xml:space="preserve">time window-specific </w:t>
      </w:r>
      <w:r w:rsidR="00164FF6">
        <w:t>and sex</w:t>
      </w:r>
      <w:r w:rsidR="00821169">
        <w:t>-</w:t>
      </w:r>
      <w:r w:rsidR="00164FF6">
        <w:t xml:space="preserve">specific </w:t>
      </w:r>
      <w:r w:rsidR="00400A09">
        <w:t>effects may</w:t>
      </w:r>
      <w:r w:rsidR="00067B90" w:rsidRPr="00067B90">
        <w:t xml:space="preserve"> yield </w:t>
      </w:r>
      <w:r w:rsidR="00067B90" w:rsidRPr="005F2A3F">
        <w:t>insight into underlying mechanisms</w:t>
      </w:r>
      <w:r w:rsidR="00400A09">
        <w:t xml:space="preserve"> and vulnerable subgroups</w:t>
      </w:r>
      <w:r w:rsidR="00067B90">
        <w:t xml:space="preserve">. </w:t>
      </w:r>
    </w:p>
    <w:p w14:paraId="6E075598" w14:textId="77777777" w:rsidR="001C0B53" w:rsidRDefault="001C0B53">
      <w:pPr>
        <w:widowControl/>
      </w:pPr>
      <w:r>
        <w:br w:type="page"/>
      </w:r>
    </w:p>
    <w:p w14:paraId="2A6B8FEC" w14:textId="77777777" w:rsidR="001A286D" w:rsidRPr="005F2A3F" w:rsidRDefault="001A286D" w:rsidP="001C0B53">
      <w:pPr>
        <w:spacing w:line="360" w:lineRule="auto"/>
        <w:rPr>
          <w:b/>
          <w:bCs/>
        </w:rPr>
        <w:sectPr w:rsidR="001A286D" w:rsidRPr="005F2A3F" w:rsidSect="001C0B53">
          <w:footerReference w:type="even" r:id="rId9"/>
          <w:footerReference w:type="default" r:id="rId10"/>
          <w:type w:val="continuous"/>
          <w:pgSz w:w="12240" w:h="15840" w:code="1"/>
          <w:pgMar w:top="1440" w:right="1440" w:bottom="1440" w:left="1440" w:header="720" w:footer="720" w:gutter="0"/>
          <w:lnNumType w:countBy="1"/>
          <w:cols w:space="720"/>
          <w:docGrid w:type="lines" w:linePitch="360"/>
        </w:sectPr>
      </w:pPr>
    </w:p>
    <w:p w14:paraId="7B7D1331" w14:textId="77777777" w:rsidR="00A00B2B" w:rsidRPr="006C6D74" w:rsidRDefault="00A00B2B" w:rsidP="001C0B53">
      <w:pPr>
        <w:spacing w:line="360" w:lineRule="auto"/>
      </w:pPr>
      <w:r w:rsidRPr="006C6D74">
        <w:rPr>
          <w:b/>
          <w:bCs/>
        </w:rPr>
        <w:lastRenderedPageBreak/>
        <w:t>INTRODUCTION</w:t>
      </w:r>
    </w:p>
    <w:p w14:paraId="0856436D" w14:textId="77777777" w:rsidR="00F50E88" w:rsidRDefault="003B7C81" w:rsidP="001C0B53">
      <w:pPr>
        <w:spacing w:line="360" w:lineRule="auto"/>
        <w:jc w:val="both"/>
      </w:pPr>
      <w:r w:rsidRPr="00CC3470">
        <w:t>Cognitive impairment and behavioral problems affect up to 20% of U.S. children</w:t>
      </w:r>
      <w:r w:rsidR="009F41E5">
        <w:t>,</w:t>
      </w:r>
      <w:r w:rsidRPr="00CC3470">
        <w:t xml:space="preserve"> placing a</w:t>
      </w:r>
      <w:ins w:id="0" w:author="Wright, Robert" w:date="2015-02-20T09:18:00Z">
        <w:r w:rsidR="00D479D4">
          <w:t>n enormous</w:t>
        </w:r>
      </w:ins>
      <w:r w:rsidRPr="00CC3470">
        <w:t xml:space="preserve"> burden on education and healthcare systems</w:t>
      </w:r>
      <w:r w:rsidR="00F7424F">
        <w:t xml:space="preserve"> </w:t>
      </w:r>
      <w:r w:rsidR="00BC4FF2">
        <w:fldChar w:fldCharType="begin">
          <w:fldData xml:space="preserve">PEVuZE5vdGU+PENpdGU+PEF1dGhvcj5Cb3VsZXQ8L0F1dGhvcj48WWVhcj4yMDA5PC9ZZWFyPjxS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</w:fldData>
        </w:fldChar>
      </w:r>
      <w:r w:rsidR="008726D1">
        <w:instrText xml:space="preserve"> ADDIN EN.CITE </w:instrText>
      </w:r>
      <w:r w:rsidR="00BC4FF2">
        <w:fldChar w:fldCharType="begin">
          <w:fldData xml:space="preserve">PEVuZE5vdGU+PENpdGU+PEF1dGhvcj5Cb3VsZXQ8L0F1dGhvcj48WWVhcj4yMDA5PC9ZZWFyPjxS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</w:fldData>
        </w:fldChar>
      </w:r>
      <w:r w:rsidR="008726D1">
        <w:instrText xml:space="preserve"> ADDIN EN.CITE.DATA </w:instrText>
      </w:r>
      <w:r w:rsidR="00BC4FF2">
        <w:fldChar w:fldCharType="end"/>
      </w:r>
      <w:r w:rsidR="00BC4FF2">
        <w:fldChar w:fldCharType="separate"/>
      </w:r>
      <w:r w:rsidR="008726D1">
        <w:rPr>
          <w:noProof/>
        </w:rPr>
        <w:t>(</w:t>
      </w:r>
      <w:hyperlink w:anchor="_ENREF_8" w:tooltip="Boulet, 2009 #99" w:history="1">
        <w:r w:rsidR="002B1ABC">
          <w:rPr>
            <w:noProof/>
          </w:rPr>
          <w:t>Boulet et al. 2009</w:t>
        </w:r>
      </w:hyperlink>
      <w:r w:rsidR="008726D1">
        <w:rPr>
          <w:noProof/>
        </w:rPr>
        <w:t xml:space="preserve">; </w:t>
      </w:r>
      <w:hyperlink w:anchor="_ENREF_14" w:tooltip="Costello, 2003 #94" w:history="1">
        <w:r w:rsidR="002B1ABC">
          <w:rPr>
            <w:noProof/>
          </w:rPr>
          <w:t>Costello et al. 2003</w:t>
        </w:r>
      </w:hyperlink>
      <w:r w:rsidR="008726D1">
        <w:rPr>
          <w:noProof/>
        </w:rPr>
        <w:t xml:space="preserve">; </w:t>
      </w:r>
      <w:hyperlink w:anchor="_ENREF_19" w:tooltip="Froehlich, 2007 #92" w:history="1">
        <w:r w:rsidR="002B1ABC">
          <w:rPr>
            <w:noProof/>
          </w:rPr>
          <w:t>Froehlich et al. 2007</w:t>
        </w:r>
      </w:hyperlink>
      <w:r w:rsidR="008726D1">
        <w:rPr>
          <w:noProof/>
        </w:rPr>
        <w:t xml:space="preserve">; </w:t>
      </w:r>
      <w:hyperlink w:anchor="_ENREF_31" w:tooltip="Leonard, 2002 #93" w:history="1">
        <w:r w:rsidR="002B1ABC">
          <w:rPr>
            <w:noProof/>
          </w:rPr>
          <w:t>Leonard and Wen 2002</w:t>
        </w:r>
      </w:hyperlink>
      <w:r w:rsidR="008726D1">
        <w:rPr>
          <w:noProof/>
        </w:rPr>
        <w:t xml:space="preserve">; </w:t>
      </w:r>
      <w:hyperlink w:anchor="_ENREF_34" w:tooltip="Montes, 2012 #96" w:history="1">
        <w:r w:rsidR="002B1ABC">
          <w:rPr>
            <w:noProof/>
          </w:rPr>
          <w:t>Montes et al. 2012</w:t>
        </w:r>
      </w:hyperlink>
      <w:r w:rsidR="008726D1">
        <w:rPr>
          <w:noProof/>
        </w:rPr>
        <w:t xml:space="preserve">; </w:t>
      </w:r>
      <w:hyperlink w:anchor="_ENREF_40" w:tooltip="Perou, 2013 #97" w:history="1">
        <w:r w:rsidR="002B1ABC">
          <w:rPr>
            <w:noProof/>
          </w:rPr>
          <w:t>Perou et al. 2013</w:t>
        </w:r>
      </w:hyperlink>
      <w:r w:rsidR="008726D1">
        <w:rPr>
          <w:noProof/>
        </w:rPr>
        <w:t>)</w:t>
      </w:r>
      <w:r w:rsidR="00BC4FF2">
        <w:fldChar w:fldCharType="end"/>
      </w:r>
      <w:r w:rsidR="00F7424F">
        <w:t>.</w:t>
      </w:r>
      <w:r w:rsidRPr="00CC3470">
        <w:t xml:space="preserve">  </w:t>
      </w:r>
      <w:r w:rsidR="0052471E" w:rsidRPr="0052471E">
        <w:t xml:space="preserve">Fewer than 25% of childhood neurodevelopmental disabilities have an </w:t>
      </w:r>
      <w:r w:rsidR="00313EA3" w:rsidRPr="0052471E">
        <w:t>identifi</w:t>
      </w:r>
      <w:r w:rsidR="00313EA3">
        <w:t>able</w:t>
      </w:r>
      <w:r w:rsidR="00164FF6">
        <w:t xml:space="preserve"> genetic or environmental</w:t>
      </w:r>
      <w:r w:rsidR="00313EA3" w:rsidRPr="0052471E">
        <w:t xml:space="preserve"> </w:t>
      </w:r>
      <w:r w:rsidR="0052471E" w:rsidRPr="0052471E">
        <w:t xml:space="preserve">cause, indicating the need </w:t>
      </w:r>
      <w:r w:rsidR="00313EA3">
        <w:t>for additional research</w:t>
      </w:r>
      <w:r w:rsidR="00AD6320">
        <w:t xml:space="preserve"> </w:t>
      </w:r>
      <w:r w:rsidR="00BC4FF2">
        <w:fldChar w:fldCharType="begin"/>
      </w:r>
      <w:r w:rsidR="006264AC">
        <w:instrText xml:space="preserve"> ADDIN EN.CITE &lt;EndNote&gt;&lt;Cite&gt;&lt;Author&gt;Bellinger&lt;/Author&gt;&lt;Year&gt;2007&lt;/Year&gt;&lt;RecNum&gt;112&lt;/RecNum&gt;&lt;DisplayText&gt;(Bellinger 2007)&lt;/DisplayText&gt;&lt;record&gt;&lt;rec-number&gt;112&lt;/rec-number&gt;&lt;foreign-keys&gt;&lt;key app="EN" db-id="s220vwp2rp5ed0etfaovaes9aw0dx9re0fes"&gt;112&lt;/key&gt;&lt;/foreign-keys&gt;&lt;ref-type name="Journal Article"&gt;17&lt;/ref-type&gt;&lt;contributors&gt;&lt;authors&gt;&lt;author&gt;Bellinger, D. C.&lt;/author&gt;&lt;/authors&gt;&lt;/contributors&gt;&lt;auth-address&gt;Harvard Medical School, USA.&lt;/auth-address&gt;&lt;titles&gt;&lt;title&gt;Children&amp;apos;s cognitive health: the influence of environmental chemical exposures&lt;/title&gt;&lt;secondary-title&gt;Altern Ther Health Med&lt;/secondary-title&gt;&lt;alt-title&gt;Alternative therapies in health and medicine&lt;/alt-title&gt;&lt;/titles&gt;&lt;periodical&gt;&lt;full-title&gt;Altern Ther Health Med&lt;/full-title&gt;&lt;abbr-1&gt;Alternative therapies in health and medicine&lt;/abbr-1&gt;&lt;/periodical&gt;&lt;alt-periodical&gt;&lt;full-title&gt;Altern Ther Health Med&lt;/full-title&gt;&lt;abbr-1&gt;Alternative therapies in health and medicine&lt;/abbr-1&gt;&lt;/alt-periodical&gt;&lt;pages&gt;S140-4&lt;/pages&gt;&lt;volume&gt;13&lt;/volume&gt;&lt;number&gt;2&lt;/number&gt;&lt;edition&gt;2007/04/05&lt;/edition&gt;&lt;keywords&gt;&lt;keyword&gt;Carcinogens/*toxicity&lt;/keyword&gt;&lt;keyword&gt;Child&lt;/keyword&gt;&lt;keyword&gt;Child Development/*drug effects&lt;/keyword&gt;&lt;keyword&gt;Cognition Disorders/*chemically induced&lt;/keyword&gt;&lt;keyword&gt;*Environmental Exposure&lt;/keyword&gt;&lt;keyword&gt;Environmental Pollutants/*toxicity&lt;/keyword&gt;&lt;keyword&gt;Humans&lt;/keyword&gt;&lt;keyword&gt;Lead/toxicity&lt;/keyword&gt;&lt;keyword&gt;Methylmercury Compounds/toxicity&lt;/keyword&gt;&lt;keyword&gt;Nervous System/drug effects/growth &amp;amp; development&lt;/keyword&gt;&lt;keyword&gt;Nervous System Diseases/chemically induced&lt;/keyword&gt;&lt;keyword&gt;Pesticides/toxicity&lt;/keyword&gt;&lt;/keywords&gt;&lt;dates&gt;&lt;year&gt;2007&lt;/year&gt;&lt;pub-dates&gt;&lt;date&gt;Mar-Apr&lt;/date&gt;&lt;/pub-dates&gt;&lt;/dates&gt;&lt;isbn&gt;1078-6791 (Print)&amp;#xD;1078-6791 (Linking)&lt;/isbn&gt;&lt;accession-num&gt;17405692&lt;/accession-num&gt;&lt;work-type&gt;Review&lt;/work-type&gt;&lt;urls&gt;&lt;related-urls&gt;&lt;url&gt;http://www.ncbi.nlm.nih.gov/pubmed/17405692&lt;/url&gt;&lt;/related-urls&gt;&lt;/urls&gt;&lt;language&gt;eng&lt;/language&gt;&lt;/record&gt;&lt;/Cite&gt;&lt;/EndNote&gt;</w:instrText>
      </w:r>
      <w:r w:rsidR="00BC4FF2">
        <w:fldChar w:fldCharType="separate"/>
      </w:r>
      <w:r w:rsidR="006264AC">
        <w:rPr>
          <w:noProof/>
        </w:rPr>
        <w:t>(</w:t>
      </w:r>
      <w:hyperlink w:anchor="_ENREF_3" w:tooltip="Bellinger, 2007 #112" w:history="1">
        <w:r w:rsidR="002B1ABC">
          <w:rPr>
            <w:noProof/>
          </w:rPr>
          <w:t>Bellinger 2007</w:t>
        </w:r>
      </w:hyperlink>
      <w:r w:rsidR="006264AC">
        <w:rPr>
          <w:noProof/>
        </w:rPr>
        <w:t>)</w:t>
      </w:r>
      <w:r w:rsidR="00BC4FF2">
        <w:fldChar w:fldCharType="end"/>
      </w:r>
      <w:r w:rsidR="0052471E">
        <w:t>.</w:t>
      </w:r>
      <w:r w:rsidR="0052471E" w:rsidRPr="0052471E">
        <w:t xml:space="preserve"> </w:t>
      </w:r>
      <w:r w:rsidR="0052471E">
        <w:t xml:space="preserve"> </w:t>
      </w:r>
      <w:r w:rsidR="003C3ABF">
        <w:t>Identifying the role of environmental factors among the unknown causes will inform strategies to modify risk.  Moreover, a</w:t>
      </w:r>
      <w:r w:rsidRPr="00CC3470">
        <w:t xml:space="preserve">s loss of early functioning may result in diminished academic and economic productivity </w:t>
      </w:r>
      <w:r w:rsidR="00EE1F87">
        <w:t xml:space="preserve">that persists </w:t>
      </w:r>
      <w:r w:rsidRPr="00CC3470">
        <w:t xml:space="preserve">over the life span, understanding </w:t>
      </w:r>
      <w:r w:rsidR="00EE1F87">
        <w:t xml:space="preserve">how </w:t>
      </w:r>
      <w:r w:rsidR="00164FF6">
        <w:t xml:space="preserve">maladaptive </w:t>
      </w:r>
      <w:r w:rsidR="00EE1F87">
        <w:t>trajectories are set in early life is a priority</w:t>
      </w:r>
      <w:r w:rsidRPr="00CC3470">
        <w:t xml:space="preserve">.  </w:t>
      </w:r>
      <w:r w:rsidR="009E5BB4">
        <w:t>Growing evidence</w:t>
      </w:r>
      <w:r w:rsidR="009E5BB4">
        <w:rPr>
          <w:spacing w:val="-4"/>
        </w:rPr>
        <w:t xml:space="preserve"> implicates</w:t>
      </w:r>
      <w:r w:rsidR="009E5BB4" w:rsidRPr="00CC3470">
        <w:rPr>
          <w:spacing w:val="-4"/>
        </w:rPr>
        <w:t xml:space="preserve"> urban ambient air pollution </w:t>
      </w:r>
      <w:r w:rsidR="009E5BB4">
        <w:rPr>
          <w:spacing w:val="-4"/>
        </w:rPr>
        <w:t>(</w:t>
      </w:r>
      <w:r w:rsidR="009E5BB4" w:rsidRPr="00CC3470">
        <w:rPr>
          <w:spacing w:val="-4"/>
        </w:rPr>
        <w:t>e.g., traffic-related pollutants, particulate matter</w:t>
      </w:r>
      <w:r w:rsidR="009E5BB4">
        <w:rPr>
          <w:spacing w:val="-4"/>
        </w:rPr>
        <w:t xml:space="preserve">) as a developmental neurotoxicant </w:t>
      </w:r>
      <w:r w:rsidR="00BC4FF2">
        <w:fldChar w:fldCharType="begin">
          <w:fldData xml:space="preserve">PEVuZE5vdGU+PENpdGU+PEF1dGhvcj5CbG9jazwvQXV0aG9yPjxZZWFyPjIwMDk8L1llYXI+PFJl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cmlvZGljYWw+PHBhZ2VzPjUwNi0xNjwvcGFnZXM+PHZvbHVtZT4zMjwvdm9sdW1lPjxudW1iZXI+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</w:fldData>
        </w:fldChar>
      </w:r>
      <w:r w:rsidR="002B1ABC">
        <w:instrText xml:space="preserve"> ADDIN EN.CITE </w:instrText>
      </w:r>
      <w:r w:rsidR="00BC4FF2">
        <w:fldChar w:fldCharType="begin">
          <w:fldData xml:space="preserve">PEVuZE5vdGU+PENpdGU+PEF1dGhvcj5CbG9jazwvQXV0aG9yPjxZZWFyPjIwMDk8L1llYXI+PFJl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cmlvZGljYWw+PHBhZ2VzPjUwNi0xNjwvcGFnZXM+PHZvbHVtZT4zMjwvdm9sdW1lPjxudW1iZXI+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</w:fldData>
        </w:fldChar>
      </w:r>
      <w:r w:rsidR="002B1ABC">
        <w:instrText xml:space="preserve"> ADDIN EN.CITE.DATA </w:instrText>
      </w:r>
      <w:r w:rsidR="00BC4FF2">
        <w:fldChar w:fldCharType="end"/>
      </w:r>
      <w:r w:rsidR="00BC4FF2">
        <w:fldChar w:fldCharType="separate"/>
      </w:r>
      <w:r w:rsidR="002B1ABC">
        <w:rPr>
          <w:noProof/>
        </w:rPr>
        <w:t>(</w:t>
      </w:r>
      <w:hyperlink w:anchor="_ENREF_4" w:tooltip="Block, 2009 #65" w:history="1">
        <w:r w:rsidR="002B1ABC">
          <w:rPr>
            <w:noProof/>
          </w:rPr>
          <w:t>Block and Calderon-Garciduenas 2009</w:t>
        </w:r>
      </w:hyperlink>
      <w:r w:rsidR="002B1ABC">
        <w:rPr>
          <w:noProof/>
        </w:rPr>
        <w:t xml:space="preserve">; </w:t>
      </w:r>
      <w:hyperlink w:anchor="_ENREF_21" w:tooltip="Genc, 2012 #107" w:history="1">
        <w:r w:rsidR="002B1ABC">
          <w:rPr>
            <w:noProof/>
          </w:rPr>
          <w:t>Genc et al. 2012</w:t>
        </w:r>
      </w:hyperlink>
      <w:r w:rsidR="002B1ABC">
        <w:rPr>
          <w:noProof/>
        </w:rPr>
        <w:t xml:space="preserve">; </w:t>
      </w:r>
      <w:hyperlink w:anchor="_ENREF_32" w:tooltip="Liu, 2014 #333" w:history="1">
        <w:r w:rsidR="002B1ABC">
          <w:rPr>
            <w:noProof/>
          </w:rPr>
          <w:t>Liu and Lewis 2014</w:t>
        </w:r>
      </w:hyperlink>
      <w:r w:rsidR="002B1ABC">
        <w:rPr>
          <w:noProof/>
        </w:rPr>
        <w:t>)</w:t>
      </w:r>
      <w:r w:rsidR="00BC4FF2">
        <w:fldChar w:fldCharType="end"/>
      </w:r>
      <w:r w:rsidR="009E5BB4">
        <w:rPr>
          <w:spacing w:val="-4"/>
        </w:rPr>
        <w:t xml:space="preserve"> </w:t>
      </w:r>
      <w:r w:rsidR="009E5BB4">
        <w:t>with effects starting prenatally</w:t>
      </w:r>
      <w:r w:rsidR="001A4B1F">
        <w:t>,</w:t>
      </w:r>
      <w:r w:rsidR="00EE1F87">
        <w:rPr>
          <w:spacing w:val="-4"/>
        </w:rPr>
        <w:t xml:space="preserve"> </w:t>
      </w:r>
      <w:r w:rsidR="009E5BB4">
        <w:rPr>
          <w:spacing w:val="-4"/>
        </w:rPr>
        <w:t xml:space="preserve">possibly </w:t>
      </w:r>
      <w:r w:rsidR="00EE1F87">
        <w:rPr>
          <w:spacing w:val="-4"/>
        </w:rPr>
        <w:t>via inflammatory processes that disrupt</w:t>
      </w:r>
      <w:r w:rsidR="006F02E3">
        <w:rPr>
          <w:spacing w:val="-4"/>
        </w:rPr>
        <w:t xml:space="preserve"> differentiation</w:t>
      </w:r>
      <w:r w:rsidR="00EE1F87">
        <w:rPr>
          <w:spacing w:val="-4"/>
        </w:rPr>
        <w:t xml:space="preserve"> and organization</w:t>
      </w:r>
      <w:r w:rsidR="006F02E3">
        <w:rPr>
          <w:spacing w:val="-4"/>
        </w:rPr>
        <w:t xml:space="preserve"> of the central nervous system</w:t>
      </w:r>
      <w:r w:rsidR="00263FB7">
        <w:rPr>
          <w:spacing w:val="-4"/>
        </w:rPr>
        <w:t xml:space="preserve"> </w:t>
      </w:r>
      <w:r w:rsidR="00C5037F">
        <w:rPr>
          <w:spacing w:val="-4"/>
        </w:rPr>
        <w:t>(CNS)</w:t>
      </w:r>
      <w:r w:rsidR="00EE1F87">
        <w:rPr>
          <w:spacing w:val="-4"/>
        </w:rPr>
        <w:t xml:space="preserve">. </w:t>
      </w:r>
      <w:r w:rsidR="00F4636A">
        <w:rPr>
          <w:spacing w:val="-4"/>
        </w:rPr>
        <w:t xml:space="preserve"> </w:t>
      </w:r>
      <w:r w:rsidR="00EE1F87">
        <w:rPr>
          <w:spacing w:val="-4"/>
        </w:rPr>
        <w:t xml:space="preserve">The fetal brain may be </w:t>
      </w:r>
      <w:r w:rsidR="00EB4C55">
        <w:rPr>
          <w:spacing w:val="-4"/>
        </w:rPr>
        <w:t xml:space="preserve">particularly </w:t>
      </w:r>
      <w:r w:rsidR="00EE1F87">
        <w:rPr>
          <w:spacing w:val="-4"/>
        </w:rPr>
        <w:t xml:space="preserve">vulnerable due to its </w:t>
      </w:r>
      <w:r w:rsidR="006F02E3">
        <w:rPr>
          <w:spacing w:val="-4"/>
        </w:rPr>
        <w:t xml:space="preserve">relatively immature </w:t>
      </w:r>
      <w:r w:rsidR="00EE1F87">
        <w:rPr>
          <w:spacing w:val="-4"/>
        </w:rPr>
        <w:t>immune and inflammatory response systems</w:t>
      </w:r>
      <w:r w:rsidR="0006372F" w:rsidRPr="0006372F">
        <w:t xml:space="preserve"> </w:t>
      </w:r>
      <w:r w:rsidR="00BC4FF2">
        <w:rPr>
          <w:spacing w:val="-4"/>
        </w:rPr>
        <w:fldChar w:fldCharType="begin">
          <w:fldData xml:space="preserve">PEVuZE5vdGU+PENpdGU+PEF1dGhvcj5CbG9jazwvQXV0aG9yPjxZZWFyPjIwMDk8L1llYXI+PFJl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</w:fldData>
        </w:fldChar>
      </w:r>
      <w:r w:rsidR="002B1ABC">
        <w:rPr>
          <w:spacing w:val="-4"/>
        </w:rPr>
        <w:instrText xml:space="preserve"> ADDIN EN.CITE </w:instrText>
      </w:r>
      <w:r w:rsidR="00BC4FF2">
        <w:rPr>
          <w:spacing w:val="-4"/>
        </w:rPr>
        <w:fldChar w:fldCharType="begin">
          <w:fldData xml:space="preserve">PEVuZE5vdGU+PENpdGU+PEF1dGhvcj5CbG9jazwvQXV0aG9yPjxZZWFyPjIwMDk8L1llYXI+PFJl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</w:fldData>
        </w:fldChar>
      </w:r>
      <w:r w:rsidR="002B1ABC">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2B1ABC">
        <w:rPr>
          <w:noProof/>
          <w:spacing w:val="-4"/>
        </w:rPr>
        <w:t>(</w:t>
      </w:r>
      <w:hyperlink w:anchor="_ENREF_4" w:tooltip="Block, 2009 #65" w:history="1">
        <w:r w:rsidR="002B1ABC">
          <w:rPr>
            <w:noProof/>
            <w:spacing w:val="-4"/>
          </w:rPr>
          <w:t>Block and Calderon-Garciduenas 2009</w:t>
        </w:r>
      </w:hyperlink>
      <w:r w:rsidR="002B1ABC">
        <w:rPr>
          <w:noProof/>
          <w:spacing w:val="-4"/>
        </w:rPr>
        <w:t xml:space="preserve">; </w:t>
      </w:r>
      <w:hyperlink w:anchor="_ENREF_5" w:tooltip="Block, 2012 #59" w:history="1">
        <w:r w:rsidR="002B1ABC">
          <w:rPr>
            <w:noProof/>
            <w:spacing w:val="-4"/>
          </w:rPr>
          <w:t>Block et al. 2012</w:t>
        </w:r>
      </w:hyperlink>
      <w:r w:rsidR="002B1ABC">
        <w:rPr>
          <w:noProof/>
          <w:spacing w:val="-4"/>
        </w:rPr>
        <w:t>)</w:t>
      </w:r>
      <w:r w:rsidR="00BC4FF2">
        <w:rPr>
          <w:spacing w:val="-4"/>
        </w:rPr>
        <w:fldChar w:fldCharType="end"/>
      </w:r>
      <w:r w:rsidR="002A16CE">
        <w:rPr>
          <w:spacing w:val="-4"/>
        </w:rPr>
        <w:t xml:space="preserve">. </w:t>
      </w:r>
    </w:p>
    <w:p w14:paraId="7065738D" w14:textId="77777777" w:rsidR="00B005DD" w:rsidRDefault="00B005DD" w:rsidP="001C0B53">
      <w:pPr>
        <w:spacing w:line="360" w:lineRule="auto"/>
        <w:jc w:val="both"/>
        <w:rPr>
          <w:spacing w:val="-4"/>
        </w:rPr>
      </w:pPr>
    </w:p>
    <w:p w14:paraId="7F0EE8F2" w14:textId="77777777" w:rsidR="002B7DF3" w:rsidRDefault="00BB1647" w:rsidP="001C0B53">
      <w:pPr>
        <w:spacing w:line="360" w:lineRule="auto"/>
        <w:jc w:val="both"/>
        <w:rPr>
          <w:spacing w:val="-4"/>
        </w:rPr>
      </w:pPr>
      <w:r w:rsidRPr="00277AE8">
        <w:rPr>
          <w:spacing w:val="-4"/>
        </w:rPr>
        <w:t xml:space="preserve">The </w:t>
      </w:r>
      <w:r w:rsidRPr="00CD706A">
        <w:rPr>
          <w:spacing w:val="-4"/>
        </w:rPr>
        <w:t xml:space="preserve">CNS </w:t>
      </w:r>
      <w:r w:rsidR="00CD706A" w:rsidRPr="00CD706A">
        <w:rPr>
          <w:spacing w:val="-4"/>
        </w:rPr>
        <w:t xml:space="preserve">develops </w:t>
      </w:r>
      <w:r w:rsidRPr="00CD706A">
        <w:rPr>
          <w:spacing w:val="-4"/>
        </w:rPr>
        <w:t>sequential</w:t>
      </w:r>
      <w:r w:rsidR="00CD706A" w:rsidRPr="00CD706A">
        <w:rPr>
          <w:spacing w:val="-4"/>
        </w:rPr>
        <w:t>ly</w:t>
      </w:r>
      <w:r w:rsidRPr="00CD706A">
        <w:rPr>
          <w:spacing w:val="-4"/>
        </w:rPr>
        <w:t xml:space="preserve"> </w:t>
      </w:r>
      <w:r w:rsidR="00CD706A" w:rsidRPr="00CD706A">
        <w:rPr>
          <w:spacing w:val="-4"/>
        </w:rPr>
        <w:t xml:space="preserve">with different anatomic regions forming at different life stages and </w:t>
      </w:r>
      <w:r w:rsidR="00CD706A" w:rsidRPr="007553E8">
        <w:rPr>
          <w:spacing w:val="-4"/>
        </w:rPr>
        <w:t xml:space="preserve">specific </w:t>
      </w:r>
      <w:r w:rsidRPr="007553E8">
        <w:rPr>
          <w:spacing w:val="-4"/>
        </w:rPr>
        <w:t xml:space="preserve">processes </w:t>
      </w:r>
      <w:r w:rsidR="00CD706A" w:rsidRPr="007553E8">
        <w:rPr>
          <w:spacing w:val="-4"/>
        </w:rPr>
        <w:t xml:space="preserve">occurring in a timed </w:t>
      </w:r>
      <w:r w:rsidR="00370527">
        <w:rPr>
          <w:spacing w:val="-4"/>
        </w:rPr>
        <w:t>cascade.</w:t>
      </w:r>
      <w:r w:rsidR="00F145C4">
        <w:rPr>
          <w:spacing w:val="-4"/>
        </w:rPr>
        <w:t xml:space="preserve">  </w:t>
      </w:r>
      <w:r w:rsidR="00370527">
        <w:rPr>
          <w:spacing w:val="-4"/>
        </w:rPr>
        <w:t>S</w:t>
      </w:r>
      <w:r w:rsidR="00CD706A" w:rsidRPr="007553E8">
        <w:rPr>
          <w:spacing w:val="-4"/>
        </w:rPr>
        <w:t>ubtle disturbances</w:t>
      </w:r>
      <w:r w:rsidR="002E7FB7">
        <w:rPr>
          <w:spacing w:val="-4"/>
        </w:rPr>
        <w:t>, even slight disruption</w:t>
      </w:r>
      <w:r w:rsidR="00CD706A" w:rsidRPr="007553E8">
        <w:rPr>
          <w:spacing w:val="-4"/>
        </w:rPr>
        <w:t xml:space="preserve"> in development</w:t>
      </w:r>
      <w:r w:rsidRPr="007553E8">
        <w:rPr>
          <w:spacing w:val="-4"/>
        </w:rPr>
        <w:t xml:space="preserve"> </w:t>
      </w:r>
      <w:r w:rsidR="00CD706A" w:rsidRPr="007553E8">
        <w:rPr>
          <w:spacing w:val="-4"/>
        </w:rPr>
        <w:t xml:space="preserve">at </w:t>
      </w:r>
      <w:r w:rsidR="00370527">
        <w:rPr>
          <w:spacing w:val="-4"/>
        </w:rPr>
        <w:t>an early</w:t>
      </w:r>
      <w:r w:rsidR="00370527" w:rsidRPr="007553E8">
        <w:rPr>
          <w:spacing w:val="-4"/>
        </w:rPr>
        <w:t xml:space="preserve"> </w:t>
      </w:r>
      <w:r w:rsidRPr="007553E8">
        <w:rPr>
          <w:spacing w:val="-4"/>
        </w:rPr>
        <w:t>stage may affect later development</w:t>
      </w:r>
      <w:r w:rsidR="00CD706A" w:rsidRPr="007553E8">
        <w:rPr>
          <w:spacing w:val="-4"/>
        </w:rPr>
        <w:t>al processes</w:t>
      </w:r>
      <w:r w:rsidR="00370527">
        <w:rPr>
          <w:spacing w:val="-4"/>
        </w:rPr>
        <w:t xml:space="preserve"> by offsetting the normal trajectory</w:t>
      </w:r>
      <w:r w:rsidR="008239C6">
        <w:rPr>
          <w:spacing w:val="-4"/>
        </w:rPr>
        <w:t xml:space="preserve"> </w:t>
      </w:r>
      <w:r w:rsidR="00BC4FF2">
        <w:rPr>
          <w:spacing w:val="-4"/>
        </w:rPr>
        <w:fldChar w:fldCharType="begin"/>
      </w:r>
      <w:r w:rsidR="008726D1">
        <w:rPr>
          <w:spacing w:val="-4"/>
        </w:rPr>
        <w:instrText xml:space="preserve"> ADDIN EN.CITE &lt;EndNote&gt;&lt;Cite&gt;&lt;Author&gt;Weiss&lt;/Author&gt;&lt;Year&gt;2000&lt;/Year&gt;&lt;RecNum&gt;453&lt;/RecNum&gt;&lt;DisplayText&gt;(Weiss 2000)&lt;/DisplayText&gt;&lt;record&gt;&lt;rec-number&gt;453&lt;/rec-number&gt;&lt;foreign-keys&gt;&lt;key app="EN" db-id="s220vwp2rp5ed0etfaovaes9aw0dx9re0fes"&gt;453&lt;/key&gt;&lt;/foreign-keys&gt;&lt;ref-type name="Journal Article"&gt;17&lt;/ref-type&gt;&lt;contributors&gt;&lt;authors&gt;&lt;author&gt;Weiss, B.&lt;/author&gt;&lt;/authors&gt;&lt;/contributors&gt;&lt;auth-address&gt;Department of Environmental Medicine, University of Rochester, School of Medicine and Dentistry, NY 14642, USA. weiss@envmed.rochester.edu&lt;/auth-address&gt;&lt;titles&gt;&lt;title&gt;Vulnerability to pesticide neurotoxicity is a lifetime issue&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67-73&lt;/pages&gt;&lt;volume&gt;21&lt;/volume&gt;&lt;number&gt;1-2&lt;/number&gt;&lt;edition&gt;2000/05/04&lt;/edition&gt;&lt;keywords&gt;&lt;keyword&gt;Aged&lt;/keyword&gt;&lt;keyword&gt;Aging/*physiology&lt;/keyword&gt;&lt;keyword&gt;Animals&lt;/keyword&gt;&lt;keyword&gt;Humans&lt;/keyword&gt;&lt;keyword&gt;Insecticides/*toxicity&lt;/keyword&gt;&lt;keyword&gt;Neurotoxicity Syndromes/epidemiology/*physiopathology&lt;/keyword&gt;&lt;keyword&gt;Neurotoxins/*toxicity&lt;/keyword&gt;&lt;keyword&gt;Parkinson Disease, Secondary/chemically induced/epidemiology&lt;/keyword&gt;&lt;/keywords&gt;&lt;dates&gt;&lt;year&gt;2000&lt;/year&gt;&lt;pub-dates&gt;&lt;date&gt;Feb-Apr&lt;/date&gt;&lt;/pub-dates&gt;&lt;/dates&gt;&lt;isbn&gt;0161-813X (Print)&amp;#xD;0161-813X (Linking)&lt;/isbn&gt;&lt;accession-num&gt;10794386&lt;/accession-num&gt;&lt;work-type&gt;Research Support, U.S. Gov&amp;apos;t, P.H.S.&amp;#xD;Review&lt;/work-type&gt;&lt;urls&gt;&lt;related-urls&gt;&lt;url&gt;http://www.ncbi.nlm.nih.gov/pubmed/10794386&lt;/url&gt;&lt;/related-urls&gt;&lt;/urls&gt;&lt;language&gt;eng&lt;/language&gt;&lt;/record&gt;&lt;/Cite&gt;&lt;/EndNote&gt;</w:instrText>
      </w:r>
      <w:r w:rsidR="00BC4FF2">
        <w:rPr>
          <w:spacing w:val="-4"/>
        </w:rPr>
        <w:fldChar w:fldCharType="separate"/>
      </w:r>
      <w:r w:rsidR="008726D1">
        <w:rPr>
          <w:noProof/>
          <w:spacing w:val="-4"/>
        </w:rPr>
        <w:t>(</w:t>
      </w:r>
      <w:hyperlink w:anchor="_ENREF_55" w:tooltip="Weiss, 2000 #453" w:history="1">
        <w:r w:rsidR="002B1ABC">
          <w:rPr>
            <w:noProof/>
            <w:spacing w:val="-4"/>
          </w:rPr>
          <w:t>Weiss 2000</w:t>
        </w:r>
      </w:hyperlink>
      <w:r w:rsidR="008726D1">
        <w:rPr>
          <w:noProof/>
          <w:spacing w:val="-4"/>
        </w:rPr>
        <w:t>)</w:t>
      </w:r>
      <w:r w:rsidR="00BC4FF2">
        <w:rPr>
          <w:spacing w:val="-4"/>
        </w:rPr>
        <w:fldChar w:fldCharType="end"/>
      </w:r>
      <w:r w:rsidR="00E63651" w:rsidRPr="00CD706A">
        <w:rPr>
          <w:spacing w:val="-4"/>
        </w:rPr>
        <w:t>.</w:t>
      </w:r>
      <w:r w:rsidR="00787CFE" w:rsidRPr="00787CFE">
        <w:rPr>
          <w:spacing w:val="-4"/>
        </w:rPr>
        <w:t xml:space="preserve"> </w:t>
      </w:r>
      <w:r w:rsidR="002E7FB7">
        <w:rPr>
          <w:spacing w:val="-4"/>
        </w:rPr>
        <w:t xml:space="preserve"> </w:t>
      </w:r>
      <w:r w:rsidR="00D63593">
        <w:rPr>
          <w:spacing w:val="-4"/>
        </w:rPr>
        <w:t xml:space="preserve">Beginning </w:t>
      </w:r>
      <w:r w:rsidR="00D63593" w:rsidRPr="004804C9">
        <w:rPr>
          <w:i/>
          <w:spacing w:val="-4"/>
        </w:rPr>
        <w:t>in utero</w:t>
      </w:r>
      <w:r w:rsidR="00D63593">
        <w:rPr>
          <w:spacing w:val="-4"/>
        </w:rPr>
        <w:t>, t</w:t>
      </w:r>
      <w:r w:rsidR="00787CFE" w:rsidRPr="00787CFE">
        <w:rPr>
          <w:spacing w:val="-4"/>
        </w:rPr>
        <w:t>he brain</w:t>
      </w:r>
      <w:r w:rsidR="00D07256">
        <w:rPr>
          <w:spacing w:val="-4"/>
        </w:rPr>
        <w:t xml:space="preserve"> must</w:t>
      </w:r>
      <w:r w:rsidR="00787CFE" w:rsidRPr="00787CFE">
        <w:rPr>
          <w:spacing w:val="-4"/>
        </w:rPr>
        <w:t xml:space="preserve"> form a network of interconnected cells (i.e. neurons) that stretch across </w:t>
      </w:r>
      <w:r w:rsidR="00CD706A">
        <w:rPr>
          <w:spacing w:val="-4"/>
        </w:rPr>
        <w:t xml:space="preserve">different </w:t>
      </w:r>
      <w:r w:rsidR="00787CFE" w:rsidRPr="00787CFE">
        <w:rPr>
          <w:spacing w:val="-4"/>
        </w:rPr>
        <w:t>anatomic regions</w:t>
      </w:r>
      <w:r w:rsidR="00CD706A">
        <w:rPr>
          <w:spacing w:val="-4"/>
        </w:rPr>
        <w:t xml:space="preserve"> as well as connecting to peripheral tissues</w:t>
      </w:r>
      <w:r w:rsidR="001A4B1F">
        <w:rPr>
          <w:spacing w:val="-4"/>
        </w:rPr>
        <w:t xml:space="preserve"> </w:t>
      </w:r>
      <w:r w:rsidR="00BC4FF2">
        <w:rPr>
          <w:spacing w:val="-4"/>
        </w:rPr>
        <w:fldChar w:fldCharType="begin">
          <w:fldData xml:space="preserve">PEVuZE5vdGU+PENpdGU+PEF1dGhvcj5MYXZlbmV4PC9BdXRob3I+PFllYXI+MjAxMzwvWWVhcj48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</w:fldData>
        </w:fldChar>
      </w:r>
      <w:r w:rsidR="006264AC">
        <w:rPr>
          <w:spacing w:val="-4"/>
        </w:rPr>
        <w:instrText xml:space="preserve"> ADDIN EN.CITE </w:instrText>
      </w:r>
      <w:r w:rsidR="00BC4FF2">
        <w:rPr>
          <w:spacing w:val="-4"/>
        </w:rPr>
        <w:fldChar w:fldCharType="begin">
          <w:fldData xml:space="preserve">PEVuZE5vdGU+PENpdGU+PEF1dGhvcj5MYXZlbmV4PC9BdXRob3I+PFllYXI+MjAxMzwvWWVhcj48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</w:fldData>
        </w:fldChar>
      </w:r>
      <w:r w:rsidR="006264AC">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6264AC">
        <w:rPr>
          <w:noProof/>
          <w:spacing w:val="-4"/>
        </w:rPr>
        <w:t>(</w:t>
      </w:r>
      <w:hyperlink w:anchor="_ENREF_30" w:tooltip="Lavenex, 2013 #327" w:history="1">
        <w:r w:rsidR="002B1ABC">
          <w:rPr>
            <w:noProof/>
            <w:spacing w:val="-4"/>
          </w:rPr>
          <w:t>Lavenex and Banta Lavenex 2013</w:t>
        </w:r>
      </w:hyperlink>
      <w:r w:rsidR="006264AC">
        <w:rPr>
          <w:noProof/>
          <w:spacing w:val="-4"/>
        </w:rPr>
        <w:t xml:space="preserve">; </w:t>
      </w:r>
      <w:hyperlink w:anchor="_ENREF_52" w:tooltip="Tau, 2010 #336" w:history="1">
        <w:r w:rsidR="002B1ABC">
          <w:rPr>
            <w:noProof/>
            <w:spacing w:val="-4"/>
          </w:rPr>
          <w:t>Tau and Peterson 2010</w:t>
        </w:r>
      </w:hyperlink>
      <w:r w:rsidR="006264AC">
        <w:rPr>
          <w:noProof/>
          <w:spacing w:val="-4"/>
        </w:rPr>
        <w:t>)</w:t>
      </w:r>
      <w:r w:rsidR="00BC4FF2">
        <w:rPr>
          <w:spacing w:val="-4"/>
        </w:rPr>
        <w:fldChar w:fldCharType="end"/>
      </w:r>
      <w:r w:rsidR="008A4D70">
        <w:rPr>
          <w:spacing w:val="-4"/>
        </w:rPr>
        <w:t>.</w:t>
      </w:r>
      <w:r w:rsidRPr="00340EE0">
        <w:rPr>
          <w:spacing w:val="-4"/>
        </w:rPr>
        <w:t xml:space="preserve"> </w:t>
      </w:r>
      <w:r w:rsidR="008A4D70" w:rsidRPr="00787CFE">
        <w:rPr>
          <w:spacing w:val="-4"/>
        </w:rPr>
        <w:t>The</w:t>
      </w:r>
      <w:r w:rsidR="008A4D70" w:rsidRPr="00CD706A">
        <w:rPr>
          <w:spacing w:val="-4"/>
        </w:rPr>
        <w:t xml:space="preserve"> various structural components </w:t>
      </w:r>
      <w:r w:rsidR="008A4D70">
        <w:rPr>
          <w:spacing w:val="-4"/>
        </w:rPr>
        <w:t>of this</w:t>
      </w:r>
      <w:r w:rsidR="008A4D70" w:rsidRPr="00CD706A">
        <w:rPr>
          <w:spacing w:val="-4"/>
        </w:rPr>
        <w:t xml:space="preserve"> network </w:t>
      </w:r>
      <w:r w:rsidRPr="00340EE0">
        <w:rPr>
          <w:spacing w:val="-4"/>
        </w:rPr>
        <w:t xml:space="preserve">may be differentially vulnerable to environmental toxins depending on the </w:t>
      </w:r>
      <w:r w:rsidR="00D63593">
        <w:rPr>
          <w:spacing w:val="-4"/>
        </w:rPr>
        <w:t>anatomic</w:t>
      </w:r>
      <w:r w:rsidR="00D63593" w:rsidRPr="00340EE0">
        <w:rPr>
          <w:spacing w:val="-4"/>
        </w:rPr>
        <w:t xml:space="preserve"> </w:t>
      </w:r>
      <w:r w:rsidRPr="00340EE0">
        <w:rPr>
          <w:spacing w:val="-4"/>
        </w:rPr>
        <w:lastRenderedPageBreak/>
        <w:t xml:space="preserve">region </w:t>
      </w:r>
      <w:r w:rsidR="008A4D70">
        <w:rPr>
          <w:spacing w:val="-4"/>
        </w:rPr>
        <w:t xml:space="preserve">of the brain </w:t>
      </w:r>
      <w:r w:rsidRPr="00340EE0">
        <w:rPr>
          <w:spacing w:val="-4"/>
        </w:rPr>
        <w:t>affected and the timing of exposure</w:t>
      </w:r>
      <w:r w:rsidR="00AA5B48" w:rsidRPr="00AA5B48">
        <w:t xml:space="preserve"> </w:t>
      </w:r>
      <w:r w:rsidR="00BC4FF2">
        <w:rPr>
          <w:spacing w:val="-4"/>
        </w:rPr>
        <w:fldChar w:fldCharType="begin"/>
      </w:r>
      <w:r w:rsidR="006264AC">
        <w:rPr>
          <w:spacing w:val="-4"/>
        </w:rPr>
        <w:instrText xml:space="preserve"> ADDIN EN.CITE &lt;EndNote&gt;&lt;Cite&gt;&lt;Author&gt;Rodier&lt;/Author&gt;&lt;Year&gt;2004&lt;/Year&gt;&lt;RecNum&gt;331&lt;/RecNum&gt;&lt;DisplayText&gt;(Rodier 2004)&lt;/DisplayText&gt;&lt;record&gt;&lt;rec-number&gt;331&lt;/rec-number&gt;&lt;foreign-keys&gt;&lt;key app="EN" db-id="s220vwp2rp5ed0etfaovaes9aw0dx9re0fes"&gt;331&lt;/key&gt;&lt;/foreign-keys&gt;&lt;ref-type name="Journal Article"&gt;17&lt;/ref-type&gt;&lt;contributors&gt;&lt;authors&gt;&lt;author&gt;Rodier, P. M.&lt;/author&gt;&lt;/authors&gt;&lt;/contributors&gt;&lt;auth-address&gt;Department of OB/GYN, University of Rochester Medical Center, Rochester, New York 14642, USA. patricia_rodier@URMC.rochester.edu&lt;/auth-address&gt;&lt;titles&gt;&lt;title&gt;Environmental causes of central nervous system maldevelopment&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1076-83&lt;/pages&gt;&lt;volume&gt;113&lt;/volume&gt;&lt;number&gt;4 Suppl&lt;/number&gt;&lt;edition&gt;2004/04/03&lt;/edition&gt;&lt;keywords&gt;&lt;keyword&gt;Animals&lt;/keyword&gt;&lt;keyword&gt;Central Nervous System/*drug effects/embryology/growth &amp;amp; development&lt;/keyword&gt;&lt;keyword&gt;Environmental Pollutants/*toxicity&lt;/keyword&gt;&lt;keyword&gt;Fetus/drug effects&lt;/keyword&gt;&lt;keyword&gt;Humans&lt;/keyword&gt;&lt;keyword&gt;Neurons/cytology/*drug effects&lt;/keyword&gt;&lt;keyword&gt;Teratogens&lt;/keyword&gt;&lt;/keywords&gt;&lt;dates&gt;&lt;year&gt;2004&lt;/year&gt;&lt;pub-dates&gt;&lt;date&gt;Apr&lt;/date&gt;&lt;/pub-dates&gt;&lt;/dates&gt;&lt;isbn&gt;1098-4275 (Electronic)&amp;#xD;0031-4005 (Linking)&lt;/isbn&gt;&lt;accession-num&gt;15060202&lt;/accession-num&gt;&lt;work-type&gt;Research Support, U.S. Gov&amp;apos;t, P.H.S.&amp;#xD;Review&lt;/work-type&gt;&lt;urls&gt;&lt;related-urls&gt;&lt;url&gt;http://www.ncbi.nlm.nih.gov/pubmed/15060202&lt;/url&gt;&lt;/related-urls&gt;&lt;/urls&gt;&lt;language&gt;eng&lt;/language&gt;&lt;/record&gt;&lt;/Cite&gt;&lt;/EndNote&gt;</w:instrText>
      </w:r>
      <w:r w:rsidR="00BC4FF2">
        <w:rPr>
          <w:spacing w:val="-4"/>
        </w:rPr>
        <w:fldChar w:fldCharType="separate"/>
      </w:r>
      <w:r w:rsidR="006264AC">
        <w:rPr>
          <w:noProof/>
          <w:spacing w:val="-4"/>
        </w:rPr>
        <w:t>(</w:t>
      </w:r>
      <w:hyperlink w:anchor="_ENREF_42" w:tooltip="Rodier, 2004 #331" w:history="1">
        <w:r w:rsidR="002B1ABC">
          <w:rPr>
            <w:noProof/>
            <w:spacing w:val="-4"/>
          </w:rPr>
          <w:t>Rodier 2004</w:t>
        </w:r>
      </w:hyperlink>
      <w:r w:rsidR="006264AC">
        <w:rPr>
          <w:noProof/>
          <w:spacing w:val="-4"/>
        </w:rPr>
        <w:t>)</w:t>
      </w:r>
      <w:r w:rsidR="00BC4FF2">
        <w:rPr>
          <w:spacing w:val="-4"/>
        </w:rPr>
        <w:fldChar w:fldCharType="end"/>
      </w:r>
      <w:r w:rsidR="00AA5B48">
        <w:rPr>
          <w:spacing w:val="-4"/>
        </w:rPr>
        <w:t xml:space="preserve">. </w:t>
      </w:r>
      <w:r w:rsidR="00AA5B48" w:rsidRPr="00AA5B48">
        <w:rPr>
          <w:spacing w:val="-4"/>
        </w:rPr>
        <w:t xml:space="preserve"> </w:t>
      </w:r>
      <w:r w:rsidR="008A4D70">
        <w:rPr>
          <w:spacing w:val="-4"/>
        </w:rPr>
        <w:t xml:space="preserve">Also, different network components are responsible for </w:t>
      </w:r>
      <w:del w:id="1" w:author="Wright, Robert" w:date="2015-02-20T09:20:00Z">
        <w:r w:rsidR="008A4D70" w:rsidDel="00D479D4">
          <w:rPr>
            <w:spacing w:val="-4"/>
          </w:rPr>
          <w:delText xml:space="preserve">different </w:delText>
        </w:r>
      </w:del>
      <w:ins w:id="2" w:author="Wright, Robert" w:date="2015-02-20T09:20:00Z">
        <w:r w:rsidR="00D479D4">
          <w:rPr>
            <w:spacing w:val="-4"/>
          </w:rPr>
          <w:t xml:space="preserve">specific </w:t>
        </w:r>
      </w:ins>
      <w:r w:rsidR="008A4D70">
        <w:rPr>
          <w:spacing w:val="-4"/>
        </w:rPr>
        <w:t>functional domains which are developing at different times (e.g., intelligence, attention, memory)</w:t>
      </w:r>
      <w:r w:rsidR="00823E46">
        <w:rPr>
          <w:spacing w:val="-4"/>
        </w:rPr>
        <w:t>; thus,</w:t>
      </w:r>
      <w:r w:rsidR="008A4D70">
        <w:rPr>
          <w:spacing w:val="-4"/>
        </w:rPr>
        <w:t xml:space="preserve"> an environmental neurotoxic agent may produce impairment in variable functional domains depending on timing of exposure.  </w:t>
      </w:r>
      <w:r w:rsidR="002B7DF3">
        <w:rPr>
          <w:spacing w:val="-4"/>
        </w:rPr>
        <w:t xml:space="preserve"> Identifying windows of susceptibility for neurotoxic</w:t>
      </w:r>
      <w:r w:rsidR="00A748C9">
        <w:rPr>
          <w:spacing w:val="-4"/>
        </w:rPr>
        <w:t>ants</w:t>
      </w:r>
      <w:r w:rsidR="002B7DF3">
        <w:rPr>
          <w:spacing w:val="-4"/>
        </w:rPr>
        <w:t xml:space="preserve"> and the domains being impacted </w:t>
      </w:r>
      <w:r w:rsidR="00AA0FA6">
        <w:rPr>
          <w:spacing w:val="-4"/>
        </w:rPr>
        <w:t xml:space="preserve">may </w:t>
      </w:r>
      <w:r w:rsidR="002B7DF3">
        <w:rPr>
          <w:spacing w:val="-4"/>
        </w:rPr>
        <w:t>provide insight into underlying mechanisms.</w:t>
      </w:r>
      <w:r w:rsidR="00BC1B24">
        <w:rPr>
          <w:spacing w:val="-4"/>
        </w:rPr>
        <w:t xml:space="preserve"> </w:t>
      </w:r>
      <w:r w:rsidR="00E90A20">
        <w:rPr>
          <w:spacing w:val="-4"/>
        </w:rPr>
        <w:t xml:space="preserve"> </w:t>
      </w:r>
      <w:r w:rsidR="002B7DF3">
        <w:rPr>
          <w:spacing w:val="-4"/>
        </w:rPr>
        <w:t>For example, s</w:t>
      </w:r>
      <w:r w:rsidR="00D63593">
        <w:rPr>
          <w:spacing w:val="-4"/>
        </w:rPr>
        <w:t>tudies of l</w:t>
      </w:r>
      <w:r w:rsidR="001E47BB">
        <w:rPr>
          <w:spacing w:val="-4"/>
        </w:rPr>
        <w:t xml:space="preserve">ead </w:t>
      </w:r>
      <w:r w:rsidR="00D63593">
        <w:rPr>
          <w:spacing w:val="-4"/>
        </w:rPr>
        <w:t xml:space="preserve">exposure suggest </w:t>
      </w:r>
      <w:r w:rsidR="001A4B1F">
        <w:rPr>
          <w:spacing w:val="-4"/>
        </w:rPr>
        <w:t>enhanced</w:t>
      </w:r>
      <w:r w:rsidR="00D63593">
        <w:rPr>
          <w:spacing w:val="-4"/>
        </w:rPr>
        <w:t xml:space="preserve"> sensitivity </w:t>
      </w:r>
      <w:r w:rsidR="001A4B1F">
        <w:rPr>
          <w:spacing w:val="-4"/>
        </w:rPr>
        <w:t>around</w:t>
      </w:r>
      <w:r w:rsidR="001E47BB">
        <w:rPr>
          <w:spacing w:val="-4"/>
        </w:rPr>
        <w:t xml:space="preserve"> 2 years </w:t>
      </w:r>
      <w:r w:rsidR="00D63593">
        <w:rPr>
          <w:spacing w:val="-4"/>
        </w:rPr>
        <w:t>of age, a life stage that correspon</w:t>
      </w:r>
      <w:r w:rsidR="00A44DFC">
        <w:rPr>
          <w:spacing w:val="-4"/>
        </w:rPr>
        <w:t>ds</w:t>
      </w:r>
      <w:r w:rsidR="00D63593">
        <w:rPr>
          <w:spacing w:val="-4"/>
        </w:rPr>
        <w:t xml:space="preserve"> to </w:t>
      </w:r>
      <w:ins w:id="3" w:author="Wright, Robert" w:date="2015-02-20T09:20:00Z">
        <w:r w:rsidR="00D479D4">
          <w:rPr>
            <w:spacing w:val="-4"/>
          </w:rPr>
          <w:t>heightened</w:t>
        </w:r>
      </w:ins>
      <w:del w:id="4" w:author="Wright, Robert" w:date="2015-02-20T09:20:00Z">
        <w:r w:rsidR="001E47BB" w:rsidDel="00D479D4">
          <w:rPr>
            <w:spacing w:val="-4"/>
          </w:rPr>
          <w:delText>when</w:delText>
        </w:r>
      </w:del>
      <w:r w:rsidR="001E47BB">
        <w:rPr>
          <w:spacing w:val="-4"/>
        </w:rPr>
        <w:t xml:space="preserve"> synaptic pruning</w:t>
      </w:r>
      <w:ins w:id="5" w:author="Wright, Robert" w:date="2015-02-20T09:20:00Z">
        <w:r w:rsidR="00D479D4">
          <w:rPr>
            <w:spacing w:val="-4"/>
          </w:rPr>
          <w:t>.</w:t>
        </w:r>
      </w:ins>
      <w:del w:id="6" w:author="Wright, Robert" w:date="2015-02-20T09:20:00Z">
        <w:r w:rsidR="001E47BB" w:rsidDel="00D479D4">
          <w:rPr>
            <w:spacing w:val="-4"/>
          </w:rPr>
          <w:delText xml:space="preserve"> is most active</w:delText>
        </w:r>
      </w:del>
      <w:r w:rsidR="00E01BBA" w:rsidRPr="00E01BBA">
        <w:t xml:space="preserve"> </w:t>
      </w:r>
      <w:commentRangeStart w:id="7"/>
      <w:r w:rsidR="00BC4FF2">
        <w:rPr>
          <w:spacing w:val="-4"/>
        </w:rPr>
        <w:fldChar w:fldCharType="begin">
          <w:fldData xml:space="preserve">PEVuZE5vdGU+PENpdGU+PEF1dGhvcj5CcmF1bjwvQXV0aG9yPjxZZWFyPjIwMTI8L1llYXI+PFJl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</w:fldData>
        </w:fldChar>
      </w:r>
      <w:r w:rsidR="006264AC">
        <w:rPr>
          <w:spacing w:val="-4"/>
        </w:rPr>
        <w:instrText xml:space="preserve"> ADDIN EN.CITE </w:instrText>
      </w:r>
      <w:r w:rsidR="00BC4FF2">
        <w:rPr>
          <w:spacing w:val="-4"/>
        </w:rPr>
        <w:fldChar w:fldCharType="begin">
          <w:fldData xml:space="preserve">PEVuZE5vdGU+PENpdGU+PEF1dGhvcj5CcmF1bjwvQXV0aG9yPjxZZWFyPjIwMTI8L1llYXI+PFJl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</w:fldData>
        </w:fldChar>
      </w:r>
      <w:r w:rsidR="006264AC">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6264AC">
        <w:rPr>
          <w:noProof/>
          <w:spacing w:val="-4"/>
        </w:rPr>
        <w:t>(</w:t>
      </w:r>
      <w:hyperlink w:anchor="_ENREF_9" w:tooltip="Braun, 2012 #149" w:history="1">
        <w:r w:rsidR="002B1ABC">
          <w:rPr>
            <w:noProof/>
            <w:spacing w:val="-4"/>
          </w:rPr>
          <w:t>Braun et al. 2012</w:t>
        </w:r>
      </w:hyperlink>
      <w:r w:rsidR="006264AC">
        <w:rPr>
          <w:noProof/>
          <w:spacing w:val="-4"/>
        </w:rPr>
        <w:t xml:space="preserve">; </w:t>
      </w:r>
      <w:hyperlink w:anchor="_ENREF_52" w:tooltip="Tau, 2010 #336" w:history="1">
        <w:r w:rsidR="002B1ABC">
          <w:rPr>
            <w:noProof/>
            <w:spacing w:val="-4"/>
          </w:rPr>
          <w:t>Tau and Peterson 2010</w:t>
        </w:r>
      </w:hyperlink>
      <w:r w:rsidR="006264AC">
        <w:rPr>
          <w:noProof/>
          <w:spacing w:val="-4"/>
        </w:rPr>
        <w:t>)</w:t>
      </w:r>
      <w:r w:rsidR="00BC4FF2">
        <w:rPr>
          <w:spacing w:val="-4"/>
        </w:rPr>
        <w:fldChar w:fldCharType="end"/>
      </w:r>
      <w:commentRangeEnd w:id="7"/>
      <w:r w:rsidR="00D479D4">
        <w:rPr>
          <w:rStyle w:val="CommentReference"/>
        </w:rPr>
        <w:commentReference w:id="7"/>
      </w:r>
      <w:r w:rsidR="00D63593">
        <w:rPr>
          <w:spacing w:val="-4"/>
        </w:rPr>
        <w:t xml:space="preserve">. </w:t>
      </w:r>
      <w:r w:rsidR="00E90A20">
        <w:rPr>
          <w:spacing w:val="-4"/>
        </w:rPr>
        <w:t xml:space="preserve"> </w:t>
      </w:r>
      <w:r w:rsidR="00D63593">
        <w:rPr>
          <w:spacing w:val="-4"/>
        </w:rPr>
        <w:t>Mechanistically, lead</w:t>
      </w:r>
      <w:r w:rsidR="00D23BF7">
        <w:rPr>
          <w:spacing w:val="-4"/>
        </w:rPr>
        <w:t xml:space="preserve"> </w:t>
      </w:r>
      <w:r w:rsidR="001A4B1F">
        <w:rPr>
          <w:spacing w:val="-4"/>
        </w:rPr>
        <w:t xml:space="preserve">has been shown to </w:t>
      </w:r>
      <w:r w:rsidR="00D23BF7">
        <w:rPr>
          <w:spacing w:val="-4"/>
        </w:rPr>
        <w:t>induce</w:t>
      </w:r>
      <w:r w:rsidR="00793021">
        <w:rPr>
          <w:spacing w:val="-4"/>
        </w:rPr>
        <w:t xml:space="preserve"> </w:t>
      </w:r>
      <w:r w:rsidR="00D63593">
        <w:rPr>
          <w:spacing w:val="-4"/>
        </w:rPr>
        <w:t xml:space="preserve">inappropriate </w:t>
      </w:r>
      <w:r w:rsidR="00793021">
        <w:rPr>
          <w:spacing w:val="-4"/>
        </w:rPr>
        <w:t xml:space="preserve">neurotransmitter release </w:t>
      </w:r>
      <w:r w:rsidR="001A4B1F">
        <w:rPr>
          <w:spacing w:val="-4"/>
        </w:rPr>
        <w:t>which</w:t>
      </w:r>
      <w:r w:rsidR="00793021">
        <w:rPr>
          <w:spacing w:val="-4"/>
        </w:rPr>
        <w:t xml:space="preserve"> impairs neurotransmission</w:t>
      </w:r>
      <w:r w:rsidR="00D63593">
        <w:rPr>
          <w:spacing w:val="-4"/>
        </w:rPr>
        <w:t xml:space="preserve">, properties which drive the selection of synapses to be pruned. </w:t>
      </w:r>
      <w:r w:rsidR="00E90A20">
        <w:rPr>
          <w:spacing w:val="-4"/>
        </w:rPr>
        <w:t xml:space="preserve"> </w:t>
      </w:r>
      <w:r w:rsidR="00D63593">
        <w:rPr>
          <w:spacing w:val="-4"/>
        </w:rPr>
        <w:t>By adding noise to synaptic pruning, lead</w:t>
      </w:r>
      <w:r w:rsidR="00793021">
        <w:rPr>
          <w:spacing w:val="-4"/>
        </w:rPr>
        <w:t xml:space="preserve"> disrupt</w:t>
      </w:r>
      <w:r w:rsidR="00D63593">
        <w:rPr>
          <w:spacing w:val="-4"/>
        </w:rPr>
        <w:t>s</w:t>
      </w:r>
      <w:r w:rsidR="00793021">
        <w:rPr>
          <w:spacing w:val="-4"/>
        </w:rPr>
        <w:t xml:space="preserve"> synaptic network organization</w:t>
      </w:r>
      <w:r w:rsidR="00A7590D">
        <w:rPr>
          <w:spacing w:val="-4"/>
        </w:rPr>
        <w:t xml:space="preserve"> </w:t>
      </w:r>
      <w:r w:rsidR="00BC4FF2">
        <w:rPr>
          <w:spacing w:val="-4"/>
        </w:rPr>
        <w:fldChar w:fldCharType="begin"/>
      </w:r>
      <w:r w:rsidR="008726D1">
        <w:rPr>
          <w:spacing w:val="-4"/>
        </w:rPr>
        <w:instrText xml:space="preserve"> ADDIN EN.CITE &lt;EndNote&gt;&lt;Cite&gt;&lt;Author&gt;Bressler&lt;/Author&gt;&lt;Year&gt;1999&lt;/Year&gt;&lt;RecNum&gt;455&lt;/RecNum&gt;&lt;DisplayText&gt;(Bressler et al. 1999)&lt;/DisplayText&gt;&lt;record&gt;&lt;rec-number&gt;455&lt;/rec-number&gt;&lt;foreign-keys&gt;&lt;key app="EN" db-id="s220vwp2rp5ed0etfaovaes9aw0dx9re0fes"&gt;455&lt;/key&gt;&lt;/foreign-keys&gt;&lt;ref-type name="Journal Article"&gt;17&lt;/ref-type&gt;&lt;contributors&gt;&lt;authors&gt;&lt;author&gt;Bressler, J.&lt;/author&gt;&lt;author&gt;Kim, K. A.&lt;/author&gt;&lt;author&gt;Chakraborti, T.&lt;/author&gt;&lt;author&gt;Goldstein, G.&lt;/author&gt;&lt;/authors&gt;&lt;/contributors&gt;&lt;auth-address&gt;Dept. of Neurology, The Johns Hopkins University School of Public Health and Hygiene and The Kennedy Krieger Research Institute, Baltimore, MD 21205, USA. bressler@kennedykrieger.org&lt;/auth-address&gt;&lt;titles&gt;&lt;title&gt;Molecular mechanisms of lead neurotoxicity&lt;/title&gt;&lt;secondary-title&gt;Neurochem Res&lt;/secondary-title&gt;&lt;alt-title&gt;Neurochemical research&lt;/alt-title&gt;&lt;/titles&gt;&lt;periodical&gt;&lt;full-title&gt;Neurochem Res&lt;/full-title&gt;&lt;abbr-1&gt;Neurochemical research&lt;/abbr-1&gt;&lt;/periodical&gt;&lt;alt-periodical&gt;&lt;full-title&gt;Neurochem Res&lt;/full-title&gt;&lt;abbr-1&gt;Neurochemical research&lt;/abbr-1&gt;&lt;/alt-periodical&gt;&lt;pages&gt;595-600&lt;/pages&gt;&lt;volume&gt;24&lt;/volume&gt;&lt;number&gt;4&lt;/number&gt;&lt;edition&gt;1999/05/05&lt;/edition&gt;&lt;keywords&gt;&lt;keyword&gt;Animals&lt;/keyword&gt;&lt;keyword&gt;Calcium/physiology&lt;/keyword&gt;&lt;keyword&gt;Child Behavior/drug effects&lt;/keyword&gt;&lt;keyword&gt;Child, Preschool&lt;/keyword&gt;&lt;keyword&gt;Enzyme Activation/physiology&lt;/keyword&gt;&lt;keyword&gt;Humans&lt;/keyword&gt;&lt;keyword&gt;Lead/*pharmacology&lt;/keyword&gt;&lt;keyword&gt;Learning Disorders/chemically induced&lt;/keyword&gt;&lt;keyword&gt;Neurotoxins/*pharmacology&lt;/keyword&gt;&lt;keyword&gt;Protein Kinase C/drug effects/metabolism&lt;/keyword&gt;&lt;/keywords&gt;&lt;dates&gt;&lt;year&gt;1999&lt;/year&gt;&lt;pub-dates&gt;&lt;date&gt;Apr&lt;/date&gt;&lt;/pub-dates&gt;&lt;/dates&gt;&lt;isbn&gt;0364-3190 (Print)&amp;#xD;0364-3190 (Linking)&lt;/isbn&gt;&lt;accession-num&gt;10227691&lt;/accession-num&gt;&lt;work-type&gt;Research Support, U.S. Gov&amp;apos;t, P.H.S.&amp;#xD;Review&lt;/work-type&gt;&lt;urls&gt;&lt;related-urls&gt;&lt;url&gt;http://www.ncbi.nlm.nih.gov/pubmed/10227691&lt;/url&gt;&lt;/related-urls&gt;&lt;/urls&gt;&lt;language&gt;eng&lt;/language&gt;&lt;/record&gt;&lt;/Cite&gt;&lt;/EndNote&gt;</w:instrText>
      </w:r>
      <w:r w:rsidR="00BC4FF2">
        <w:rPr>
          <w:spacing w:val="-4"/>
        </w:rPr>
        <w:fldChar w:fldCharType="separate"/>
      </w:r>
      <w:r w:rsidR="008726D1">
        <w:rPr>
          <w:noProof/>
          <w:spacing w:val="-4"/>
        </w:rPr>
        <w:t>(</w:t>
      </w:r>
      <w:hyperlink w:anchor="_ENREF_11" w:tooltip="Bressler, 1999 #455" w:history="1">
        <w:r w:rsidR="002B1ABC">
          <w:rPr>
            <w:noProof/>
            <w:spacing w:val="-4"/>
          </w:rPr>
          <w:t>Bressler et al. 1999</w:t>
        </w:r>
      </w:hyperlink>
      <w:r w:rsidR="008726D1">
        <w:rPr>
          <w:noProof/>
          <w:spacing w:val="-4"/>
        </w:rPr>
        <w:t>)</w:t>
      </w:r>
      <w:r w:rsidR="00BC4FF2">
        <w:rPr>
          <w:spacing w:val="-4"/>
        </w:rPr>
        <w:fldChar w:fldCharType="end"/>
      </w:r>
      <w:r w:rsidR="001E47BB">
        <w:rPr>
          <w:spacing w:val="-4"/>
        </w:rPr>
        <w:t xml:space="preserve">.  </w:t>
      </w:r>
      <w:r w:rsidR="004D7DBF">
        <w:rPr>
          <w:spacing w:val="-4"/>
        </w:rPr>
        <w:t>In contrast, m</w:t>
      </w:r>
      <w:r w:rsidR="00793021">
        <w:rPr>
          <w:spacing w:val="-4"/>
        </w:rPr>
        <w:t>ethylmercury</w:t>
      </w:r>
      <w:r w:rsidR="001A4B1F">
        <w:rPr>
          <w:spacing w:val="-4"/>
        </w:rPr>
        <w:t xml:space="preserve"> which induces oxidative stress even at lower exposure levels</w:t>
      </w:r>
      <w:r w:rsidR="00793021">
        <w:rPr>
          <w:spacing w:val="-4"/>
        </w:rPr>
        <w:t xml:space="preserve"> is most toxic in fetal life</w:t>
      </w:r>
      <w:r w:rsidR="004D7DBF">
        <w:rPr>
          <w:spacing w:val="-4"/>
        </w:rPr>
        <w:t xml:space="preserve">. </w:t>
      </w:r>
      <w:r w:rsidR="00986A2F">
        <w:rPr>
          <w:spacing w:val="-4"/>
        </w:rPr>
        <w:t xml:space="preserve"> </w:t>
      </w:r>
      <w:r w:rsidR="004D7DBF">
        <w:rPr>
          <w:spacing w:val="-4"/>
        </w:rPr>
        <w:t>The immature anti-oxidant mechanisms of the fetus may explain its increased sensitivity to methylmercury</w:t>
      </w:r>
      <w:r w:rsidR="00F145C4">
        <w:rPr>
          <w:spacing w:val="-4"/>
        </w:rPr>
        <w:t>-</w:t>
      </w:r>
      <w:r w:rsidR="004D7DBF">
        <w:rPr>
          <w:spacing w:val="-4"/>
        </w:rPr>
        <w:t>induced oxidative stress</w:t>
      </w:r>
      <w:r w:rsidR="004D7DBF" w:rsidRPr="001E47BB">
        <w:rPr>
          <w:spacing w:val="-4"/>
        </w:rPr>
        <w:t xml:space="preserve"> </w:t>
      </w:r>
      <w:r w:rsidR="004D7DBF">
        <w:rPr>
          <w:spacing w:val="-4"/>
        </w:rPr>
        <w:t xml:space="preserve">and neuroinflammation </w:t>
      </w:r>
      <w:r w:rsidR="00BC4FF2">
        <w:rPr>
          <w:spacing w:val="-4"/>
        </w:rPr>
        <w:fldChar w:fldCharType="begin">
          <w:fldData xml:space="preserve">PEVuZE5vdGU+PENpdGU+PEF1dGhvcj5TdHJpbmdhcmk8L0F1dGhvcj48WWVhcj4yMDA4PC9ZZWFy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</w:fldData>
        </w:fldChar>
      </w:r>
      <w:r w:rsidR="004D7DBF">
        <w:rPr>
          <w:spacing w:val="-4"/>
        </w:rPr>
        <w:instrText xml:space="preserve"> ADDIN EN.CITE </w:instrText>
      </w:r>
      <w:r w:rsidR="00BC4FF2">
        <w:rPr>
          <w:spacing w:val="-4"/>
        </w:rPr>
        <w:fldChar w:fldCharType="begin">
          <w:fldData xml:space="preserve">PEVuZE5vdGU+PENpdGU+PEF1dGhvcj5TdHJpbmdhcmk8L0F1dGhvcj48WWVhcj4yMDA4PC9ZZWFy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</w:fldData>
        </w:fldChar>
      </w:r>
      <w:r w:rsidR="004D7DBF">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4D7DBF">
        <w:rPr>
          <w:noProof/>
          <w:spacing w:val="-4"/>
        </w:rPr>
        <w:t>(</w:t>
      </w:r>
      <w:hyperlink w:anchor="_ENREF_50" w:tooltip="Stringari, 2008 #452" w:history="1">
        <w:r w:rsidR="002B1ABC">
          <w:rPr>
            <w:noProof/>
            <w:spacing w:val="-4"/>
          </w:rPr>
          <w:t>Stringari et al. 2008</w:t>
        </w:r>
      </w:hyperlink>
      <w:r w:rsidR="004D7DBF">
        <w:rPr>
          <w:noProof/>
          <w:spacing w:val="-4"/>
        </w:rPr>
        <w:t>)</w:t>
      </w:r>
      <w:r w:rsidR="00BC4FF2">
        <w:rPr>
          <w:spacing w:val="-4"/>
        </w:rPr>
        <w:fldChar w:fldCharType="end"/>
      </w:r>
      <w:r w:rsidR="004D7DBF">
        <w:rPr>
          <w:spacing w:val="-4"/>
        </w:rPr>
        <w:t xml:space="preserve">. </w:t>
      </w:r>
    </w:p>
    <w:p w14:paraId="7A0B8E83" w14:textId="77777777" w:rsidR="002B7DF3" w:rsidRDefault="002B7DF3" w:rsidP="001C0B53">
      <w:pPr>
        <w:spacing w:line="360" w:lineRule="auto"/>
        <w:jc w:val="both"/>
        <w:rPr>
          <w:spacing w:val="-4"/>
        </w:rPr>
      </w:pPr>
    </w:p>
    <w:p w14:paraId="28672882" w14:textId="77777777" w:rsidR="00C65E60" w:rsidRDefault="002B7DF3" w:rsidP="001C0B53">
      <w:pPr>
        <w:spacing w:line="360" w:lineRule="auto"/>
        <w:jc w:val="both"/>
      </w:pPr>
      <w:r>
        <w:rPr>
          <w:i/>
          <w:spacing w:val="-4"/>
        </w:rPr>
        <w:t xml:space="preserve">In utero </w:t>
      </w:r>
      <w:r w:rsidR="00D35EAA" w:rsidRPr="00D35EAA">
        <w:rPr>
          <w:spacing w:val="-4"/>
        </w:rPr>
        <w:t>n</w:t>
      </w:r>
      <w:r w:rsidR="00D35EAA">
        <w:rPr>
          <w:spacing w:val="-4"/>
        </w:rPr>
        <w:t>e</w:t>
      </w:r>
      <w:r>
        <w:rPr>
          <w:spacing w:val="-4"/>
        </w:rPr>
        <w:t xml:space="preserve">urotoxic effects of particulate air pollution and specific </w:t>
      </w:r>
      <w:r w:rsidR="003E1270">
        <w:rPr>
          <w:spacing w:val="-4"/>
        </w:rPr>
        <w:t xml:space="preserve">prenatal </w:t>
      </w:r>
      <w:r>
        <w:rPr>
          <w:spacing w:val="-4"/>
        </w:rPr>
        <w:t>w</w:t>
      </w:r>
      <w:r w:rsidR="00630F81">
        <w:rPr>
          <w:spacing w:val="-4"/>
        </w:rPr>
        <w:t>indow</w:t>
      </w:r>
      <w:r w:rsidR="007C5DDE">
        <w:rPr>
          <w:spacing w:val="-4"/>
        </w:rPr>
        <w:t>s</w:t>
      </w:r>
      <w:r w:rsidR="00630F81">
        <w:rPr>
          <w:spacing w:val="-4"/>
        </w:rPr>
        <w:t xml:space="preserve"> of </w:t>
      </w:r>
      <w:r>
        <w:rPr>
          <w:spacing w:val="-4"/>
        </w:rPr>
        <w:t>susceptibility</w:t>
      </w:r>
      <w:r w:rsidR="00446A0E">
        <w:rPr>
          <w:spacing w:val="-4"/>
        </w:rPr>
        <w:t xml:space="preserve"> associated with this exposure</w:t>
      </w:r>
      <w:r>
        <w:rPr>
          <w:spacing w:val="-4"/>
        </w:rPr>
        <w:t xml:space="preserve"> ha</w:t>
      </w:r>
      <w:r w:rsidR="003D1DE2">
        <w:rPr>
          <w:spacing w:val="-4"/>
        </w:rPr>
        <w:t>v</w:t>
      </w:r>
      <w:r>
        <w:rPr>
          <w:spacing w:val="-4"/>
        </w:rPr>
        <w:t>e not been well elucidated</w:t>
      </w:r>
      <w:r w:rsidR="00630F81">
        <w:rPr>
          <w:spacing w:val="-4"/>
        </w:rPr>
        <w:t xml:space="preserve">. </w:t>
      </w:r>
      <w:r w:rsidR="00197AE3">
        <w:rPr>
          <w:spacing w:val="-4"/>
        </w:rPr>
        <w:t xml:space="preserve"> </w:t>
      </w:r>
      <w:r w:rsidR="00BB1647" w:rsidRPr="00132932">
        <w:rPr>
          <w:spacing w:val="-4"/>
        </w:rPr>
        <w:t>A</w:t>
      </w:r>
      <w:r w:rsidR="00BB1647" w:rsidRPr="00340EE0">
        <w:t>nimal</w:t>
      </w:r>
      <w:r w:rsidR="00132932">
        <w:t xml:space="preserve">, </w:t>
      </w:r>
      <w:r w:rsidR="00BB1647" w:rsidRPr="00340EE0">
        <w:t>experimental</w:t>
      </w:r>
      <w:r w:rsidR="000562E1">
        <w:t>, and epidemiological studies</w:t>
      </w:r>
      <w:r w:rsidR="00BB1647" w:rsidRPr="00340EE0">
        <w:t xml:space="preserve"> demonstrate that air pollution</w:t>
      </w:r>
      <w:r w:rsidR="003E1270">
        <w:t xml:space="preserve"> effects</w:t>
      </w:r>
      <w:r w:rsidR="005A51B0">
        <w:t xml:space="preserve"> on neuro</w:t>
      </w:r>
      <w:r w:rsidR="00132932">
        <w:t>development</w:t>
      </w:r>
      <w:r w:rsidR="00A353B5">
        <w:t xml:space="preserve"> </w:t>
      </w:r>
      <w:r w:rsidR="00BB1647" w:rsidRPr="00340EE0">
        <w:t xml:space="preserve">begin </w:t>
      </w:r>
      <w:r w:rsidR="00793021" w:rsidRPr="002A2D0E">
        <w:rPr>
          <w:i/>
        </w:rPr>
        <w:t>in utero</w:t>
      </w:r>
      <w:r w:rsidR="00056470" w:rsidRPr="00056470">
        <w:t xml:space="preserve"> </w:t>
      </w:r>
      <w:r w:rsidR="00BC4FF2">
        <w:fldChar w:fldCharType="begin">
          <w:fldData xml:space="preserve">PEVuZE5vdGU+PENpdGU+PEF1dGhvcj5HZW5jPC9BdXRob3I+PFllYXI+MjAxMjwvWWVhcj48UmVj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</w:fldData>
        </w:fldChar>
      </w:r>
      <w:r w:rsidR="006264AC">
        <w:instrText xml:space="preserve"> ADDIN EN.CITE </w:instrText>
      </w:r>
      <w:r w:rsidR="00BC4FF2">
        <w:fldChar w:fldCharType="begin">
          <w:fldData xml:space="preserve">PEVuZE5vdGU+PENpdGU+PEF1dGhvcj5HZW5jPC9BdXRob3I+PFllYXI+MjAxMjwvWWVhcj48UmVj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</w:fldData>
        </w:fldChar>
      </w:r>
      <w:r w:rsidR="006264AC">
        <w:instrText xml:space="preserve"> ADDIN EN.CITE.DATA </w:instrText>
      </w:r>
      <w:r w:rsidR="00BC4FF2">
        <w:fldChar w:fldCharType="end"/>
      </w:r>
      <w:r w:rsidR="00BC4FF2">
        <w:fldChar w:fldCharType="separate"/>
      </w:r>
      <w:r w:rsidR="006264AC">
        <w:rPr>
          <w:noProof/>
        </w:rPr>
        <w:t>(</w:t>
      </w:r>
      <w:hyperlink w:anchor="_ENREF_21" w:tooltip="Genc, 2012 #107" w:history="1">
        <w:r w:rsidR="002B1ABC">
          <w:rPr>
            <w:noProof/>
          </w:rPr>
          <w:t>Genc et al. 2012</w:t>
        </w:r>
      </w:hyperlink>
      <w:r w:rsidR="006264AC">
        <w:rPr>
          <w:noProof/>
        </w:rPr>
        <w:t xml:space="preserve">; </w:t>
      </w:r>
      <w:hyperlink w:anchor="_ENREF_59" w:tooltip="Zanchi, 2010 #67" w:history="1">
        <w:r w:rsidR="002B1ABC">
          <w:rPr>
            <w:noProof/>
          </w:rPr>
          <w:t>Zanchi et al. 2010</w:t>
        </w:r>
      </w:hyperlink>
      <w:r w:rsidR="006264AC">
        <w:rPr>
          <w:noProof/>
        </w:rPr>
        <w:t>)</w:t>
      </w:r>
      <w:r w:rsidR="00BC4FF2">
        <w:fldChar w:fldCharType="end"/>
      </w:r>
      <w:r w:rsidR="00056470">
        <w:t xml:space="preserve">. </w:t>
      </w:r>
      <w:r w:rsidR="00986A2F">
        <w:t xml:space="preserve"> </w:t>
      </w:r>
      <w:r w:rsidR="00CA5894" w:rsidRPr="00CA5894">
        <w:t xml:space="preserve">A few </w:t>
      </w:r>
      <w:r>
        <w:t xml:space="preserve">human </w:t>
      </w:r>
      <w:r w:rsidR="00CA5894" w:rsidRPr="00CA5894">
        <w:t xml:space="preserve">studies have investigated associations between prenatal air pollution and child neurodevelopment outcomes with varied findings </w:t>
      </w:r>
      <w:r w:rsidR="00BC4FF2">
        <w:fldChar w:fldCharType="begin">
          <w:fldData xml:space="preserve">PEVuZE5vdGU+PENpdGU+PEF1dGhvcj5FZHdhcmRzPC9BdXRob3I+PFllYXI+MjAxMDwvWWVhcj48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ZXM8L2FiYnItMT48L2FsdC1wZXJpb2RpY2FsPjxwYWdlcz4xNDQtOTwvcGFnZXM+PHZvbHVtZT4x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</w:fldData>
        </w:fldChar>
      </w:r>
      <w:r w:rsidR="006264AC">
        <w:instrText xml:space="preserve"> ADDIN EN.CITE </w:instrText>
      </w:r>
      <w:r w:rsidR="00BC4FF2">
        <w:fldChar w:fldCharType="begin">
          <w:fldData xml:space="preserve">PEVuZE5vdGU+PENpdGU+PEF1dGhvcj5FZHdhcmRzPC9BdXRob3I+PFllYXI+MjAxMDwvWWVhcj48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ZXM8L2FiYnItMT48L2FsdC1wZXJpb2RpY2FsPjxwYWdlcz4xNDQtOTwvcGFnZXM+PHZvbHVtZT4x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</w:fldData>
        </w:fldChar>
      </w:r>
      <w:r w:rsidR="006264AC">
        <w:instrText xml:space="preserve"> ADDIN EN.CITE.DATA </w:instrText>
      </w:r>
      <w:r w:rsidR="00BC4FF2">
        <w:fldChar w:fldCharType="end"/>
      </w:r>
      <w:r w:rsidR="00BC4FF2">
        <w:fldChar w:fldCharType="separate"/>
      </w:r>
      <w:r w:rsidR="006264AC">
        <w:rPr>
          <w:noProof/>
        </w:rPr>
        <w:t>(</w:t>
      </w:r>
      <w:hyperlink w:anchor="_ENREF_17" w:tooltip="Edwards, 2010 #11" w:history="1">
        <w:r w:rsidR="002B1ABC">
          <w:rPr>
            <w:noProof/>
          </w:rPr>
          <w:t>Edwards et al. 2010</w:t>
        </w:r>
      </w:hyperlink>
      <w:r w:rsidR="006264AC">
        <w:rPr>
          <w:noProof/>
        </w:rPr>
        <w:t xml:space="preserve">; </w:t>
      </w:r>
      <w:hyperlink w:anchor="_ENREF_23" w:tooltip="Guxens, 2012 #10" w:history="1">
        <w:r w:rsidR="002B1ABC">
          <w:rPr>
            <w:noProof/>
          </w:rPr>
          <w:t>Guxens et al. 2012</w:t>
        </w:r>
      </w:hyperlink>
      <w:r w:rsidR="006264AC">
        <w:rPr>
          <w:noProof/>
        </w:rPr>
        <w:t xml:space="preserve">; </w:t>
      </w:r>
      <w:hyperlink w:anchor="_ENREF_24" w:tooltip="Guxens, 2014 #332" w:history="1">
        <w:r w:rsidR="002B1ABC">
          <w:rPr>
            <w:noProof/>
          </w:rPr>
          <w:t>Guxens et al. 2014</w:t>
        </w:r>
      </w:hyperlink>
      <w:r w:rsidR="006264AC">
        <w:rPr>
          <w:noProof/>
        </w:rPr>
        <w:t xml:space="preserve">; </w:t>
      </w:r>
      <w:hyperlink w:anchor="_ENREF_28" w:tooltip="Kim, 2014 #334" w:history="1">
        <w:r w:rsidR="002B1ABC">
          <w:rPr>
            <w:noProof/>
          </w:rPr>
          <w:t>Kim et al. 2014</w:t>
        </w:r>
      </w:hyperlink>
      <w:r w:rsidR="006264AC">
        <w:rPr>
          <w:noProof/>
        </w:rPr>
        <w:t xml:space="preserve">; </w:t>
      </w:r>
      <w:hyperlink w:anchor="_ENREF_39" w:tooltip="Perera, 2012 #35" w:history="1">
        <w:r w:rsidR="002B1ABC">
          <w:rPr>
            <w:noProof/>
          </w:rPr>
          <w:t>Perera et al. 2012</w:t>
        </w:r>
      </w:hyperlink>
      <w:r w:rsidR="006264AC">
        <w:rPr>
          <w:noProof/>
        </w:rPr>
        <w:t xml:space="preserve">; </w:t>
      </w:r>
      <w:hyperlink w:anchor="_ENREF_53" w:tooltip="Volk, 2011 #104" w:history="1">
        <w:r w:rsidR="002B1ABC">
          <w:rPr>
            <w:noProof/>
          </w:rPr>
          <w:t>Volk et al. 2011</w:t>
        </w:r>
      </w:hyperlink>
      <w:r w:rsidR="006264AC">
        <w:rPr>
          <w:noProof/>
        </w:rPr>
        <w:t>)</w:t>
      </w:r>
      <w:r w:rsidR="00BC4FF2">
        <w:fldChar w:fldCharType="end"/>
      </w:r>
      <w:r w:rsidR="00BC4D9B">
        <w:t xml:space="preserve">, </w:t>
      </w:r>
      <w:r w:rsidR="00CA5894" w:rsidRPr="00CA5894">
        <w:t xml:space="preserve">which may be due in part to different </w:t>
      </w:r>
      <w:r w:rsidR="00604F2F">
        <w:t xml:space="preserve">approaches to </w:t>
      </w:r>
      <w:r w:rsidR="00CA5894" w:rsidRPr="00CA5894">
        <w:t xml:space="preserve">exposure </w:t>
      </w:r>
      <w:r w:rsidR="00604F2F">
        <w:t>assessment</w:t>
      </w:r>
      <w:r w:rsidR="00604F2F" w:rsidRPr="00CA5894">
        <w:t xml:space="preserve"> </w:t>
      </w:r>
      <w:r w:rsidR="00CA5894" w:rsidRPr="00CA5894">
        <w:t xml:space="preserve">and </w:t>
      </w:r>
      <w:del w:id="8" w:author="Wright, Robert" w:date="2015-02-20T09:22:00Z">
        <w:r w:rsidR="00CA5894" w:rsidRPr="00CA5894" w:rsidDel="00D479D4">
          <w:delText xml:space="preserve">arbitrary </w:delText>
        </w:r>
      </w:del>
      <w:ins w:id="9" w:author="Wright, Robert" w:date="2015-02-20T09:22:00Z">
        <w:r w:rsidR="00D479D4">
          <w:t>subjective</w:t>
        </w:r>
        <w:r w:rsidR="00D479D4" w:rsidRPr="00CA5894">
          <w:t xml:space="preserve"> </w:t>
        </w:r>
      </w:ins>
      <w:r w:rsidR="00CA5894" w:rsidRPr="00CA5894">
        <w:t xml:space="preserve">assignment of exposure </w:t>
      </w:r>
      <w:r w:rsidR="00B42B2A">
        <w:t xml:space="preserve">timing </w:t>
      </w:r>
      <w:r w:rsidR="00CA5894" w:rsidRPr="00CA5894">
        <w:t xml:space="preserve">rather than </w:t>
      </w:r>
      <w:del w:id="10" w:author="Wright, Robert" w:date="2015-02-20T09:22:00Z">
        <w:r w:rsidR="0049590C" w:rsidDel="00D479D4">
          <w:delText xml:space="preserve">the </w:delText>
        </w:r>
        <w:r w:rsidR="00CA5894" w:rsidRPr="00CA5894" w:rsidDel="00D479D4">
          <w:delText>assess</w:delText>
        </w:r>
        <w:r w:rsidR="0049590C" w:rsidDel="00D479D4">
          <w:delText>ment of</w:delText>
        </w:r>
      </w:del>
      <w:ins w:id="11" w:author="Wright, Robert" w:date="2015-02-20T09:22:00Z">
        <w:r w:rsidR="00D479D4">
          <w:t>a date driven assessment of</w:t>
        </w:r>
      </w:ins>
      <w:r w:rsidR="0049590C">
        <w:t xml:space="preserve"> sensitive</w:t>
      </w:r>
      <w:r w:rsidR="00CA5894" w:rsidRPr="00CA5894">
        <w:t xml:space="preserve"> time windows </w:t>
      </w:r>
      <w:ins w:id="12" w:author="Wright, Robert" w:date="2015-02-20T09:23:00Z">
        <w:r w:rsidR="00D479D4">
          <w:t>for</w:t>
        </w:r>
      </w:ins>
      <w:del w:id="13" w:author="Wright, Robert" w:date="2015-02-20T09:23:00Z">
        <w:r w:rsidR="00CA5894" w:rsidRPr="00CA5894" w:rsidDel="00D479D4">
          <w:delText>of</w:delText>
        </w:r>
      </w:del>
      <w:r w:rsidR="00CA5894" w:rsidRPr="00CA5894">
        <w:t xml:space="preserve"> particular CNS developmental relevance</w:t>
      </w:r>
      <w:r w:rsidR="000F72A7">
        <w:t xml:space="preserve"> from the data</w:t>
      </w:r>
      <w:r w:rsidR="00CA5894" w:rsidRPr="00CA5894">
        <w:t>.</w:t>
      </w:r>
      <w:r w:rsidR="00604F2F">
        <w:t xml:space="preserve">  </w:t>
      </w:r>
      <w:r w:rsidR="00190C05">
        <w:t>Specifically, t</w:t>
      </w:r>
      <w:r w:rsidR="00D35EAA">
        <w:t xml:space="preserve">hese studies </w:t>
      </w:r>
      <w:r w:rsidR="00D35EAA">
        <w:lastRenderedPageBreak/>
        <w:t xml:space="preserve">either assessed air pollution in a specific clinically defined trimester or averaged exposure over the entire pregnancy. </w:t>
      </w:r>
      <w:r w:rsidR="00D35EAA" w:rsidRPr="00D35EAA">
        <w:t xml:space="preserve">Measuring exposure in the wrong susceptibility window may lead to </w:t>
      </w:r>
      <w:r w:rsidR="009E1A19">
        <w:t>underestimat</w:t>
      </w:r>
      <w:r w:rsidR="00D35EAA" w:rsidRPr="00D35EAA">
        <w:t xml:space="preserve">ed associations; yet, the exact windows are often unknown. </w:t>
      </w:r>
    </w:p>
    <w:p w14:paraId="1889D2E1" w14:textId="77777777" w:rsidR="00C65E60" w:rsidRDefault="00C65E60" w:rsidP="001C0B53">
      <w:pPr>
        <w:spacing w:line="360" w:lineRule="auto"/>
        <w:jc w:val="both"/>
      </w:pPr>
    </w:p>
    <w:p w14:paraId="7A6BB86F" w14:textId="77777777" w:rsidR="00C11AAF" w:rsidRPr="006C6D74" w:rsidRDefault="003D1DE2" w:rsidP="001C0B53">
      <w:pPr>
        <w:spacing w:line="360" w:lineRule="auto"/>
        <w:jc w:val="both"/>
      </w:pPr>
      <w:r>
        <w:rPr>
          <w:spacing w:val="-4"/>
        </w:rPr>
        <w:t>Overlapping epidemiological</w:t>
      </w:r>
      <w:r w:rsidR="00CA5894" w:rsidRPr="00CA5894">
        <w:t xml:space="preserve"> research documents complex sex-specific </w:t>
      </w:r>
      <w:r>
        <w:t>neuro</w:t>
      </w:r>
      <w:r w:rsidR="00CA5894" w:rsidRPr="00CA5894">
        <w:t xml:space="preserve">developmental effects related to </w:t>
      </w:r>
      <w:del w:id="14" w:author="Wright, Robert" w:date="2015-02-20T09:24:00Z">
        <w:r w:rsidR="00CA5894" w:rsidRPr="00CA5894" w:rsidDel="00916427">
          <w:delText xml:space="preserve">other </w:delText>
        </w:r>
      </w:del>
      <w:r w:rsidR="00CA5894" w:rsidRPr="00CA5894">
        <w:t>chemical</w:t>
      </w:r>
      <w:del w:id="15" w:author="Wright, Robert" w:date="2015-02-20T09:24:00Z">
        <w:r w:rsidR="00CA5894" w:rsidRPr="00CA5894" w:rsidDel="00916427">
          <w:delText>s</w:delText>
        </w:r>
      </w:del>
      <w:ins w:id="16" w:author="Wright, Robert" w:date="2015-02-20T09:24:00Z">
        <w:r w:rsidR="00916427">
          <w:t xml:space="preserve"> exposure</w:t>
        </w:r>
      </w:ins>
      <w:r w:rsidR="00CA5894" w:rsidRPr="00CA5894">
        <w:t xml:space="preserve"> (e.g., mercury, lead, bisphenol A)</w:t>
      </w:r>
      <w:r w:rsidR="00D448E1" w:rsidRPr="00D448E1">
        <w:t xml:space="preserve"> </w:t>
      </w:r>
      <w:r w:rsidR="00BC4FF2">
        <w:fldChar w:fldCharType="begin">
          <w:fldData xml:space="preserve">PEVuZE5vdGU+PENpdGU+PEF1dGhvcj5CcmF1bjwvQXV0aG9yPjxZZWFyPjIwMTE8L1llYXI+PFJl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ZXM8L2FiYnItMT48L2FsdC1wZXJpb2RpY2FsPjxwYWdlcz41NjUtNzE8L3BhZ2VzPjx2b2x1bWU+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</w:fldData>
        </w:fldChar>
      </w:r>
      <w:r w:rsidR="006264AC">
        <w:instrText xml:space="preserve"> ADDIN EN.CITE </w:instrText>
      </w:r>
      <w:r w:rsidR="00BC4FF2">
        <w:fldChar w:fldCharType="begin">
          <w:fldData xml:space="preserve">PEVuZE5vdGU+PENpdGU+PEF1dGhvcj5CcmF1bjwvQXV0aG9yPjxZZWFyPjIwMTE8L1llYXI+PFJl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ZXM8L2FiYnItMT48L2FsdC1wZXJpb2RpY2FsPjxwYWdlcz41NjUtNzE8L3BhZ2VzPjx2b2x1bWU+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</w:fldData>
        </w:fldChar>
      </w:r>
      <w:r w:rsidR="006264AC">
        <w:instrText xml:space="preserve"> ADDIN EN.CITE.DATA </w:instrText>
      </w:r>
      <w:r w:rsidR="00BC4FF2">
        <w:fldChar w:fldCharType="end"/>
      </w:r>
      <w:r w:rsidR="00BC4FF2">
        <w:fldChar w:fldCharType="separate"/>
      </w:r>
      <w:r w:rsidR="006264AC">
        <w:rPr>
          <w:noProof/>
        </w:rPr>
        <w:t>(</w:t>
      </w:r>
      <w:hyperlink w:anchor="_ENREF_10" w:tooltip="Braun, 2011 #150" w:history="1">
        <w:r w:rsidR="002B1ABC">
          <w:rPr>
            <w:noProof/>
          </w:rPr>
          <w:t>Braun et al. 2011</w:t>
        </w:r>
      </w:hyperlink>
      <w:r w:rsidR="006264AC">
        <w:rPr>
          <w:noProof/>
        </w:rPr>
        <w:t xml:space="preserve">; </w:t>
      </w:r>
      <w:hyperlink w:anchor="_ENREF_18" w:tooltip="Engel, 2010 #162" w:history="1">
        <w:r w:rsidR="002B1ABC">
          <w:rPr>
            <w:noProof/>
          </w:rPr>
          <w:t>Engel et al. 2010</w:t>
        </w:r>
      </w:hyperlink>
      <w:r w:rsidR="006264AC">
        <w:rPr>
          <w:noProof/>
        </w:rPr>
        <w:t xml:space="preserve">; </w:t>
      </w:r>
      <w:hyperlink w:anchor="_ENREF_25" w:tooltip="Hamadani, 2011 #157" w:history="1">
        <w:r w:rsidR="002B1ABC">
          <w:rPr>
            <w:noProof/>
          </w:rPr>
          <w:t>Hamadani et al. 2011</w:t>
        </w:r>
      </w:hyperlink>
      <w:r w:rsidR="006264AC">
        <w:rPr>
          <w:noProof/>
        </w:rPr>
        <w:t xml:space="preserve">; </w:t>
      </w:r>
      <w:hyperlink w:anchor="_ENREF_43" w:tooltip="Sagiv, 2012 #21" w:history="1">
        <w:r w:rsidR="002B1ABC">
          <w:rPr>
            <w:noProof/>
          </w:rPr>
          <w:t>Sagiv et al. 2012</w:t>
        </w:r>
      </w:hyperlink>
      <w:r w:rsidR="006264AC">
        <w:rPr>
          <w:noProof/>
        </w:rPr>
        <w:t xml:space="preserve">; </w:t>
      </w:r>
      <w:hyperlink w:anchor="_ENREF_51" w:tooltip="Tatsuta, 2014 #444" w:history="1">
        <w:r w:rsidR="002B1ABC">
          <w:rPr>
            <w:noProof/>
          </w:rPr>
          <w:t>Tatsuta et al. 2014</w:t>
        </w:r>
      </w:hyperlink>
      <w:r w:rsidR="006264AC">
        <w:rPr>
          <w:noProof/>
        </w:rPr>
        <w:t>)</w:t>
      </w:r>
      <w:r w:rsidR="00BC4FF2">
        <w:fldChar w:fldCharType="end"/>
      </w:r>
      <w:r w:rsidR="00D448E1">
        <w:t xml:space="preserve">.  </w:t>
      </w:r>
      <w:r w:rsidR="003E1270">
        <w:t xml:space="preserve">Recent animal studies have suggested that there may be sex differences in the association between prenatal air pollution and neurodevelopment in the offspring </w:t>
      </w:r>
      <w:del w:id="17" w:author="Wright, Robert" w:date="2015-02-19T20:50:00Z">
        <w:r w:rsidR="003E1270" w:rsidDel="009363BB">
          <w:delText xml:space="preserve"> </w:delText>
        </w:r>
      </w:del>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3E1270">
        <w:instrText xml:space="preserve"> ADDIN EN.CITE </w:instrTex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3E1270">
        <w:instrText xml:space="preserve"> ADDIN EN.CITE.DATA </w:instrText>
      </w:r>
      <w:r w:rsidR="00BC4FF2">
        <w:fldChar w:fldCharType="end"/>
      </w:r>
      <w:r w:rsidR="00BC4FF2">
        <w:fldChar w:fldCharType="separate"/>
      </w:r>
      <w:r w:rsidR="003E1270">
        <w:rPr>
          <w:noProof/>
        </w:rPr>
        <w:t>(</w:t>
      </w:r>
      <w:hyperlink w:anchor="_ENREF_6" w:tooltip="Bolton, 2014 #345" w:history="1">
        <w:r w:rsidR="003E1270">
          <w:rPr>
            <w:noProof/>
          </w:rPr>
          <w:t>Bolton et al. 2014</w:t>
        </w:r>
      </w:hyperlink>
      <w:r w:rsidR="003E1270">
        <w:rPr>
          <w:noProof/>
        </w:rPr>
        <w:t xml:space="preserve">; </w:t>
      </w:r>
      <w:hyperlink w:anchor="_ENREF_15" w:tooltip="Dada, 2014 #442" w:history="1">
        <w:r w:rsidR="003E1270">
          <w:rPr>
            <w:noProof/>
          </w:rPr>
          <w:t>Dada et al. 2014</w:t>
        </w:r>
      </w:hyperlink>
      <w:r w:rsidR="003E1270">
        <w:rPr>
          <w:noProof/>
        </w:rPr>
        <w:t>)</w:t>
      </w:r>
      <w:r w:rsidR="00BC4FF2">
        <w:fldChar w:fldCharType="end"/>
      </w:r>
      <w:r w:rsidR="003E1270">
        <w:t>.</w:t>
      </w:r>
      <w:r w:rsidR="003E1270" w:rsidRPr="00CA3CCF">
        <w:t xml:space="preserve"> </w:t>
      </w:r>
      <w:r w:rsidR="00CA5894" w:rsidRPr="00CA5894">
        <w:t>Like those seen with other chemical toxi</w:t>
      </w:r>
      <w:ins w:id="18" w:author="Wright, Robert" w:date="2015-02-20T09:25:00Z">
        <w:r w:rsidR="00916427">
          <w:t>cants</w:t>
        </w:r>
      </w:ins>
      <w:del w:id="19" w:author="Wright, Robert" w:date="2015-02-20T09:25:00Z">
        <w:r w:rsidR="00CA5894" w:rsidRPr="00CA5894" w:rsidDel="00916427">
          <w:delText>ns</w:delText>
        </w:r>
      </w:del>
      <w:r w:rsidR="00CA5894" w:rsidRPr="00CA5894">
        <w:t>, sex-specific air pollution effects are likely to vary in relation to timing of exposure</w:t>
      </w:r>
      <w:del w:id="20" w:author="Wright, Robert" w:date="2015-02-20T09:25:00Z">
        <w:r w:rsidR="00CA5894" w:rsidRPr="00CA5894" w:rsidDel="00916427">
          <w:delText xml:space="preserve"> and brain region affected</w:delText>
        </w:r>
      </w:del>
      <w:r>
        <w:t xml:space="preserve"> although this has not been previously studied</w:t>
      </w:r>
      <w:r w:rsidR="00CA5894" w:rsidRPr="00CA5894">
        <w:t>.</w:t>
      </w:r>
    </w:p>
    <w:p w14:paraId="118F6B18" w14:textId="77777777" w:rsidR="00F50E88" w:rsidRDefault="00F50E88" w:rsidP="001C0B53">
      <w:pPr>
        <w:spacing w:line="360" w:lineRule="auto"/>
        <w:jc w:val="both"/>
      </w:pPr>
    </w:p>
    <w:p w14:paraId="460C396E" w14:textId="77777777" w:rsidR="00A00B2B" w:rsidRPr="00995C67" w:rsidRDefault="00A00B2B" w:rsidP="001C0B53">
      <w:pPr>
        <w:spacing w:line="360" w:lineRule="auto"/>
        <w:jc w:val="both"/>
        <w:rPr>
          <w:bCs/>
        </w:rPr>
      </w:pPr>
      <w:r w:rsidRPr="006C6D74">
        <w:t>To begin to address these gaps, w</w:t>
      </w:r>
      <w:r w:rsidRPr="006C6D74">
        <w:rPr>
          <w:bCs/>
        </w:rPr>
        <w:t xml:space="preserve">e </w:t>
      </w:r>
      <w:r w:rsidR="00F4241A">
        <w:rPr>
          <w:bCs/>
        </w:rPr>
        <w:t xml:space="preserve">leveraged data on daily </w:t>
      </w:r>
      <w:r w:rsidR="00E477E3">
        <w:rPr>
          <w:bCs/>
        </w:rPr>
        <w:t xml:space="preserve">exposures to </w:t>
      </w:r>
      <w:r w:rsidR="00E04AE7" w:rsidRPr="00CC3470">
        <w:rPr>
          <w:spacing w:val="-4"/>
        </w:rPr>
        <w:t>particulate matter with a diameter ≤2.5 µm (PM</w:t>
      </w:r>
      <w:r w:rsidR="00E04AE7" w:rsidRPr="00CC3470">
        <w:rPr>
          <w:spacing w:val="-4"/>
          <w:vertAlign w:val="subscript"/>
        </w:rPr>
        <w:t>2.5</w:t>
      </w:r>
      <w:r w:rsidR="00E04AE7">
        <w:rPr>
          <w:spacing w:val="-4"/>
        </w:rPr>
        <w:t>)</w:t>
      </w:r>
      <w:r w:rsidR="00F4241A">
        <w:rPr>
          <w:bCs/>
        </w:rPr>
        <w:t xml:space="preserve"> measure</w:t>
      </w:r>
      <w:r w:rsidR="007E4E50">
        <w:rPr>
          <w:bCs/>
        </w:rPr>
        <w:t>d</w:t>
      </w:r>
      <w:r w:rsidR="00F4241A">
        <w:rPr>
          <w:bCs/>
        </w:rPr>
        <w:t xml:space="preserve"> </w:t>
      </w:r>
      <w:r w:rsidR="003D1DE2">
        <w:rPr>
          <w:bCs/>
        </w:rPr>
        <w:t xml:space="preserve">over </w:t>
      </w:r>
      <w:r w:rsidR="007E4E50">
        <w:rPr>
          <w:bCs/>
        </w:rPr>
        <w:t>gestation</w:t>
      </w:r>
      <w:r w:rsidR="00E477E3">
        <w:rPr>
          <w:bCs/>
        </w:rPr>
        <w:t>,</w:t>
      </w:r>
      <w:r w:rsidR="00F4241A">
        <w:rPr>
          <w:bCs/>
        </w:rPr>
        <w:t xml:space="preserve"> and applied</w:t>
      </w:r>
      <w:r w:rsidR="00CC6C65">
        <w:rPr>
          <w:bCs/>
        </w:rPr>
        <w:t xml:space="preserve"> advanced statistical methods</w:t>
      </w:r>
      <w:r w:rsidR="00F4241A">
        <w:rPr>
          <w:bCs/>
        </w:rPr>
        <w:t xml:space="preserve"> </w:t>
      </w:r>
      <w:r w:rsidR="006C25BF">
        <w:rPr>
          <w:bCs/>
        </w:rPr>
        <w:t>[</w:t>
      </w:r>
      <w:r w:rsidR="00057F4D">
        <w:rPr>
          <w:bCs/>
        </w:rPr>
        <w:t xml:space="preserve">e.g., </w:t>
      </w:r>
      <w:r w:rsidR="00F4241A">
        <w:rPr>
          <w:bCs/>
        </w:rPr>
        <w:t>distributed lag models (DLMs)</w:t>
      </w:r>
      <w:r w:rsidR="006C25BF">
        <w:rPr>
          <w:bCs/>
        </w:rPr>
        <w:t>]</w:t>
      </w:r>
      <w:r w:rsidR="00F4241A">
        <w:rPr>
          <w:bCs/>
        </w:rPr>
        <w:t xml:space="preserve"> </w:t>
      </w:r>
      <w:r w:rsidR="00995C67">
        <w:rPr>
          <w:bCs/>
        </w:rPr>
        <w:t xml:space="preserve">to more precisely identify the sensitive windows of prenatal particulate air pollution </w:t>
      </w:r>
      <w:r w:rsidR="00FB1ACB">
        <w:rPr>
          <w:bCs/>
        </w:rPr>
        <w:t xml:space="preserve">exposure </w:t>
      </w:r>
      <w:r w:rsidR="00995C67">
        <w:rPr>
          <w:bCs/>
        </w:rPr>
        <w:t xml:space="preserve">on </w:t>
      </w:r>
      <w:r w:rsidR="003D1DE2">
        <w:rPr>
          <w:bCs/>
        </w:rPr>
        <w:t xml:space="preserve">a range of children’s </w:t>
      </w:r>
      <w:r w:rsidR="00995C67">
        <w:rPr>
          <w:bCs/>
        </w:rPr>
        <w:t>neurodevelopment</w:t>
      </w:r>
      <w:r w:rsidR="003D1DE2">
        <w:rPr>
          <w:bCs/>
        </w:rPr>
        <w:t>al outcomes</w:t>
      </w:r>
      <w:r w:rsidR="00B004A7">
        <w:rPr>
          <w:bCs/>
        </w:rPr>
        <w:t xml:space="preserve"> (</w:t>
      </w:r>
      <w:r w:rsidR="000212C8">
        <w:rPr>
          <w:bCs/>
        </w:rPr>
        <w:t xml:space="preserve">IQ, </w:t>
      </w:r>
      <w:r w:rsidR="00B004A7">
        <w:rPr>
          <w:bCs/>
        </w:rPr>
        <w:t>attention</w:t>
      </w:r>
      <w:r w:rsidR="00FB1ACB">
        <w:rPr>
          <w:bCs/>
        </w:rPr>
        <w:t xml:space="preserve">, </w:t>
      </w:r>
      <w:r w:rsidR="000212C8">
        <w:rPr>
          <w:bCs/>
        </w:rPr>
        <w:t xml:space="preserve">and </w:t>
      </w:r>
      <w:r w:rsidR="00B004A7">
        <w:rPr>
          <w:bCs/>
        </w:rPr>
        <w:t>memory)</w:t>
      </w:r>
      <w:r w:rsidR="00F338E8">
        <w:rPr>
          <w:bCs/>
        </w:rPr>
        <w:t xml:space="preserve"> in an ethnically mixed lower-SES inner city population</w:t>
      </w:r>
      <w:r w:rsidR="00995C67">
        <w:rPr>
          <w:bCs/>
        </w:rPr>
        <w:t xml:space="preserve">.  </w:t>
      </w:r>
      <w:r w:rsidRPr="006C6D74">
        <w:rPr>
          <w:bCs/>
        </w:rPr>
        <w:t xml:space="preserve">We also examined </w:t>
      </w:r>
      <w:r w:rsidR="00995C67">
        <w:rPr>
          <w:bCs/>
        </w:rPr>
        <w:t xml:space="preserve">effect modification by </w:t>
      </w:r>
      <w:r w:rsidR="00DB611F">
        <w:rPr>
          <w:bCs/>
        </w:rPr>
        <w:t>sex</w:t>
      </w:r>
      <w:r w:rsidRPr="006C6D74">
        <w:rPr>
          <w:bCs/>
        </w:rPr>
        <w:t xml:space="preserve">.  We hypothesized that </w:t>
      </w:r>
      <w:r w:rsidR="00AF4015">
        <w:rPr>
          <w:bCs/>
        </w:rPr>
        <w:t xml:space="preserve">the sensitive windows would </w:t>
      </w:r>
      <w:r w:rsidR="00517EDB">
        <w:rPr>
          <w:bCs/>
        </w:rPr>
        <w:t>vary</w:t>
      </w:r>
      <w:r w:rsidR="00AF4015">
        <w:rPr>
          <w:bCs/>
        </w:rPr>
        <w:t xml:space="preserve"> for </w:t>
      </w:r>
      <w:r w:rsidR="00517EDB">
        <w:rPr>
          <w:bCs/>
        </w:rPr>
        <w:t xml:space="preserve">the </w:t>
      </w:r>
      <w:r w:rsidR="00AF4015">
        <w:rPr>
          <w:bCs/>
        </w:rPr>
        <w:t xml:space="preserve">different </w:t>
      </w:r>
      <w:r w:rsidR="00517EDB">
        <w:rPr>
          <w:bCs/>
        </w:rPr>
        <w:t xml:space="preserve">neurodevelopmental </w:t>
      </w:r>
      <w:r w:rsidR="00AF4015">
        <w:rPr>
          <w:bCs/>
        </w:rPr>
        <w:t xml:space="preserve">domains and that there would be </w:t>
      </w:r>
      <w:r w:rsidR="00DB611F">
        <w:rPr>
          <w:bCs/>
        </w:rPr>
        <w:t>sex</w:t>
      </w:r>
      <w:r w:rsidR="00AF4015">
        <w:rPr>
          <w:bCs/>
        </w:rPr>
        <w:t>-specific associations</w:t>
      </w:r>
      <w:r w:rsidRPr="006C6D74">
        <w:rPr>
          <w:bCs/>
        </w:rPr>
        <w:t xml:space="preserve">.  </w:t>
      </w:r>
      <w:r w:rsidRPr="006C6D74">
        <w:t xml:space="preserve">  </w:t>
      </w:r>
    </w:p>
    <w:p w14:paraId="5E041643" w14:textId="77777777" w:rsidR="00A00B2B" w:rsidRPr="009C6DE6" w:rsidRDefault="00A00B2B" w:rsidP="001C0B53">
      <w:pPr>
        <w:spacing w:line="360" w:lineRule="auto"/>
        <w:jc w:val="both"/>
        <w:rPr>
          <w:b/>
        </w:rPr>
      </w:pPr>
    </w:p>
    <w:p w14:paraId="5DD6F85B" w14:textId="77777777" w:rsidR="00A00B2B" w:rsidRPr="009C6DE6" w:rsidRDefault="00A00B2B" w:rsidP="001C0B53">
      <w:pPr>
        <w:spacing w:line="360" w:lineRule="auto"/>
        <w:jc w:val="both"/>
        <w:rPr>
          <w:b/>
        </w:rPr>
      </w:pPr>
      <w:r w:rsidRPr="009C6DE6">
        <w:rPr>
          <w:b/>
        </w:rPr>
        <w:t>METHODS</w:t>
      </w:r>
    </w:p>
    <w:p w14:paraId="1B02AA1B" w14:textId="77777777" w:rsidR="00A00B2B" w:rsidRDefault="00A00B2B" w:rsidP="001C0B53">
      <w:pPr>
        <w:autoSpaceDE w:val="0"/>
        <w:autoSpaceDN w:val="0"/>
        <w:adjustRightInd w:val="0"/>
        <w:spacing w:line="360" w:lineRule="auto"/>
        <w:jc w:val="both"/>
      </w:pPr>
      <w:bookmarkStart w:id="21" w:name="sec2.2.1"/>
      <w:bookmarkStart w:id="22" w:name="bbib17"/>
      <w:bookmarkEnd w:id="21"/>
      <w:bookmarkEnd w:id="22"/>
      <w:r w:rsidRPr="009C6DE6">
        <w:t>Participants were from</w:t>
      </w:r>
      <w:r w:rsidR="008F1DCB">
        <w:t xml:space="preserve"> the Asthma Coalition on Community, Environment and Social Stress (ACCESS) project,</w:t>
      </w:r>
      <w:r w:rsidRPr="009C6DE6">
        <w:t xml:space="preserve"> a pregnancy cohort </w:t>
      </w:r>
      <w:r w:rsidR="008F1DCB">
        <w:t xml:space="preserve">originally funded to </w:t>
      </w:r>
      <w:r w:rsidR="00333858">
        <w:t>recruit 500 mother-child pairs</w:t>
      </w:r>
      <w:r w:rsidR="00D70981">
        <w:t xml:space="preserve"> </w:t>
      </w:r>
      <w:r w:rsidR="001B4205">
        <w:t xml:space="preserve">and </w:t>
      </w:r>
      <w:r w:rsidR="001C6097">
        <w:t xml:space="preserve">designed </w:t>
      </w:r>
      <w:r w:rsidR="00D70981">
        <w:t>to</w:t>
      </w:r>
      <w:r w:rsidR="00333858">
        <w:t xml:space="preserve"> </w:t>
      </w:r>
      <w:r>
        <w:t>examin</w:t>
      </w:r>
      <w:r w:rsidR="008F1DCB">
        <w:t>e</w:t>
      </w:r>
      <w:r w:rsidRPr="009C6DE6">
        <w:t xml:space="preserve"> independent and interactive effects of early life stress and physical </w:t>
      </w:r>
      <w:r>
        <w:t>toxins</w:t>
      </w:r>
      <w:r w:rsidRPr="009C6DE6">
        <w:t xml:space="preserve"> </w:t>
      </w:r>
      <w:r w:rsidRPr="009C6DE6">
        <w:lastRenderedPageBreak/>
        <w:t xml:space="preserve">on childhood </w:t>
      </w:r>
      <w:r>
        <w:t>respiratory health</w:t>
      </w:r>
      <w:r w:rsidR="00F7424F">
        <w:t xml:space="preserve"> </w:t>
      </w:r>
      <w:r w:rsidR="00BC4FF2">
        <w:fldChar w:fldCharType="begin">
          <w:fldData xml:space="preserve">PEVuZE5vdGU+PENpdGU+PEF1dGhvcj5XcmlnaHQ8L0F1dGhvcj48WWVhcj4yMDA4PC9ZZWFyPjxS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</w:fldData>
        </w:fldChar>
      </w:r>
      <w:r w:rsidR="006264AC">
        <w:instrText xml:space="preserve"> ADDIN EN.CITE </w:instrText>
      </w:r>
      <w:r w:rsidR="00BC4FF2">
        <w:fldChar w:fldCharType="begin">
          <w:fldData xml:space="preserve">PEVuZE5vdGU+PENpdGU+PEF1dGhvcj5XcmlnaHQ8L0F1dGhvcj48WWVhcj4yMDA4PC9ZZWFyPjxS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</w:fldData>
        </w:fldChar>
      </w:r>
      <w:r w:rsidR="006264AC">
        <w:instrText xml:space="preserve"> ADDIN EN.CITE.DATA </w:instrText>
      </w:r>
      <w:r w:rsidR="00BC4FF2">
        <w:fldChar w:fldCharType="end"/>
      </w:r>
      <w:r w:rsidR="00BC4FF2">
        <w:fldChar w:fldCharType="separate"/>
      </w:r>
      <w:r w:rsidR="006264AC">
        <w:rPr>
          <w:noProof/>
        </w:rPr>
        <w:t>(</w:t>
      </w:r>
      <w:hyperlink w:anchor="_ENREF_57" w:tooltip="Wright, 2008 #199" w:history="1">
        <w:r w:rsidR="002B1ABC">
          <w:rPr>
            <w:noProof/>
          </w:rPr>
          <w:t>Wright et al. 2008</w:t>
        </w:r>
      </w:hyperlink>
      <w:r w:rsidR="006264AC">
        <w:rPr>
          <w:noProof/>
        </w:rPr>
        <w:t>)</w:t>
      </w:r>
      <w:r w:rsidR="00BC4FF2">
        <w:fldChar w:fldCharType="end"/>
      </w:r>
      <w:r w:rsidR="00F7424F">
        <w:t>.</w:t>
      </w:r>
      <w:r w:rsidRPr="009C6DE6">
        <w:t xml:space="preserve">  In brief, English- or Spanish-speaking pregnant wom</w:t>
      </w:r>
      <w:r w:rsidRPr="00D72DDF">
        <w:t>en (≥18 years old) rec</w:t>
      </w:r>
      <w:r w:rsidRPr="009C6DE6">
        <w:t>eiving care at Brigham &amp; Women's Hospital</w:t>
      </w:r>
      <w:r>
        <w:t xml:space="preserve"> (BWH)</w:t>
      </w:r>
      <w:r w:rsidRPr="009C6DE6">
        <w:t>, Boston Medical Center</w:t>
      </w:r>
      <w:r>
        <w:t xml:space="preserve"> (BMC)</w:t>
      </w:r>
      <w:r w:rsidRPr="009C6DE6">
        <w:t xml:space="preserve">, and affiliated </w:t>
      </w:r>
      <w:r w:rsidR="008F1DCB">
        <w:t>community health centers</w:t>
      </w:r>
      <w:r w:rsidRPr="009C6DE6">
        <w:t xml:space="preserve"> were enrolled </w:t>
      </w:r>
      <w:r w:rsidR="002700B5">
        <w:t xml:space="preserve">at </w:t>
      </w:r>
      <w:r w:rsidRPr="009C6DE6">
        <w:t>28.4</w:t>
      </w:r>
      <w:r w:rsidR="00517EDB">
        <w:t xml:space="preserve"> </w:t>
      </w:r>
      <w:r w:rsidRPr="009C6DE6">
        <w:t>±</w:t>
      </w:r>
      <w:r w:rsidR="00517EDB">
        <w:t xml:space="preserve"> </w:t>
      </w:r>
      <w:r w:rsidRPr="009C6DE6">
        <w:t>7.9 weeks</w:t>
      </w:r>
      <w:r>
        <w:t xml:space="preserve"> gestation</w:t>
      </w:r>
      <w:r w:rsidRPr="009C6DE6">
        <w:t xml:space="preserve"> between August 2002 and </w:t>
      </w:r>
      <w:r w:rsidR="00333858">
        <w:t>January 2007</w:t>
      </w:r>
      <w:r w:rsidRPr="009C6DE6">
        <w:t xml:space="preserve">.  </w:t>
      </w:r>
      <w:r w:rsidR="00333858">
        <w:t xml:space="preserve">Research assistants approached women receiving prenatal care on select clinic days, 78% of those </w:t>
      </w:r>
      <w:r w:rsidR="00D70981">
        <w:t xml:space="preserve">approached who were </w:t>
      </w:r>
      <w:r w:rsidR="00333858">
        <w:t>eligible agreed to enroll.</w:t>
      </w:r>
      <w:r w:rsidRPr="009C6DE6">
        <w:t xml:space="preserve">  There were no significant differences on race/ethnicity, education, and income between women enrolled and those who declined</w:t>
      </w:r>
      <w:r w:rsidR="002F581B">
        <w:rPr>
          <w:rFonts w:hint="eastAsia"/>
        </w:rPr>
        <w:t xml:space="preserve">; </w:t>
      </w:r>
      <w:r w:rsidR="00D31BC2">
        <w:t>n</w:t>
      </w:r>
      <w:r w:rsidR="00D70981">
        <w:t>=</w:t>
      </w:r>
      <w:r w:rsidR="00333858">
        <w:t>4</w:t>
      </w:r>
      <w:r w:rsidR="003D707F">
        <w:t>5</w:t>
      </w:r>
      <w:r w:rsidRPr="009C6DE6">
        <w:t xml:space="preserve">5 gave birth to a live born infant and continued follow-up.  </w:t>
      </w:r>
      <w:r w:rsidR="00721D39">
        <w:t>N</w:t>
      </w:r>
      <w:r w:rsidR="005B3AF6" w:rsidRPr="00AC6259">
        <w:t xml:space="preserve">eurocognitive testing in children </w:t>
      </w:r>
      <w:r w:rsidR="00721D39">
        <w:t xml:space="preserve">was conducted </w:t>
      </w:r>
      <w:r w:rsidR="005B3AF6" w:rsidRPr="00AC6259">
        <w:t xml:space="preserve">between March 2012 to </w:t>
      </w:r>
      <w:r w:rsidR="003D707F" w:rsidRPr="00AC6259">
        <w:t>February 2014</w:t>
      </w:r>
      <w:r w:rsidR="005B3AF6" w:rsidRPr="00AC6259">
        <w:t xml:space="preserve"> during which time n=</w:t>
      </w:r>
      <w:r w:rsidR="001473B1">
        <w:t>31</w:t>
      </w:r>
      <w:r w:rsidR="0081514E">
        <w:t>0</w:t>
      </w:r>
      <w:r w:rsidR="005B3AF6" w:rsidRPr="00AC6259">
        <w:t xml:space="preserve"> families were re-contacted and agreed to participate</w:t>
      </w:r>
      <w:r w:rsidR="00BB653D">
        <w:t xml:space="preserve">. </w:t>
      </w:r>
      <w:r w:rsidR="00AA19CA">
        <w:t xml:space="preserve"> Among these families</w:t>
      </w:r>
      <w:r w:rsidR="00BB653D">
        <w:t xml:space="preserve">, </w:t>
      </w:r>
      <w:r w:rsidR="005B3AF6" w:rsidRPr="00AC6259">
        <w:t>n=9 were unable to ultimately be scheduled despite an average of 11 attempts, n=5 children were unable to adequately coopera</w:t>
      </w:r>
      <w:r w:rsidR="007006A5">
        <w:t xml:space="preserve">te with the testing protocol, </w:t>
      </w:r>
      <w:r w:rsidR="00AC6259" w:rsidRPr="00AC6259">
        <w:t>n=</w:t>
      </w:r>
      <w:r w:rsidR="0081514E">
        <w:t>28</w:t>
      </w:r>
      <w:r w:rsidR="007006A5">
        <w:t xml:space="preserve"> w</w:t>
      </w:r>
      <w:r w:rsidR="00BD6B3D">
        <w:t>ere</w:t>
      </w:r>
      <w:r w:rsidR="007006A5">
        <w:t xml:space="preserve"> </w:t>
      </w:r>
      <w:r w:rsidR="001A4922">
        <w:t xml:space="preserve">born </w:t>
      </w:r>
      <w:r w:rsidR="007006A5">
        <w:t>pre-term (&lt;37 weeks), and</w:t>
      </w:r>
      <w:r w:rsidR="005B3AF6" w:rsidRPr="00AC6259">
        <w:t xml:space="preserve"> n=1 was </w:t>
      </w:r>
      <w:r w:rsidR="005B3AF6" w:rsidRPr="00AC6259">
        <w:rPr>
          <w:i/>
        </w:rPr>
        <w:t xml:space="preserve">a priori </w:t>
      </w:r>
      <w:r w:rsidR="005B3AF6" w:rsidRPr="00AC6259">
        <w:t>excluded from analyse</w:t>
      </w:r>
      <w:r w:rsidR="005B3AF6">
        <w:t>s given an IQ score more than two standard deviations below the mean</w:t>
      </w:r>
      <w:r w:rsidR="00440059">
        <w:t xml:space="preserve">, resulting in n=267 included in </w:t>
      </w:r>
      <w:r w:rsidR="00586CED">
        <w:t xml:space="preserve">our </w:t>
      </w:r>
      <w:r w:rsidR="00440059">
        <w:t>analysis</w:t>
      </w:r>
      <w:r w:rsidR="005B3AF6">
        <w:t xml:space="preserve">. </w:t>
      </w:r>
      <w:r w:rsidR="002E484A">
        <w:t xml:space="preserve"> </w:t>
      </w:r>
      <w:r w:rsidR="002E484A" w:rsidRPr="002E484A">
        <w:t xml:space="preserve">Characteristics </w:t>
      </w:r>
      <w:r w:rsidR="00A31CAB">
        <w:t>of i</w:t>
      </w:r>
      <w:r w:rsidR="00A31CAB" w:rsidRPr="00D827EF">
        <w:t>ncluded (maternal age</w:t>
      </w:r>
      <w:r w:rsidR="000E6DCD" w:rsidRPr="00D827EF">
        <w:t xml:space="preserve"> 26±5</w:t>
      </w:r>
      <w:r w:rsidR="00A31CAB" w:rsidRPr="00D827EF">
        <w:t xml:space="preserve"> years,</w:t>
      </w:r>
      <w:r w:rsidR="00B75A1D">
        <w:t xml:space="preserve"> 69</w:t>
      </w:r>
      <w:r w:rsidR="002E484A" w:rsidRPr="00D827EF">
        <w:t>% with h</w:t>
      </w:r>
      <w:r w:rsidR="00813779" w:rsidRPr="00D827EF">
        <w:t>igh school education or less, 25% black, 60% Hispanic, and 55</w:t>
      </w:r>
      <w:r w:rsidR="002E484A" w:rsidRPr="00D827EF">
        <w:t>% male</w:t>
      </w:r>
      <w:r w:rsidR="00A31CAB" w:rsidRPr="00D827EF">
        <w:t>) versus excluded (maternal age</w:t>
      </w:r>
      <w:r w:rsidR="008C768B" w:rsidRPr="00D827EF">
        <w:t xml:space="preserve"> 27</w:t>
      </w:r>
      <w:r w:rsidR="004018FD" w:rsidRPr="00D827EF">
        <w:t>±</w:t>
      </w:r>
      <w:r w:rsidR="008C768B" w:rsidRPr="00D827EF">
        <w:t>6</w:t>
      </w:r>
      <w:r w:rsidR="002E484A" w:rsidRPr="00D827EF">
        <w:t xml:space="preserve"> years</w:t>
      </w:r>
      <w:r w:rsidR="00A31CAB" w:rsidRPr="00D827EF">
        <w:t>,</w:t>
      </w:r>
      <w:r w:rsidR="00813779" w:rsidRPr="00D827EF">
        <w:t xml:space="preserve"> 6</w:t>
      </w:r>
      <w:r w:rsidR="00804AA6" w:rsidRPr="00D827EF">
        <w:t>2</w:t>
      </w:r>
      <w:r w:rsidR="002E484A" w:rsidRPr="00D827EF">
        <w:t>% wit</w:t>
      </w:r>
      <w:r w:rsidR="00A31CAB" w:rsidRPr="00D827EF">
        <w:t xml:space="preserve">h high school </w:t>
      </w:r>
      <w:r w:rsidR="00804AA6" w:rsidRPr="00D827EF">
        <w:t>education or less, 29% black, 55</w:t>
      </w:r>
      <w:r w:rsidR="00A31CAB" w:rsidRPr="00D827EF">
        <w:t>% Hispanic,</w:t>
      </w:r>
      <w:r w:rsidR="00804AA6" w:rsidRPr="00D827EF">
        <w:t xml:space="preserve"> and 52</w:t>
      </w:r>
      <w:r w:rsidR="002E484A" w:rsidRPr="00D827EF">
        <w:t>% male) participants were not significantly differe</w:t>
      </w:r>
      <w:r w:rsidR="002E484A" w:rsidRPr="002E484A">
        <w:t>nt.</w:t>
      </w:r>
      <w:r w:rsidR="005B3AF6">
        <w:t xml:space="preserve"> </w:t>
      </w:r>
      <w:r w:rsidR="002E484A">
        <w:t xml:space="preserve"> </w:t>
      </w:r>
      <w:r>
        <w:t>Procedures</w:t>
      </w:r>
      <w:r w:rsidRPr="00C074C4">
        <w:t xml:space="preserve"> were approved by the human s</w:t>
      </w:r>
      <w:r>
        <w:t>tudies committees at BWH and BMC</w:t>
      </w:r>
      <w:r w:rsidRPr="00C074C4">
        <w:t>.  Written consent w</w:t>
      </w:r>
      <w:r>
        <w:t>as</w:t>
      </w:r>
      <w:r w:rsidRPr="00C074C4">
        <w:t xml:space="preserve"> obtained</w:t>
      </w:r>
      <w:r w:rsidR="002700B5">
        <w:t xml:space="preserve"> from mothers</w:t>
      </w:r>
      <w:r w:rsidR="00721D39">
        <w:t xml:space="preserve">; </w:t>
      </w:r>
      <w:r w:rsidR="002700B5">
        <w:t>assent was obtained for children age 7 years or older</w:t>
      </w:r>
      <w:r>
        <w:t>.</w:t>
      </w:r>
    </w:p>
    <w:p w14:paraId="504488A0" w14:textId="77777777" w:rsidR="00A00B2B" w:rsidRPr="009C6DE6" w:rsidRDefault="00A00B2B" w:rsidP="001C0B53">
      <w:pPr>
        <w:spacing w:line="360" w:lineRule="auto"/>
        <w:jc w:val="both"/>
      </w:pPr>
      <w:r>
        <w:t xml:space="preserve"> </w:t>
      </w:r>
    </w:p>
    <w:p w14:paraId="703A5284" w14:textId="77777777" w:rsidR="00A977C4" w:rsidRPr="00A27E04" w:rsidRDefault="00A977C4" w:rsidP="001C0B53">
      <w:pPr>
        <w:pStyle w:val="NormalWeb"/>
        <w:spacing w:before="3" w:after="3" w:line="360" w:lineRule="auto"/>
        <w:jc w:val="both"/>
        <w:rPr>
          <w:rFonts w:ascii="Times New Roman" w:hAnsi="Times New Roman"/>
          <w:sz w:val="24"/>
          <w:szCs w:val="24"/>
        </w:rPr>
      </w:pPr>
      <w:r w:rsidRPr="00A27E04">
        <w:rPr>
          <w:rFonts w:ascii="Times New Roman" w:hAnsi="Times New Roman"/>
          <w:b/>
          <w:sz w:val="24"/>
          <w:szCs w:val="24"/>
        </w:rPr>
        <w:t>Prenatal PM</w:t>
      </w:r>
      <w:r w:rsidRPr="00A27E04">
        <w:rPr>
          <w:rFonts w:ascii="Times New Roman" w:hAnsi="Times New Roman"/>
          <w:b/>
          <w:sz w:val="24"/>
          <w:szCs w:val="24"/>
          <w:vertAlign w:val="subscript"/>
        </w:rPr>
        <w:t>2.5</w:t>
      </w:r>
      <w:r w:rsidR="00A00B2B" w:rsidRPr="00A27E04">
        <w:rPr>
          <w:rFonts w:ascii="Times New Roman" w:hAnsi="Times New Roman"/>
          <w:b/>
          <w:sz w:val="24"/>
          <w:szCs w:val="24"/>
        </w:rPr>
        <w:t xml:space="preserve"> Levels</w:t>
      </w:r>
      <w:r w:rsidR="00A00B2B" w:rsidRPr="00A27E04">
        <w:rPr>
          <w:rFonts w:ascii="Times New Roman" w:hAnsi="Times New Roman"/>
          <w:sz w:val="24"/>
          <w:szCs w:val="24"/>
        </w:rPr>
        <w:t xml:space="preserve">  </w:t>
      </w:r>
    </w:p>
    <w:p w14:paraId="087C7D7B" w14:textId="77777777" w:rsidR="00EC1F65" w:rsidRDefault="00A00B2B" w:rsidP="001C0B53">
      <w:pPr>
        <w:pStyle w:val="NormalWeb"/>
        <w:spacing w:before="3" w:after="3" w:line="360" w:lineRule="auto"/>
        <w:jc w:val="both"/>
        <w:rPr>
          <w:rFonts w:ascii="Times New Roman" w:hAnsi="Times New Roman"/>
          <w:kern w:val="20"/>
          <w:sz w:val="24"/>
          <w:szCs w:val="24"/>
        </w:rPr>
      </w:pPr>
      <w:r>
        <w:rPr>
          <w:rFonts w:ascii="Times New Roman" w:hAnsi="Times New Roman"/>
          <w:sz w:val="24"/>
          <w:szCs w:val="24"/>
        </w:rPr>
        <w:t>Individuals’ p</w:t>
      </w:r>
      <w:r w:rsidRPr="009C6DE6">
        <w:rPr>
          <w:rFonts w:ascii="Times New Roman" w:hAnsi="Times New Roman"/>
          <w:sz w:val="24"/>
          <w:szCs w:val="24"/>
        </w:rPr>
        <w:t xml:space="preserve">renatal exposure to </w:t>
      </w:r>
      <w:r w:rsidR="009413E5" w:rsidRPr="00EC1F65">
        <w:rPr>
          <w:rFonts w:ascii="Times New Roman" w:hAnsi="Times New Roman"/>
          <w:kern w:val="20"/>
          <w:sz w:val="24"/>
          <w:szCs w:val="24"/>
        </w:rPr>
        <w:t>PM</w:t>
      </w:r>
      <w:r w:rsidR="009413E5" w:rsidRPr="00EC1F65">
        <w:rPr>
          <w:rFonts w:ascii="Times New Roman" w:hAnsi="Times New Roman"/>
          <w:kern w:val="20"/>
          <w:sz w:val="24"/>
          <w:szCs w:val="24"/>
          <w:vertAlign w:val="subscript"/>
        </w:rPr>
        <w:t>2.5</w:t>
      </w:r>
      <w:r w:rsidR="00D70981">
        <w:rPr>
          <w:rFonts w:ascii="Times New Roman" w:hAnsi="Times New Roman"/>
          <w:kern w:val="20"/>
          <w:sz w:val="24"/>
          <w:szCs w:val="24"/>
        </w:rPr>
        <w:t>, an index of ambient pollution f</w:t>
      </w:r>
      <w:r w:rsidR="00D04368">
        <w:rPr>
          <w:rFonts w:ascii="Times New Roman" w:hAnsi="Times New Roman"/>
          <w:kern w:val="20"/>
          <w:sz w:val="24"/>
          <w:szCs w:val="24"/>
        </w:rPr>
        <w:t>ro</w:t>
      </w:r>
      <w:r w:rsidR="00D70981">
        <w:rPr>
          <w:rFonts w:ascii="Times New Roman" w:hAnsi="Times New Roman"/>
          <w:kern w:val="20"/>
          <w:sz w:val="24"/>
          <w:szCs w:val="24"/>
        </w:rPr>
        <w:t xml:space="preserve">m traffic and other sources, </w:t>
      </w:r>
      <w:r w:rsidRPr="009C6DE6">
        <w:rPr>
          <w:rFonts w:ascii="Times New Roman" w:hAnsi="Times New Roman"/>
          <w:sz w:val="24"/>
          <w:szCs w:val="24"/>
        </w:rPr>
        <w:t xml:space="preserve">was estimated based on residence over the </w:t>
      </w:r>
      <w:r w:rsidR="001C6097">
        <w:rPr>
          <w:rFonts w:ascii="Times New Roman" w:hAnsi="Times New Roman"/>
          <w:sz w:val="24"/>
          <w:szCs w:val="24"/>
        </w:rPr>
        <w:t xml:space="preserve">duration of </w:t>
      </w:r>
      <w:r w:rsidRPr="009C6DE6">
        <w:rPr>
          <w:rFonts w:ascii="Times New Roman" w:hAnsi="Times New Roman"/>
          <w:sz w:val="24"/>
          <w:szCs w:val="24"/>
        </w:rPr>
        <w:t xml:space="preserve">pregnancy (i.e., </w:t>
      </w:r>
      <w:r>
        <w:rPr>
          <w:rFonts w:ascii="Times New Roman" w:hAnsi="Times New Roman"/>
          <w:sz w:val="24"/>
          <w:szCs w:val="24"/>
        </w:rPr>
        <w:t xml:space="preserve">at </w:t>
      </w:r>
      <w:r w:rsidRPr="009C6DE6">
        <w:rPr>
          <w:rFonts w:ascii="Times New Roman" w:hAnsi="Times New Roman"/>
          <w:sz w:val="24"/>
          <w:szCs w:val="24"/>
        </w:rPr>
        <w:t>enrollment and updated if the</w:t>
      </w:r>
      <w:r>
        <w:rPr>
          <w:rFonts w:ascii="Times New Roman" w:hAnsi="Times New Roman"/>
          <w:sz w:val="24"/>
          <w:szCs w:val="24"/>
        </w:rPr>
        <w:t>y</w:t>
      </w:r>
      <w:r w:rsidRPr="009C6DE6">
        <w:rPr>
          <w:rFonts w:ascii="Times New Roman" w:hAnsi="Times New Roman"/>
          <w:sz w:val="24"/>
          <w:szCs w:val="24"/>
        </w:rPr>
        <w:t xml:space="preserve"> moved) </w:t>
      </w:r>
      <w:r w:rsidRPr="00EC1F65">
        <w:rPr>
          <w:rFonts w:ascii="Times New Roman" w:hAnsi="Times New Roman"/>
          <w:kern w:val="20"/>
          <w:sz w:val="24"/>
          <w:szCs w:val="24"/>
        </w:rPr>
        <w:t xml:space="preserve">using a </w:t>
      </w:r>
      <w:r w:rsidR="00F6787C" w:rsidRPr="00EC1F65">
        <w:rPr>
          <w:rFonts w:ascii="Times New Roman" w:hAnsi="Times New Roman"/>
          <w:kern w:val="20"/>
          <w:sz w:val="24"/>
          <w:szCs w:val="24"/>
        </w:rPr>
        <w:t>spatio-temporal</w:t>
      </w:r>
      <w:r w:rsidR="0018780A" w:rsidRPr="00EC1F65">
        <w:rPr>
          <w:rFonts w:ascii="Times New Roman" w:hAnsi="Times New Roman"/>
          <w:kern w:val="20"/>
          <w:sz w:val="24"/>
          <w:szCs w:val="24"/>
        </w:rPr>
        <w:t xml:space="preserve"> </w:t>
      </w:r>
      <w:r w:rsidR="008769A3">
        <w:rPr>
          <w:rFonts w:ascii="Times New Roman" w:hAnsi="Times New Roman"/>
          <w:kern w:val="20"/>
          <w:sz w:val="24"/>
          <w:szCs w:val="24"/>
        </w:rPr>
        <w:t xml:space="preserve">prediction </w:t>
      </w:r>
      <w:r w:rsidRPr="00EC1F65">
        <w:rPr>
          <w:rFonts w:ascii="Times New Roman" w:hAnsi="Times New Roman"/>
          <w:kern w:val="20"/>
          <w:sz w:val="24"/>
          <w:szCs w:val="24"/>
        </w:rPr>
        <w:t>mode</w:t>
      </w:r>
      <w:r w:rsidR="008769A3">
        <w:rPr>
          <w:rFonts w:ascii="Times New Roman" w:hAnsi="Times New Roman"/>
          <w:kern w:val="20"/>
          <w:sz w:val="24"/>
          <w:szCs w:val="24"/>
        </w:rPr>
        <w:t>l. The model incorporated</w:t>
      </w:r>
      <w:r w:rsidR="00A92B26" w:rsidRPr="00EC1F65">
        <w:rPr>
          <w:rFonts w:ascii="Times New Roman" w:hAnsi="Times New Roman"/>
          <w:kern w:val="20"/>
          <w:sz w:val="24"/>
          <w:szCs w:val="24"/>
        </w:rPr>
        <w:t xml:space="preserve"> </w:t>
      </w:r>
      <w:r w:rsidR="00A92B26" w:rsidRPr="00EC1F65">
        <w:rPr>
          <w:rFonts w:ascii="Times New Roman" w:hAnsi="Times New Roman"/>
          <w:kern w:val="20"/>
          <w:sz w:val="24"/>
          <w:szCs w:val="24"/>
        </w:rPr>
        <w:lastRenderedPageBreak/>
        <w:t>Moderate Resolution Imaging Spectroradiometer (MODIS) satellite-derived Aerosol Optical Depth (AOD) measurements</w:t>
      </w:r>
      <w:r w:rsidR="009A5600" w:rsidRPr="00EC1F65">
        <w:rPr>
          <w:rFonts w:ascii="Times New Roman" w:eastAsia="PMingLiU" w:hAnsi="Times New Roman"/>
          <w:kern w:val="20"/>
          <w:sz w:val="24"/>
          <w:szCs w:val="24"/>
          <w:lang w:eastAsia="zh-TW"/>
        </w:rPr>
        <w:t xml:space="preserve"> at a 10 x 10 km spatial resolution </w:t>
      </w:r>
      <w:r w:rsidR="009A5600" w:rsidRPr="00EC1F65">
        <w:rPr>
          <w:rFonts w:ascii="Times New Roman" w:hAnsi="Times New Roman"/>
          <w:sz w:val="24"/>
          <w:szCs w:val="24"/>
        </w:rPr>
        <w:t>and layer</w:t>
      </w:r>
      <w:r w:rsidR="008769A3">
        <w:rPr>
          <w:rFonts w:ascii="Times New Roman" w:hAnsi="Times New Roman"/>
          <w:sz w:val="24"/>
          <w:szCs w:val="24"/>
        </w:rPr>
        <w:t>ed</w:t>
      </w:r>
      <w:r w:rsidR="009A5600" w:rsidRPr="00EC1F65">
        <w:rPr>
          <w:rFonts w:ascii="Times New Roman" w:hAnsi="Times New Roman"/>
          <w:sz w:val="24"/>
          <w:szCs w:val="24"/>
        </w:rPr>
        <w:t xml:space="preserve"> this remote sensing data with t</w:t>
      </w:r>
      <w:r w:rsidR="009A5600" w:rsidRPr="009A4A7F">
        <w:rPr>
          <w:rFonts w:ascii="Times New Roman" w:hAnsi="Times New Roman"/>
          <w:sz w:val="24"/>
          <w:szCs w:val="24"/>
        </w:rPr>
        <w:t>raditional L</w:t>
      </w:r>
      <w:r w:rsidR="008769A3">
        <w:rPr>
          <w:rFonts w:ascii="Times New Roman" w:hAnsi="Times New Roman"/>
          <w:sz w:val="24"/>
          <w:szCs w:val="24"/>
        </w:rPr>
        <w:t>and Use Regression (LUR)</w:t>
      </w:r>
      <w:r w:rsidR="009A5600" w:rsidRPr="009A4A7F">
        <w:rPr>
          <w:rFonts w:ascii="Times New Roman" w:hAnsi="Times New Roman"/>
          <w:sz w:val="24"/>
          <w:szCs w:val="24"/>
        </w:rPr>
        <w:t xml:space="preserve"> predictors to yield residence-specific estimates of</w:t>
      </w:r>
      <w:r w:rsidR="00A92B26" w:rsidRPr="009A4A7F">
        <w:rPr>
          <w:rFonts w:ascii="Times New Roman" w:hAnsi="Times New Roman"/>
          <w:kern w:val="20"/>
          <w:sz w:val="24"/>
          <w:szCs w:val="24"/>
        </w:rPr>
        <w:t xml:space="preserve"> </w:t>
      </w:r>
      <w:r w:rsidRPr="009A4A7F">
        <w:rPr>
          <w:rFonts w:ascii="Times New Roman" w:hAnsi="Times New Roman"/>
          <w:kern w:val="20"/>
          <w:sz w:val="24"/>
          <w:szCs w:val="24"/>
        </w:rPr>
        <w:t>daily PM</w:t>
      </w:r>
      <w:r w:rsidRPr="009A4A7F">
        <w:rPr>
          <w:rFonts w:ascii="Times New Roman" w:hAnsi="Times New Roman"/>
          <w:kern w:val="20"/>
          <w:sz w:val="24"/>
          <w:szCs w:val="24"/>
          <w:vertAlign w:val="subscript"/>
        </w:rPr>
        <w:t>2.5</w:t>
      </w:r>
      <w:r w:rsidRPr="009A4A7F">
        <w:rPr>
          <w:rFonts w:ascii="Times New Roman" w:hAnsi="Times New Roman"/>
          <w:kern w:val="20"/>
          <w:sz w:val="24"/>
          <w:szCs w:val="24"/>
        </w:rPr>
        <w:t xml:space="preserve"> </w:t>
      </w:r>
      <w:r w:rsidR="00A95226">
        <w:rPr>
          <w:rFonts w:ascii="Times New Roman" w:hAnsi="Times New Roman"/>
          <w:kern w:val="20"/>
          <w:sz w:val="24"/>
          <w:szCs w:val="24"/>
        </w:rPr>
        <w:t xml:space="preserve">as detailed </w:t>
      </w:r>
      <w:r w:rsidR="009413E5" w:rsidRPr="009A4A7F">
        <w:rPr>
          <w:rFonts w:ascii="Times New Roman" w:hAnsi="Times New Roman"/>
          <w:kern w:val="20"/>
          <w:sz w:val="24"/>
          <w:szCs w:val="24"/>
        </w:rPr>
        <w:t>elsewhere</w:t>
      </w:r>
      <w:r w:rsidR="009A4A7F" w:rsidRPr="009A4A7F">
        <w:rPr>
          <w:rFonts w:ascii="Times New Roman" w:hAnsi="Times New Roman"/>
          <w:kern w:val="20"/>
          <w:sz w:val="24"/>
          <w:szCs w:val="24"/>
        </w:rPr>
        <w:t xml:space="preserve"> </w:t>
      </w:r>
      <w:r w:rsidR="00BC4FF2">
        <w:rPr>
          <w:rFonts w:ascii="Times New Roman" w:hAnsi="Times New Roman"/>
          <w:kern w:val="20"/>
          <w:sz w:val="24"/>
          <w:szCs w:val="24"/>
        </w:rPr>
        <w:fldChar w:fldCharType="begin"/>
      </w:r>
      <w:r w:rsidR="006264AC">
        <w:rPr>
          <w:rFonts w:ascii="Times New Roman" w:hAnsi="Times New Roman"/>
          <w:kern w:val="20"/>
          <w:sz w:val="24"/>
          <w:szCs w:val="24"/>
        </w:rPr>
        <w:instrText xml:space="preserve"> ADDIN EN.CITE &lt;EndNote&gt;&lt;Cite&gt;&lt;Author&gt;Kloog&lt;/Author&gt;&lt;Year&gt;2011&lt;/Year&gt;&lt;RecNum&gt;177&lt;/RecNum&gt;&lt;DisplayText&gt;(Kloog et al. 2011)&lt;/DisplayText&gt;&lt;record&gt;&lt;rec-number&gt;177&lt;/rec-number&gt;&lt;foreign-keys&gt;&lt;key app="EN" db-id="s220vwp2rp5ed0etfaovaes9aw0dx9re0fes"&gt;177&lt;/key&gt;&lt;/foreign-keys&gt;&lt;ref-type name="Journal Article"&gt;17&lt;/ref-type&gt;&lt;contributors&gt;&lt;authors&gt;&lt;author&gt;Kloog, I.&lt;/author&gt;&lt;author&gt;Koutrakis, P.&lt;/author&gt;&lt;author&gt;Coull, B. A.&lt;/author&gt;&lt;author&gt;Lee, H. J.&lt;/author&gt;&lt;author&gt;Schwartz, J.&lt;/author&gt;&lt;/authors&gt;&lt;/contributors&gt;&lt;titles&gt;&lt;title&gt;&lt;style face="normal" font="default" size="100%"&gt;Assessing temporally and spatially resolved PM&lt;/style&gt;&lt;style face="subscript" font="default" size="100%"&gt;2.5&lt;/style&gt;&lt;style face="normal" font="default" size="100%"&gt; exposures for epidemiological studies using satellite aerosol optical depth measurements&lt;/style&gt;&lt;/title&gt;&lt;secondary-title&gt;Atmos Environ&lt;/secondary-title&gt;&lt;alt-title&gt;Atmospheric Environment&lt;/alt-title&gt;&lt;/titles&gt;&lt;periodical&gt;&lt;full-title&gt;Atmos Environ&lt;/full-title&gt;&lt;abbr-1&gt;Atmospheric Environment&lt;/abbr-1&gt;&lt;/periodical&gt;&lt;alt-periodical&gt;&lt;full-title&gt;Atmos Environ&lt;/full-title&gt;&lt;abbr-1&gt;Atmospheric Environment&lt;/abbr-1&gt;&lt;/alt-periodical&gt;&lt;pages&gt;6267-6275&lt;/pages&gt;&lt;volume&gt;45&lt;/volume&gt;&lt;dates&gt;&lt;year&gt;2011&lt;/year&gt;&lt;/dates&gt;&lt;urls&gt;&lt;/urls&gt;&lt;/record&gt;&lt;/Cite&gt;&lt;/EndNote&gt;</w:instrText>
      </w:r>
      <w:r w:rsidR="00BC4FF2">
        <w:rPr>
          <w:rFonts w:ascii="Times New Roman" w:hAnsi="Times New Roman"/>
          <w:kern w:val="20"/>
          <w:sz w:val="24"/>
          <w:szCs w:val="24"/>
        </w:rPr>
        <w:fldChar w:fldCharType="separate"/>
      </w:r>
      <w:r w:rsidR="006264AC">
        <w:rPr>
          <w:rFonts w:ascii="Times New Roman" w:hAnsi="Times New Roman"/>
          <w:noProof/>
          <w:kern w:val="20"/>
          <w:sz w:val="24"/>
          <w:szCs w:val="24"/>
        </w:rPr>
        <w:t>(</w:t>
      </w:r>
      <w:hyperlink w:anchor="_ENREF_29" w:tooltip="Kloog, 2011 #177" w:history="1">
        <w:r w:rsidR="002B1ABC">
          <w:rPr>
            <w:rFonts w:ascii="Times New Roman" w:hAnsi="Times New Roman"/>
            <w:noProof/>
            <w:kern w:val="20"/>
            <w:sz w:val="24"/>
            <w:szCs w:val="24"/>
          </w:rPr>
          <w:t>Kloog et al. 2011</w:t>
        </w:r>
      </w:hyperlink>
      <w:r w:rsidR="006264AC">
        <w:rPr>
          <w:rFonts w:ascii="Times New Roman" w:hAnsi="Times New Roman"/>
          <w:noProof/>
          <w:kern w:val="20"/>
          <w:sz w:val="24"/>
          <w:szCs w:val="24"/>
        </w:rPr>
        <w:t>)</w:t>
      </w:r>
      <w:r w:rsidR="00BC4FF2">
        <w:rPr>
          <w:rFonts w:ascii="Times New Roman" w:hAnsi="Times New Roman"/>
          <w:kern w:val="20"/>
          <w:sz w:val="24"/>
          <w:szCs w:val="24"/>
        </w:rPr>
        <w:fldChar w:fldCharType="end"/>
      </w:r>
      <w:r w:rsidR="009413E5" w:rsidRPr="009A4A7F">
        <w:rPr>
          <w:rFonts w:ascii="Times New Roman" w:hAnsi="Times New Roman"/>
          <w:kern w:val="20"/>
          <w:sz w:val="24"/>
          <w:szCs w:val="24"/>
        </w:rPr>
        <w:t xml:space="preserve">.  </w:t>
      </w:r>
      <w:r w:rsidRPr="00EC1F65">
        <w:rPr>
          <w:rFonts w:ascii="Times New Roman" w:hAnsi="Times New Roman"/>
          <w:kern w:val="20"/>
          <w:sz w:val="24"/>
          <w:szCs w:val="24"/>
        </w:rPr>
        <w:t xml:space="preserve">The model was run using </w:t>
      </w:r>
      <w:r w:rsidRPr="00EC1F65">
        <w:rPr>
          <w:rFonts w:ascii="Times New Roman" w:hAnsi="Times New Roman"/>
          <w:sz w:val="24"/>
          <w:szCs w:val="24"/>
        </w:rPr>
        <w:t xml:space="preserve">day-specific AOD data </w:t>
      </w:r>
      <w:r w:rsidR="001C6097">
        <w:rPr>
          <w:rFonts w:ascii="Times New Roman" w:hAnsi="Times New Roman"/>
          <w:sz w:val="24"/>
          <w:szCs w:val="24"/>
        </w:rPr>
        <w:t>calibrated against</w:t>
      </w:r>
      <w:r w:rsidR="001C6097" w:rsidRPr="00EC1F65">
        <w:rPr>
          <w:rFonts w:ascii="Times New Roman" w:hAnsi="Times New Roman"/>
          <w:sz w:val="24"/>
          <w:szCs w:val="24"/>
        </w:rPr>
        <w:t xml:space="preserve"> </w:t>
      </w:r>
      <w:r w:rsidRPr="00EC1F65">
        <w:rPr>
          <w:rFonts w:ascii="Times New Roman" w:hAnsi="Times New Roman"/>
          <w:sz w:val="24"/>
          <w:szCs w:val="24"/>
        </w:rPr>
        <w:t xml:space="preserve">ground </w:t>
      </w:r>
      <w:r w:rsidR="001C6097">
        <w:rPr>
          <w:rFonts w:ascii="Times New Roman" w:hAnsi="Times New Roman"/>
          <w:sz w:val="24"/>
          <w:szCs w:val="24"/>
        </w:rPr>
        <w:t>monitor</w:t>
      </w:r>
      <w:r w:rsidR="001B4205">
        <w:rPr>
          <w:rFonts w:ascii="Times New Roman" w:hAnsi="Times New Roman"/>
          <w:sz w:val="24"/>
          <w:szCs w:val="24"/>
        </w:rPr>
        <w:t>-</w:t>
      </w:r>
      <w:r w:rsidR="001C6097">
        <w:rPr>
          <w:rFonts w:ascii="Times New Roman" w:hAnsi="Times New Roman"/>
          <w:sz w:val="24"/>
          <w:szCs w:val="24"/>
        </w:rPr>
        <w:t xml:space="preserve">based </w:t>
      </w:r>
      <w:r w:rsidRPr="00EC1F65">
        <w:rPr>
          <w:rFonts w:ascii="Times New Roman" w:hAnsi="Times New Roman"/>
          <w:sz w:val="24"/>
          <w:szCs w:val="24"/>
        </w:rPr>
        <w:t>PM</w:t>
      </w:r>
      <w:r w:rsidRPr="00EC1F65">
        <w:rPr>
          <w:rFonts w:ascii="Times New Roman" w:hAnsi="Times New Roman"/>
          <w:sz w:val="24"/>
          <w:szCs w:val="24"/>
          <w:vertAlign w:val="subscript"/>
        </w:rPr>
        <w:t>2.5</w:t>
      </w:r>
      <w:r w:rsidRPr="00EC1F65">
        <w:rPr>
          <w:rFonts w:ascii="Times New Roman" w:hAnsi="Times New Roman"/>
          <w:sz w:val="24"/>
          <w:szCs w:val="24"/>
        </w:rPr>
        <w:t xml:space="preserve"> measurements </w:t>
      </w:r>
      <w:r w:rsidR="001C6097">
        <w:rPr>
          <w:rFonts w:ascii="Times New Roman" w:hAnsi="Times New Roman"/>
          <w:sz w:val="24"/>
          <w:szCs w:val="24"/>
        </w:rPr>
        <w:t xml:space="preserve">derived </w:t>
      </w:r>
      <w:r w:rsidRPr="00EC1F65">
        <w:rPr>
          <w:rFonts w:ascii="Times New Roman" w:hAnsi="Times New Roman"/>
          <w:sz w:val="24"/>
          <w:szCs w:val="24"/>
        </w:rPr>
        <w:t xml:space="preserve">from 78 monitoring stations </w:t>
      </w:r>
      <w:r w:rsidR="00894E35">
        <w:rPr>
          <w:rFonts w:ascii="Times New Roman" w:hAnsi="Times New Roman"/>
          <w:sz w:val="24"/>
          <w:szCs w:val="24"/>
        </w:rPr>
        <w:t>covering New England</w:t>
      </w:r>
      <w:r w:rsidR="001C6097">
        <w:rPr>
          <w:rFonts w:ascii="Times New Roman" w:hAnsi="Times New Roman"/>
          <w:sz w:val="24"/>
          <w:szCs w:val="24"/>
        </w:rPr>
        <w:t>. The model incorporated traditional</w:t>
      </w:r>
      <w:r w:rsidR="002D3957">
        <w:rPr>
          <w:rFonts w:ascii="Times New Roman" w:hAnsi="Times New Roman"/>
          <w:sz w:val="24"/>
          <w:szCs w:val="24"/>
        </w:rPr>
        <w:t xml:space="preserve"> </w:t>
      </w:r>
      <w:r w:rsidRPr="00EC1F65">
        <w:rPr>
          <w:rFonts w:ascii="Times New Roman" w:hAnsi="Times New Roman"/>
          <w:sz w:val="24"/>
          <w:szCs w:val="24"/>
        </w:rPr>
        <w:t>LUR</w:t>
      </w:r>
      <w:r w:rsidR="001C6097">
        <w:rPr>
          <w:rFonts w:ascii="Times New Roman" w:hAnsi="Times New Roman"/>
          <w:sz w:val="24"/>
          <w:szCs w:val="24"/>
        </w:rPr>
        <w:t xml:space="preserve"> (traffic density, point sources</w:t>
      </w:r>
      <w:r w:rsidR="001B4205">
        <w:rPr>
          <w:rFonts w:ascii="Times New Roman" w:hAnsi="Times New Roman"/>
          <w:sz w:val="24"/>
          <w:szCs w:val="24"/>
        </w:rPr>
        <w:t>,</w:t>
      </w:r>
      <w:r w:rsidR="001C6097">
        <w:rPr>
          <w:rFonts w:ascii="Times New Roman" w:hAnsi="Times New Roman"/>
          <w:sz w:val="24"/>
          <w:szCs w:val="24"/>
        </w:rPr>
        <w:t xml:space="preserve"> etc)</w:t>
      </w:r>
      <w:r w:rsidRPr="00EC1F65">
        <w:rPr>
          <w:rFonts w:ascii="Times New Roman" w:hAnsi="Times New Roman"/>
          <w:sz w:val="24"/>
          <w:szCs w:val="24"/>
        </w:rPr>
        <w:t xml:space="preserve"> and meteorological variables (temperature, wind speed, visibility, elevation, distance to major roads, percent of open space, point emissions and area emissions). </w:t>
      </w:r>
      <w:r w:rsidR="00A70622">
        <w:rPr>
          <w:rFonts w:ascii="Times New Roman" w:hAnsi="Times New Roman"/>
          <w:sz w:val="24"/>
          <w:szCs w:val="24"/>
        </w:rPr>
        <w:t xml:space="preserve"> This approach thus </w:t>
      </w:r>
      <w:r w:rsidR="001C6097">
        <w:rPr>
          <w:rFonts w:ascii="Times New Roman" w:hAnsi="Times New Roman"/>
          <w:kern w:val="20"/>
          <w:sz w:val="24"/>
          <w:szCs w:val="24"/>
        </w:rPr>
        <w:t xml:space="preserve">integrates </w:t>
      </w:r>
      <w:r w:rsidR="00A70622">
        <w:rPr>
          <w:rFonts w:ascii="Times New Roman" w:hAnsi="Times New Roman"/>
          <w:kern w:val="20"/>
          <w:sz w:val="24"/>
          <w:szCs w:val="24"/>
        </w:rPr>
        <w:t xml:space="preserve">highly resolved spatial information </w:t>
      </w:r>
      <w:r w:rsidR="00A70622" w:rsidRPr="009A4A7F">
        <w:rPr>
          <w:rFonts w:ascii="Times New Roman" w:hAnsi="Times New Roman"/>
          <w:kern w:val="20"/>
          <w:sz w:val="24"/>
          <w:szCs w:val="24"/>
        </w:rPr>
        <w:t xml:space="preserve">from the LUR </w:t>
      </w:r>
      <w:r w:rsidR="00A70622">
        <w:rPr>
          <w:rFonts w:ascii="Times New Roman" w:hAnsi="Times New Roman"/>
          <w:kern w:val="20"/>
          <w:sz w:val="24"/>
          <w:szCs w:val="24"/>
        </w:rPr>
        <w:t xml:space="preserve">data </w:t>
      </w:r>
      <w:r w:rsidR="001C6097">
        <w:rPr>
          <w:rFonts w:ascii="Times New Roman" w:hAnsi="Times New Roman"/>
          <w:kern w:val="20"/>
          <w:sz w:val="24"/>
          <w:szCs w:val="24"/>
        </w:rPr>
        <w:t>with</w:t>
      </w:r>
      <w:r w:rsidR="00A70622" w:rsidRPr="009A4A7F">
        <w:rPr>
          <w:rFonts w:ascii="Times New Roman" w:hAnsi="Times New Roman"/>
          <w:kern w:val="20"/>
          <w:sz w:val="24"/>
          <w:szCs w:val="24"/>
        </w:rPr>
        <w:t xml:space="preserve"> spatio-temporal </w:t>
      </w:r>
      <w:r w:rsidR="00A70622">
        <w:rPr>
          <w:rFonts w:ascii="Times New Roman" w:hAnsi="Times New Roman"/>
          <w:kern w:val="20"/>
          <w:sz w:val="24"/>
          <w:szCs w:val="24"/>
        </w:rPr>
        <w:t>data from the remote sensing</w:t>
      </w:r>
      <w:r w:rsidR="00A70622" w:rsidRPr="00EC1F65">
        <w:rPr>
          <w:rFonts w:ascii="Times New Roman" w:hAnsi="Times New Roman"/>
          <w:kern w:val="20"/>
          <w:sz w:val="24"/>
          <w:szCs w:val="24"/>
        </w:rPr>
        <w:t xml:space="preserve"> satellite </w:t>
      </w:r>
      <w:r w:rsidR="00A70622">
        <w:rPr>
          <w:rFonts w:ascii="Times New Roman" w:hAnsi="Times New Roman"/>
          <w:kern w:val="20"/>
          <w:sz w:val="24"/>
          <w:szCs w:val="24"/>
        </w:rPr>
        <w:t>data</w:t>
      </w:r>
      <w:r w:rsidR="00A70622" w:rsidRPr="00EC1F65">
        <w:rPr>
          <w:rFonts w:ascii="Times New Roman" w:hAnsi="Times New Roman"/>
          <w:sz w:val="24"/>
          <w:szCs w:val="24"/>
        </w:rPr>
        <w:t>.</w:t>
      </w:r>
      <w:r w:rsidR="00A70622">
        <w:rPr>
          <w:rFonts w:ascii="Times New Roman" w:hAnsi="Times New Roman"/>
          <w:sz w:val="24"/>
          <w:szCs w:val="24"/>
        </w:rPr>
        <w:t xml:space="preserve">  </w:t>
      </w:r>
      <w:r w:rsidR="00A92B26" w:rsidRPr="00EC1F65">
        <w:rPr>
          <w:rFonts w:ascii="Times New Roman" w:eastAsia="PMingLiU" w:hAnsi="Times New Roman"/>
          <w:kern w:val="20"/>
          <w:sz w:val="24"/>
          <w:szCs w:val="24"/>
          <w:lang w:eastAsia="zh-TW"/>
        </w:rPr>
        <w:t>T</w:t>
      </w:r>
      <w:r w:rsidRPr="00EC1F65">
        <w:rPr>
          <w:rFonts w:ascii="Times New Roman" w:hAnsi="Times New Roman"/>
          <w:sz w:val="24"/>
          <w:szCs w:val="24"/>
        </w:rPr>
        <w:t>he AOD-PM</w:t>
      </w:r>
      <w:r w:rsidRPr="00EC1F65">
        <w:rPr>
          <w:rFonts w:ascii="Times New Roman" w:hAnsi="Times New Roman"/>
          <w:sz w:val="24"/>
          <w:szCs w:val="24"/>
          <w:vertAlign w:val="subscript"/>
        </w:rPr>
        <w:t>2.5</w:t>
      </w:r>
      <w:r w:rsidRPr="00EC1F65">
        <w:rPr>
          <w:rFonts w:ascii="Times New Roman" w:hAnsi="Times New Roman"/>
          <w:sz w:val="24"/>
          <w:szCs w:val="24"/>
        </w:rPr>
        <w:t xml:space="preserve"> relationship was calibrated  da</w:t>
      </w:r>
      <w:r w:rsidR="001C6097">
        <w:rPr>
          <w:rFonts w:ascii="Times New Roman" w:hAnsi="Times New Roman"/>
          <w:sz w:val="24"/>
          <w:szCs w:val="24"/>
        </w:rPr>
        <w:t>ily</w:t>
      </w:r>
      <w:r w:rsidRPr="00EC1F65">
        <w:rPr>
          <w:rFonts w:ascii="Times New Roman" w:hAnsi="Times New Roman"/>
          <w:sz w:val="24"/>
          <w:szCs w:val="24"/>
        </w:rPr>
        <w:t xml:space="preserve"> using data from grid cells with both monitor and AOD values using mixed models with random slopes for day</w:t>
      </w:r>
      <w:r w:rsidR="006B3E2F">
        <w:rPr>
          <w:rFonts w:ascii="Times New Roman" w:hAnsi="Times New Roman"/>
          <w:sz w:val="24"/>
          <w:szCs w:val="24"/>
        </w:rPr>
        <w:t>,</w:t>
      </w:r>
      <w:r w:rsidRPr="00EC1F65">
        <w:rPr>
          <w:rFonts w:ascii="Times New Roman" w:hAnsi="Times New Roman"/>
          <w:sz w:val="24"/>
          <w:szCs w:val="24"/>
        </w:rPr>
        <w:t xml:space="preserve"> nested </w:t>
      </w:r>
      <w:r w:rsidR="006B3E2F">
        <w:rPr>
          <w:rFonts w:ascii="Times New Roman" w:hAnsi="Times New Roman"/>
          <w:sz w:val="24"/>
          <w:szCs w:val="24"/>
        </w:rPr>
        <w:t xml:space="preserve">within </w:t>
      </w:r>
      <w:r w:rsidRPr="00EC1F65">
        <w:rPr>
          <w:rFonts w:ascii="Times New Roman" w:hAnsi="Times New Roman"/>
          <w:sz w:val="24"/>
          <w:szCs w:val="24"/>
        </w:rPr>
        <w:t>regions.</w:t>
      </w:r>
      <w:r w:rsidR="001F63CE">
        <w:rPr>
          <w:rFonts w:ascii="Times New Roman" w:hAnsi="Times New Roman"/>
          <w:sz w:val="24"/>
          <w:szCs w:val="24"/>
        </w:rPr>
        <w:t xml:space="preserve"> </w:t>
      </w:r>
      <w:r w:rsidRPr="00EC1F65">
        <w:rPr>
          <w:rFonts w:ascii="Times New Roman" w:hAnsi="Times New Roman"/>
          <w:sz w:val="24"/>
          <w:szCs w:val="24"/>
        </w:rPr>
        <w:t xml:space="preserve"> </w:t>
      </w:r>
      <w:r w:rsidR="00A92B26" w:rsidRPr="00EC1F65">
        <w:rPr>
          <w:rFonts w:ascii="Times New Roman" w:hAnsi="Times New Roman"/>
          <w:sz w:val="24"/>
          <w:szCs w:val="24"/>
        </w:rPr>
        <w:t xml:space="preserve">For </w:t>
      </w:r>
      <w:r w:rsidR="008769A3">
        <w:rPr>
          <w:rFonts w:ascii="Times New Roman" w:hAnsi="Times New Roman"/>
          <w:sz w:val="24"/>
          <w:szCs w:val="24"/>
        </w:rPr>
        <w:t xml:space="preserve">locations on </w:t>
      </w:r>
      <w:r w:rsidR="00A92B26" w:rsidRPr="00EC1F65">
        <w:rPr>
          <w:rFonts w:ascii="Times New Roman" w:hAnsi="Times New Roman"/>
          <w:sz w:val="24"/>
          <w:szCs w:val="24"/>
        </w:rPr>
        <w:t xml:space="preserve">days without </w:t>
      </w:r>
      <w:r w:rsidRPr="00EC1F65">
        <w:rPr>
          <w:rFonts w:ascii="Times New Roman" w:hAnsi="Times New Roman"/>
          <w:sz w:val="24"/>
          <w:szCs w:val="24"/>
        </w:rPr>
        <w:t xml:space="preserve">AOD </w:t>
      </w:r>
      <w:r w:rsidR="00A92B26" w:rsidRPr="00EC1F65">
        <w:rPr>
          <w:rFonts w:ascii="Times New Roman" w:hAnsi="Times New Roman"/>
          <w:sz w:val="24"/>
          <w:szCs w:val="24"/>
        </w:rPr>
        <w:t xml:space="preserve">data </w:t>
      </w:r>
      <w:r w:rsidRPr="00EC1F65">
        <w:rPr>
          <w:rFonts w:ascii="Times New Roman" w:hAnsi="Times New Roman"/>
          <w:sz w:val="24"/>
          <w:szCs w:val="24"/>
        </w:rPr>
        <w:t>(due to cloud coverage, snow, etc.)</w:t>
      </w:r>
      <w:r w:rsidR="00A92B26" w:rsidRPr="00EC1F65">
        <w:rPr>
          <w:rFonts w:ascii="Times New Roman" w:hAnsi="Times New Roman"/>
          <w:sz w:val="24"/>
          <w:szCs w:val="24"/>
        </w:rPr>
        <w:t>, t</w:t>
      </w:r>
      <w:r w:rsidRPr="00EC1F65">
        <w:rPr>
          <w:rFonts w:ascii="Times New Roman" w:hAnsi="Times New Roman"/>
          <w:sz w:val="24"/>
          <w:szCs w:val="24"/>
        </w:rPr>
        <w:t>he model was fit with a smooth function of latitude and longitude and a random intercept for each cell (similar to universal kriging)</w:t>
      </w:r>
      <w:r w:rsidR="008769A3">
        <w:rPr>
          <w:rFonts w:ascii="Times New Roman" w:hAnsi="Times New Roman"/>
          <w:sz w:val="24"/>
          <w:szCs w:val="24"/>
        </w:rPr>
        <w:t xml:space="preserve"> to impute predictions at these missing locations</w:t>
      </w:r>
      <w:r w:rsidRPr="00EC1F65">
        <w:rPr>
          <w:rFonts w:ascii="Times New Roman" w:hAnsi="Times New Roman"/>
          <w:sz w:val="24"/>
          <w:szCs w:val="24"/>
        </w:rPr>
        <w:t>.  The “</w:t>
      </w:r>
      <w:r w:rsidRPr="00EC1F65">
        <w:rPr>
          <w:rFonts w:ascii="Times New Roman" w:hAnsi="Times New Roman"/>
          <w:iCs/>
          <w:sz w:val="24"/>
          <w:szCs w:val="24"/>
        </w:rPr>
        <w:t>out of sample</w:t>
      </w:r>
      <w:r w:rsidRPr="00EC1F65">
        <w:rPr>
          <w:rFonts w:ascii="Times New Roman" w:hAnsi="Times New Roman"/>
          <w:sz w:val="24"/>
          <w:szCs w:val="24"/>
        </w:rPr>
        <w:t>” ten-fold cross validation R</w:t>
      </w:r>
      <w:r w:rsidRPr="00EC1F65">
        <w:rPr>
          <w:rFonts w:ascii="Times New Roman" w:hAnsi="Times New Roman"/>
          <w:sz w:val="24"/>
          <w:szCs w:val="24"/>
          <w:vertAlign w:val="superscript"/>
        </w:rPr>
        <w:t>2</w:t>
      </w:r>
      <w:r w:rsidRPr="00EC1F65">
        <w:rPr>
          <w:rFonts w:ascii="Times New Roman" w:hAnsi="Times New Roman"/>
          <w:sz w:val="24"/>
          <w:szCs w:val="24"/>
        </w:rPr>
        <w:t xml:space="preserve"> for daily values were 0.83 and 0.81 for days with and without available AOD data, respectively.  </w:t>
      </w:r>
      <w:r w:rsidR="00DF6492">
        <w:rPr>
          <w:rFonts w:ascii="Times New Roman" w:eastAsia="PMingLiU" w:hAnsi="Times New Roman"/>
          <w:color w:val="000000"/>
          <w:sz w:val="24"/>
          <w:szCs w:val="24"/>
          <w:lang w:eastAsia="zh-TW"/>
        </w:rPr>
        <w:t>T</w:t>
      </w:r>
      <w:r w:rsidR="00DF6492" w:rsidRPr="00FE5099">
        <w:rPr>
          <w:rFonts w:ascii="Times New Roman" w:eastAsia="PMingLiU" w:hAnsi="Times New Roman"/>
          <w:color w:val="000000"/>
          <w:sz w:val="24"/>
          <w:szCs w:val="24"/>
          <w:lang w:eastAsia="zh-TW"/>
        </w:rPr>
        <w:t xml:space="preserve">o reduce </w:t>
      </w:r>
      <w:r w:rsidR="00DF6492">
        <w:rPr>
          <w:rFonts w:ascii="Times New Roman" w:eastAsia="PMingLiU" w:hAnsi="Times New Roman"/>
          <w:color w:val="000000"/>
          <w:sz w:val="24"/>
          <w:szCs w:val="24"/>
          <w:lang w:eastAsia="zh-TW"/>
        </w:rPr>
        <w:t xml:space="preserve">potential </w:t>
      </w:r>
      <w:r w:rsidR="00DF6492" w:rsidRPr="00FE5099">
        <w:rPr>
          <w:rFonts w:ascii="Times New Roman" w:eastAsia="PMingLiU" w:hAnsi="Times New Roman"/>
          <w:color w:val="000000"/>
          <w:sz w:val="24"/>
          <w:szCs w:val="24"/>
          <w:lang w:eastAsia="zh-TW"/>
        </w:rPr>
        <w:t>noise caused by day-to-day variation of PM</w:t>
      </w:r>
      <w:r w:rsidR="00DF6492" w:rsidRPr="00FE5099">
        <w:rPr>
          <w:rFonts w:ascii="Times New Roman" w:eastAsia="PMingLiU" w:hAnsi="Times New Roman"/>
          <w:color w:val="000000"/>
          <w:sz w:val="24"/>
          <w:szCs w:val="24"/>
          <w:vertAlign w:val="subscript"/>
          <w:lang w:eastAsia="zh-TW"/>
        </w:rPr>
        <w:t>2.5</w:t>
      </w:r>
      <w:r w:rsidR="00DF6492">
        <w:rPr>
          <w:rFonts w:ascii="Times New Roman" w:hAnsi="Times New Roman"/>
          <w:kern w:val="20"/>
          <w:sz w:val="24"/>
          <w:szCs w:val="24"/>
        </w:rPr>
        <w:t>,</w:t>
      </w:r>
      <w:r w:rsidR="008769A3">
        <w:rPr>
          <w:rFonts w:ascii="Times New Roman" w:hAnsi="Times New Roman"/>
          <w:kern w:val="20"/>
          <w:sz w:val="24"/>
          <w:szCs w:val="24"/>
        </w:rPr>
        <w:t xml:space="preserve"> for each participant</w:t>
      </w:r>
      <w:r w:rsidR="00DF6492">
        <w:rPr>
          <w:rFonts w:ascii="Times New Roman" w:hAnsi="Times New Roman"/>
          <w:kern w:val="20"/>
          <w:sz w:val="24"/>
          <w:szCs w:val="24"/>
        </w:rPr>
        <w:t xml:space="preserve"> i</w:t>
      </w:r>
      <w:r w:rsidR="009F20D1" w:rsidRPr="00EC1F65">
        <w:rPr>
          <w:rFonts w:ascii="Times New Roman" w:hAnsi="Times New Roman"/>
          <w:kern w:val="20"/>
          <w:sz w:val="24"/>
          <w:szCs w:val="24"/>
        </w:rPr>
        <w:t xml:space="preserve">ndividual </w:t>
      </w:r>
      <w:r w:rsidR="00DF6492">
        <w:rPr>
          <w:rFonts w:ascii="Times New Roman" w:hAnsi="Times New Roman"/>
          <w:kern w:val="20"/>
          <w:sz w:val="24"/>
          <w:szCs w:val="24"/>
        </w:rPr>
        <w:t xml:space="preserve">exposure levels were </w:t>
      </w:r>
      <w:r w:rsidR="008769A3">
        <w:rPr>
          <w:rFonts w:ascii="Times New Roman" w:hAnsi="Times New Roman"/>
          <w:kern w:val="20"/>
          <w:sz w:val="24"/>
          <w:szCs w:val="24"/>
        </w:rPr>
        <w:t xml:space="preserve">aggregated into </w:t>
      </w:r>
      <w:r w:rsidR="00DF6492" w:rsidRPr="00FE5099">
        <w:rPr>
          <w:rFonts w:ascii="Times New Roman" w:eastAsia="PMingLiU" w:hAnsi="Times New Roman"/>
          <w:color w:val="000000"/>
          <w:sz w:val="24"/>
          <w:szCs w:val="24"/>
          <w:lang w:eastAsia="zh-TW"/>
        </w:rPr>
        <w:t xml:space="preserve">weekly </w:t>
      </w:r>
      <w:r w:rsidR="008769A3">
        <w:rPr>
          <w:rFonts w:ascii="Times New Roman" w:eastAsia="PMingLiU" w:hAnsi="Times New Roman"/>
          <w:color w:val="000000"/>
          <w:sz w:val="24"/>
          <w:szCs w:val="24"/>
          <w:lang w:eastAsia="zh-TW"/>
        </w:rPr>
        <w:t xml:space="preserve">averages for each week during </w:t>
      </w:r>
      <w:r w:rsidR="00DF6492">
        <w:rPr>
          <w:rFonts w:ascii="Times New Roman" w:hAnsi="Times New Roman"/>
          <w:kern w:val="20"/>
          <w:sz w:val="24"/>
          <w:szCs w:val="24"/>
        </w:rPr>
        <w:t>gestation</w:t>
      </w:r>
      <w:r w:rsidR="008769A3">
        <w:rPr>
          <w:rFonts w:ascii="Times New Roman" w:hAnsi="Times New Roman"/>
          <w:kern w:val="20"/>
          <w:sz w:val="24"/>
          <w:szCs w:val="24"/>
        </w:rPr>
        <w:t>.</w:t>
      </w:r>
      <w:r w:rsidRPr="00EC1F65">
        <w:rPr>
          <w:rFonts w:ascii="Times New Roman" w:hAnsi="Times New Roman"/>
          <w:kern w:val="20"/>
          <w:sz w:val="24"/>
          <w:szCs w:val="24"/>
        </w:rPr>
        <w:t xml:space="preserve"> </w:t>
      </w:r>
    </w:p>
    <w:p w14:paraId="2AE67DF9" w14:textId="77777777" w:rsidR="0019070E" w:rsidRDefault="0019070E" w:rsidP="001C0B53">
      <w:pPr>
        <w:pStyle w:val="NormalWeb"/>
        <w:spacing w:before="3" w:after="3" w:line="360" w:lineRule="auto"/>
        <w:jc w:val="both"/>
        <w:rPr>
          <w:rFonts w:ascii="Times New Roman" w:hAnsi="Times New Roman"/>
          <w:kern w:val="20"/>
          <w:sz w:val="24"/>
          <w:szCs w:val="24"/>
        </w:rPr>
      </w:pPr>
    </w:p>
    <w:p w14:paraId="677B8C53" w14:textId="77777777" w:rsidR="00A27E04" w:rsidRPr="00A27E04" w:rsidRDefault="007C74CE" w:rsidP="001C0B53">
      <w:pPr>
        <w:pStyle w:val="NormalWeb"/>
        <w:spacing w:before="3" w:after="3" w:line="360" w:lineRule="auto"/>
        <w:jc w:val="both"/>
        <w:rPr>
          <w:rFonts w:ascii="Times New Roman" w:hAnsi="Times New Roman"/>
          <w:b/>
          <w:kern w:val="20"/>
          <w:sz w:val="24"/>
          <w:szCs w:val="24"/>
        </w:rPr>
      </w:pPr>
      <w:r w:rsidRPr="00A27E04">
        <w:rPr>
          <w:rFonts w:ascii="Times New Roman" w:hAnsi="Times New Roman"/>
          <w:b/>
          <w:kern w:val="20"/>
          <w:sz w:val="24"/>
          <w:szCs w:val="24"/>
        </w:rPr>
        <w:t>Neuro</w:t>
      </w:r>
      <w:r w:rsidR="00E60536">
        <w:rPr>
          <w:rFonts w:ascii="Times New Roman" w:hAnsi="Times New Roman"/>
          <w:b/>
          <w:kern w:val="20"/>
          <w:sz w:val="24"/>
          <w:szCs w:val="24"/>
        </w:rPr>
        <w:t>cognitive</w:t>
      </w:r>
      <w:r w:rsidR="00A27E04" w:rsidRPr="00A27E04">
        <w:rPr>
          <w:rFonts w:ascii="Times New Roman" w:hAnsi="Times New Roman"/>
          <w:b/>
          <w:kern w:val="20"/>
          <w:sz w:val="24"/>
          <w:szCs w:val="24"/>
        </w:rPr>
        <w:t xml:space="preserve"> Measurements</w:t>
      </w:r>
    </w:p>
    <w:p w14:paraId="09C34850" w14:textId="77777777" w:rsidR="00342AAE" w:rsidRDefault="002F4ABC" w:rsidP="001C0B53">
      <w:pPr>
        <w:autoSpaceDE w:val="0"/>
        <w:autoSpaceDN w:val="0"/>
        <w:spacing w:line="360" w:lineRule="auto"/>
        <w:jc w:val="both"/>
        <w:rPr>
          <w:bCs/>
        </w:rPr>
      </w:pPr>
      <w:r>
        <w:t>All n</w:t>
      </w:r>
      <w:r w:rsidR="00342AAE">
        <w:t xml:space="preserve">eurodevelopmental tests </w:t>
      </w:r>
      <w:r w:rsidR="00342AAE" w:rsidRPr="00342AAE">
        <w:t xml:space="preserve">were administered </w:t>
      </w:r>
      <w:r w:rsidR="00137813">
        <w:rPr>
          <w:bCs/>
        </w:rPr>
        <w:t>in</w:t>
      </w:r>
      <w:r w:rsidR="00342AAE" w:rsidRPr="00342AAE">
        <w:rPr>
          <w:bCs/>
        </w:rPr>
        <w:t xml:space="preserve"> children</w:t>
      </w:r>
      <w:r w:rsidR="00137813">
        <w:rPr>
          <w:bCs/>
        </w:rPr>
        <w:t xml:space="preserve"> at age </w:t>
      </w:r>
      <w:r w:rsidR="0044536A" w:rsidRPr="0044536A">
        <w:t>6.5</w:t>
      </w:r>
      <w:r w:rsidR="00A514C5">
        <w:t xml:space="preserve"> </w:t>
      </w:r>
      <w:r w:rsidR="0044536A" w:rsidRPr="0044536A">
        <w:t>±</w:t>
      </w:r>
      <w:r w:rsidR="00A514C5">
        <w:t xml:space="preserve"> </w:t>
      </w:r>
      <w:r w:rsidR="0044536A" w:rsidRPr="0044536A">
        <w:t xml:space="preserve">0.98 </w:t>
      </w:r>
      <w:r w:rsidR="00137813" w:rsidRPr="0044536A">
        <w:rPr>
          <w:bCs/>
        </w:rPr>
        <w:t>years</w:t>
      </w:r>
      <w:r w:rsidR="00C36CB4">
        <w:rPr>
          <w:bCs/>
        </w:rPr>
        <w:t>.</w:t>
      </w:r>
    </w:p>
    <w:p w14:paraId="23B9D7B7" w14:textId="77777777" w:rsidR="001F47CB" w:rsidRDefault="001F47CB" w:rsidP="001C0B53">
      <w:pPr>
        <w:autoSpaceDE w:val="0"/>
        <w:autoSpaceDN w:val="0"/>
        <w:spacing w:line="360" w:lineRule="auto"/>
        <w:jc w:val="both"/>
        <w:rPr>
          <w:b/>
          <w:bCs/>
          <w:i/>
        </w:rPr>
      </w:pPr>
    </w:p>
    <w:p w14:paraId="2B95593B" w14:textId="77777777" w:rsidR="001F47CB" w:rsidRPr="00D16E2C" w:rsidRDefault="001F47CB" w:rsidP="001C0B53">
      <w:pPr>
        <w:autoSpaceDE w:val="0"/>
        <w:autoSpaceDN w:val="0"/>
        <w:spacing w:line="360" w:lineRule="auto"/>
        <w:jc w:val="both"/>
      </w:pPr>
      <w:r w:rsidRPr="00D16E2C">
        <w:rPr>
          <w:b/>
          <w:bCs/>
          <w:i/>
        </w:rPr>
        <w:t xml:space="preserve">Children's </w:t>
      </w:r>
      <w:r w:rsidR="00D72711" w:rsidRPr="00D72711">
        <w:rPr>
          <w:b/>
          <w:bCs/>
          <w:i/>
        </w:rPr>
        <w:t xml:space="preserve">Intelligence quotient </w:t>
      </w:r>
      <w:r w:rsidR="00D72711">
        <w:rPr>
          <w:b/>
          <w:bCs/>
          <w:i/>
        </w:rPr>
        <w:t>(</w:t>
      </w:r>
      <w:r w:rsidRPr="00D16E2C">
        <w:rPr>
          <w:b/>
          <w:bCs/>
          <w:i/>
        </w:rPr>
        <w:t>IQ</w:t>
      </w:r>
      <w:r w:rsidR="00D72711">
        <w:rPr>
          <w:b/>
          <w:bCs/>
          <w:i/>
        </w:rPr>
        <w:t>)</w:t>
      </w:r>
      <w:r w:rsidRPr="00D16E2C">
        <w:rPr>
          <w:b/>
          <w:bCs/>
          <w:i/>
        </w:rPr>
        <w:t>:</w:t>
      </w:r>
      <w:r w:rsidRPr="00D16E2C">
        <w:rPr>
          <w:bCs/>
        </w:rPr>
        <w:t xml:space="preserve"> </w:t>
      </w:r>
      <w:r w:rsidRPr="00D16E2C">
        <w:t>Child intellig</w:t>
      </w:r>
      <w:r w:rsidRPr="00B12257">
        <w:t>ence was assessed using the full-scale IQ score on the Wechsler Intelligence Scale for Children (WISC)-IV</w:t>
      </w:r>
      <w:r w:rsidR="0089174E" w:rsidRPr="0089174E">
        <w:t xml:space="preserve"> </w:t>
      </w:r>
      <w:r w:rsidR="00BC4FF2">
        <w:fldChar w:fldCharType="begin"/>
      </w:r>
      <w:r w:rsidR="006264AC">
        <w:instrText xml:space="preserve"> ADDIN EN.CITE &lt;EndNote&gt;&lt;Cite&gt;&lt;Author&gt;Wechsler&lt;/Author&gt;&lt;Year&gt;2003&lt;/Year&gt;&lt;RecNum&gt;344&lt;/RecNum&gt;&lt;DisplayText&gt;(Wechsler 2003)&lt;/DisplayText&gt;&lt;record&gt;&lt;rec-number&gt;344&lt;/rec-number&gt;&lt;foreign-keys&gt;&lt;key app="EN" db-id="s220vwp2rp5ed0etfaovaes9aw0dx9re0fes"&gt;344&lt;/key&gt;&lt;/foreign-keys&gt;&lt;ref-type name="Book"&gt;6&lt;/ref-type&gt;&lt;contributors&gt;&lt;authors&gt;&lt;author&gt;Wechsler, D.&lt;/author&gt;&lt;/authors&gt;&lt;/contributors&gt;&lt;titles&gt;&lt;title&gt;Wechsler intelligence scale for children, fourth edition (WISC-IV): Administration and scoring manual&lt;/title&gt;&lt;/titles&gt;&lt;dates&gt;&lt;year&gt;2003&lt;/year&gt;&lt;/dates&gt;&lt;pub-location&gt;San Antonio, TX&lt;/pub-location&gt;&lt;publisher&gt;The Psychological Corporation&lt;/publisher&gt;&lt;urls&gt;&lt;/urls&gt;&lt;/record&gt;&lt;/Cite&gt;&lt;/EndNote&gt;</w:instrText>
      </w:r>
      <w:r w:rsidR="00BC4FF2">
        <w:fldChar w:fldCharType="separate"/>
      </w:r>
      <w:r w:rsidR="006264AC">
        <w:rPr>
          <w:noProof/>
        </w:rPr>
        <w:t>(</w:t>
      </w:r>
      <w:hyperlink w:anchor="_ENREF_54" w:tooltip="Wechsler, 2003 #344" w:history="1">
        <w:r w:rsidR="002B1ABC">
          <w:rPr>
            <w:noProof/>
          </w:rPr>
          <w:t>Wechsler 2003</w:t>
        </w:r>
      </w:hyperlink>
      <w:r w:rsidR="006264AC">
        <w:rPr>
          <w:noProof/>
        </w:rPr>
        <w:t>)</w:t>
      </w:r>
      <w:r w:rsidR="00BC4FF2">
        <w:fldChar w:fldCharType="end"/>
      </w:r>
      <w:r w:rsidR="0089174E">
        <w:t>,</w:t>
      </w:r>
      <w:r w:rsidRPr="00B12257">
        <w:t xml:space="preserve"> which can be </w:t>
      </w:r>
      <w:r w:rsidRPr="00B12257">
        <w:lastRenderedPageBreak/>
        <w:t xml:space="preserve">completed without reading or writing skills in children </w:t>
      </w:r>
      <w:r w:rsidR="0060206F" w:rsidRPr="00B12257">
        <w:t>at</w:t>
      </w:r>
      <w:r w:rsidRPr="00B12257">
        <w:t xml:space="preserve"> </w:t>
      </w:r>
      <w:r w:rsidR="003D707F" w:rsidRPr="00B12257">
        <w:t xml:space="preserve">ages </w:t>
      </w:r>
      <w:r w:rsidRPr="00B12257">
        <w:t>6</w:t>
      </w:r>
      <w:r w:rsidR="0060206F" w:rsidRPr="00B12257">
        <w:t>-16</w:t>
      </w:r>
      <w:r w:rsidRPr="00B12257">
        <w:t xml:space="preserve"> years</w:t>
      </w:r>
      <w:r w:rsidR="003D707F" w:rsidRPr="00B12257">
        <w:t>.</w:t>
      </w:r>
      <w:r w:rsidRPr="00B12257">
        <w:t xml:space="preserve"> </w:t>
      </w:r>
      <w:r w:rsidR="00C70EFB" w:rsidRPr="00B12257">
        <w:t>The W</w:t>
      </w:r>
      <w:r w:rsidR="00C70EFB">
        <w:t xml:space="preserve">ISC-IV standardization sample is </w:t>
      </w:r>
      <w:r w:rsidR="004C602A">
        <w:t>representative of the March 2000 U</w:t>
      </w:r>
      <w:r w:rsidR="0081159B">
        <w:t>.</w:t>
      </w:r>
      <w:r w:rsidR="004C602A">
        <w:t>S</w:t>
      </w:r>
      <w:r w:rsidR="0081159B">
        <w:t>.</w:t>
      </w:r>
      <w:r w:rsidR="004C602A">
        <w:t xml:space="preserve"> Census data </w:t>
      </w:r>
      <w:r w:rsidR="00B63B12">
        <w:t>based on</w:t>
      </w:r>
      <w:r w:rsidR="004C602A">
        <w:t xml:space="preserve"> age, </w:t>
      </w:r>
      <w:r w:rsidR="00DB611F">
        <w:t>sex</w:t>
      </w:r>
      <w:r w:rsidR="004C602A">
        <w:t>, race, ethnicity, parent education level, and geographic locations</w:t>
      </w:r>
      <w:r w:rsidR="0089174E">
        <w:t xml:space="preserve"> </w:t>
      </w:r>
      <w:r w:rsidR="00BC4FF2">
        <w:fldChar w:fldCharType="begin"/>
      </w:r>
      <w:r w:rsidR="006264AC">
        <w:instrText xml:space="preserve"> ADDIN EN.CITE &lt;EndNote&gt;&lt;Cite&gt;&lt;Author&gt;Wechsler&lt;/Author&gt;&lt;Year&gt;2003&lt;/Year&gt;&lt;RecNum&gt;344&lt;/RecNum&gt;&lt;DisplayText&gt;(Wechsler 2003)&lt;/DisplayText&gt;&lt;record&gt;&lt;rec-number&gt;344&lt;/rec-number&gt;&lt;foreign-keys&gt;&lt;key app="EN" db-id="s220vwp2rp5ed0etfaovaes9aw0dx9re0fes"&gt;344&lt;/key&gt;&lt;/foreign-keys&gt;&lt;ref-type name="Book"&gt;6&lt;/ref-type&gt;&lt;contributors&gt;&lt;authors&gt;&lt;author&gt;Wechsler, D.&lt;/author&gt;&lt;/authors&gt;&lt;/contributors&gt;&lt;titles&gt;&lt;title&gt;Wechsler intelligence scale for children, fourth edition (WISC-IV): Administration and scoring manual&lt;/title&gt;&lt;/titles&gt;&lt;dates&gt;&lt;year&gt;2003&lt;/year&gt;&lt;/dates&gt;&lt;pub-location&gt;San Antonio, TX&lt;/pub-location&gt;&lt;publisher&gt;The Psychological Corporation&lt;/publisher&gt;&lt;urls&gt;&lt;/urls&gt;&lt;/record&gt;&lt;/Cite&gt;&lt;/EndNote&gt;</w:instrText>
      </w:r>
      <w:r w:rsidR="00BC4FF2">
        <w:fldChar w:fldCharType="separate"/>
      </w:r>
      <w:r w:rsidR="006264AC">
        <w:rPr>
          <w:noProof/>
        </w:rPr>
        <w:t>(</w:t>
      </w:r>
      <w:hyperlink w:anchor="_ENREF_54" w:tooltip="Wechsler, 2003 #344" w:history="1">
        <w:r w:rsidR="002B1ABC">
          <w:rPr>
            <w:noProof/>
          </w:rPr>
          <w:t>Wechsler 2003</w:t>
        </w:r>
      </w:hyperlink>
      <w:r w:rsidR="006264AC">
        <w:rPr>
          <w:noProof/>
        </w:rPr>
        <w:t>)</w:t>
      </w:r>
      <w:r w:rsidR="00BC4FF2">
        <w:fldChar w:fldCharType="end"/>
      </w:r>
      <w:r w:rsidR="0089174E">
        <w:t xml:space="preserve">, </w:t>
      </w:r>
      <w:r w:rsidR="0080415B">
        <w:t xml:space="preserve">and has been widely used in culturally </w:t>
      </w:r>
      <w:r w:rsidR="00951673">
        <w:t>diverse</w:t>
      </w:r>
      <w:r w:rsidR="0080415B">
        <w:t xml:space="preserve"> populations</w:t>
      </w:r>
      <w:r w:rsidR="004C602A">
        <w:t>.</w:t>
      </w:r>
      <w:r>
        <w:t xml:space="preserve"> </w:t>
      </w:r>
      <w:r w:rsidR="0080415B">
        <w:t xml:space="preserve"> </w:t>
      </w:r>
    </w:p>
    <w:p w14:paraId="1B8CE66E" w14:textId="77777777" w:rsidR="00C96316" w:rsidRPr="00342AAE" w:rsidRDefault="00C96316" w:rsidP="001C0B53">
      <w:pPr>
        <w:autoSpaceDE w:val="0"/>
        <w:autoSpaceDN w:val="0"/>
        <w:spacing w:line="360" w:lineRule="auto"/>
        <w:jc w:val="both"/>
      </w:pPr>
    </w:p>
    <w:p w14:paraId="0770D412" w14:textId="77777777" w:rsidR="00F320B6" w:rsidRDefault="00F320B6" w:rsidP="001C0B53">
      <w:pPr>
        <w:autoSpaceDE w:val="0"/>
        <w:autoSpaceDN w:val="0"/>
        <w:spacing w:line="360" w:lineRule="auto"/>
        <w:jc w:val="both"/>
        <w:rPr>
          <w:bCs/>
        </w:rPr>
      </w:pPr>
      <w:r w:rsidRPr="00057DBA">
        <w:rPr>
          <w:b/>
          <w:i/>
        </w:rPr>
        <w:t>Attention</w:t>
      </w:r>
      <w:r w:rsidR="00A27E04">
        <w:rPr>
          <w:b/>
          <w:i/>
        </w:rPr>
        <w:t xml:space="preserve">: </w:t>
      </w:r>
      <w:r w:rsidR="002F4ABC">
        <w:rPr>
          <w:bCs/>
        </w:rPr>
        <w:t>Attention was assessed with</w:t>
      </w:r>
      <w:r w:rsidRPr="00F320B6">
        <w:rPr>
          <w:bCs/>
        </w:rPr>
        <w:t xml:space="preserve"> the Conners' Continuous Performance Test</w:t>
      </w:r>
      <w:r w:rsidR="00BA73FB">
        <w:rPr>
          <w:bCs/>
        </w:rPr>
        <w:t>-II</w:t>
      </w:r>
      <w:r w:rsidRPr="00F320B6">
        <w:rPr>
          <w:bCs/>
        </w:rPr>
        <w:t xml:space="preserve"> (CPT</w:t>
      </w:r>
      <w:r w:rsidR="00BA73FB">
        <w:rPr>
          <w:bCs/>
        </w:rPr>
        <w:t>-II</w:t>
      </w:r>
      <w:r w:rsidRPr="00F320B6">
        <w:rPr>
          <w:bCs/>
        </w:rPr>
        <w:t>)</w:t>
      </w:r>
      <w:r w:rsidR="00E17B0D">
        <w:rPr>
          <w:bCs/>
        </w:rPr>
        <w:t xml:space="preserve"> </w:t>
      </w:r>
      <w:r w:rsidR="00BC4FF2">
        <w:rPr>
          <w:bCs/>
        </w:rPr>
        <w:fldChar w:fldCharType="begin"/>
      </w:r>
      <w:r w:rsidR="006264AC">
        <w:rPr>
          <w:bCs/>
        </w:rPr>
        <w:instrText xml:space="preserve"> ADDIN EN.CITE &lt;EndNote&gt;&lt;Cite&gt;&lt;Author&gt;Conners&lt;/Author&gt;&lt;Year&gt;2000&lt;/Year&gt;&lt;RecNum&gt;196&lt;/RecNum&gt;&lt;DisplayText&gt;(Conners 2000)&lt;/DisplayText&gt;&lt;record&gt;&lt;rec-number&gt;196&lt;/rec-number&gt;&lt;foreign-keys&gt;&lt;key app="EN" db-id="s220vwp2rp5ed0etfaovaes9aw0dx9re0fes"&gt;196&lt;/key&gt;&lt;/foreign-keys&gt;&lt;ref-type name="Book"&gt;6&lt;/ref-type&gt;&lt;contributors&gt;&lt;authors&gt;&lt;author&gt;Conners, C. K. &lt;/author&gt;&lt;/authors&gt;&lt;secondary-authors&gt;&lt;author&gt;MHS Staff&lt;/author&gt;&lt;/secondary-authors&gt;&lt;/contributors&gt;&lt;titles&gt;&lt;title&gt;Conners&amp;apos; Continuous Performance Test II: Computer Program for Windows Technical Guide and Software Manual&lt;/title&gt;&lt;secondary-title&gt;Multi-Health Systems&lt;/secondary-title&gt;&lt;/titles&gt;&lt;dates&gt;&lt;year&gt;2000&lt;/year&gt;&lt;/dates&gt;&lt;pub-location&gt;North Tonawanda, NY&lt;/pub-location&gt;&lt;urls&gt;&lt;/urls&gt;&lt;/record&gt;&lt;/Cite&gt;&lt;/EndNote&gt;</w:instrText>
      </w:r>
      <w:r w:rsidR="00BC4FF2">
        <w:rPr>
          <w:bCs/>
        </w:rPr>
        <w:fldChar w:fldCharType="separate"/>
      </w:r>
      <w:r w:rsidR="006264AC">
        <w:rPr>
          <w:bCs/>
          <w:noProof/>
        </w:rPr>
        <w:t>(</w:t>
      </w:r>
      <w:hyperlink w:anchor="_ENREF_13" w:tooltip="Conners, 2000 #196" w:history="1">
        <w:r w:rsidR="002B1ABC">
          <w:rPr>
            <w:bCs/>
            <w:noProof/>
          </w:rPr>
          <w:t>Conners 2000</w:t>
        </w:r>
      </w:hyperlink>
      <w:r w:rsidR="006264AC">
        <w:rPr>
          <w:bCs/>
          <w:noProof/>
        </w:rPr>
        <w:t>)</w:t>
      </w:r>
      <w:r w:rsidR="00BC4FF2">
        <w:rPr>
          <w:bCs/>
        </w:rPr>
        <w:fldChar w:fldCharType="end"/>
      </w:r>
      <w:r w:rsidR="002F4ABC">
        <w:rPr>
          <w:bCs/>
        </w:rPr>
        <w:t xml:space="preserve">. </w:t>
      </w:r>
      <w:r w:rsidRPr="00F320B6">
        <w:rPr>
          <w:bCs/>
        </w:rPr>
        <w:t>The CPT does not have reading or literacy requirements</w:t>
      </w:r>
      <w:r w:rsidR="002E7BA8">
        <w:rPr>
          <w:bCs/>
        </w:rPr>
        <w:t xml:space="preserve"> </w:t>
      </w:r>
      <w:r w:rsidR="002E7BA8" w:rsidRPr="002E7BA8">
        <w:rPr>
          <w:bCs/>
        </w:rPr>
        <w:t xml:space="preserve">and can be administered to children as young as </w:t>
      </w:r>
      <w:r w:rsidR="00C55743">
        <w:rPr>
          <w:bCs/>
        </w:rPr>
        <w:t xml:space="preserve">age </w:t>
      </w:r>
      <w:r w:rsidR="002E7BA8" w:rsidRPr="002E7BA8">
        <w:rPr>
          <w:bCs/>
        </w:rPr>
        <w:t>6 years</w:t>
      </w:r>
      <w:r w:rsidRPr="00F320B6">
        <w:rPr>
          <w:bCs/>
        </w:rPr>
        <w:t xml:space="preserve">.  The test consists of letters flashing in succession and at variable rates on the screen.  The child was instructed to push the space bar as quickly as possible in response to each letter except for "X".  </w:t>
      </w:r>
      <w:r w:rsidR="00D70981">
        <w:rPr>
          <w:bCs/>
        </w:rPr>
        <w:t>This</w:t>
      </w:r>
      <w:r w:rsidRPr="00F320B6">
        <w:rPr>
          <w:bCs/>
        </w:rPr>
        <w:t xml:space="preserve"> test assesses response inhibition (commission</w:t>
      </w:r>
      <w:r w:rsidR="00920824">
        <w:rPr>
          <w:bCs/>
        </w:rPr>
        <w:t xml:space="preserve"> </w:t>
      </w:r>
      <w:r w:rsidR="00920824" w:rsidRPr="00F320B6">
        <w:rPr>
          <w:bCs/>
        </w:rPr>
        <w:t>errors</w:t>
      </w:r>
      <w:r w:rsidR="00920824">
        <w:rPr>
          <w:bCs/>
        </w:rPr>
        <w:t>, CEs</w:t>
      </w:r>
      <w:r w:rsidRPr="00F320B6">
        <w:rPr>
          <w:bCs/>
        </w:rPr>
        <w:t>) as well as vigilance (omission</w:t>
      </w:r>
      <w:r w:rsidR="00920824">
        <w:rPr>
          <w:bCs/>
        </w:rPr>
        <w:t xml:space="preserve"> </w:t>
      </w:r>
      <w:r w:rsidR="00920824" w:rsidRPr="00F320B6">
        <w:rPr>
          <w:bCs/>
        </w:rPr>
        <w:t>errors</w:t>
      </w:r>
      <w:r w:rsidR="00920824">
        <w:rPr>
          <w:bCs/>
        </w:rPr>
        <w:t>, OEs</w:t>
      </w:r>
      <w:r w:rsidRPr="00F320B6">
        <w:rPr>
          <w:bCs/>
        </w:rPr>
        <w:t xml:space="preserve">).  </w:t>
      </w:r>
      <w:r w:rsidR="00920824">
        <w:rPr>
          <w:bCs/>
        </w:rPr>
        <w:t>O</w:t>
      </w:r>
      <w:r w:rsidRPr="00F320B6">
        <w:rPr>
          <w:bCs/>
        </w:rPr>
        <w:t xml:space="preserve">utcomes included </w:t>
      </w:r>
      <w:r w:rsidR="00920824">
        <w:rPr>
          <w:bCs/>
        </w:rPr>
        <w:t>OEs</w:t>
      </w:r>
      <w:r w:rsidRPr="00F320B6">
        <w:rPr>
          <w:bCs/>
        </w:rPr>
        <w:t xml:space="preserve"> (failing to respond to a target), </w:t>
      </w:r>
      <w:r w:rsidR="00920824">
        <w:rPr>
          <w:bCs/>
        </w:rPr>
        <w:t xml:space="preserve">CEs </w:t>
      </w:r>
      <w:r w:rsidRPr="00F320B6">
        <w:rPr>
          <w:bCs/>
        </w:rPr>
        <w:t>(erroneously responding to a non-target), and hit reaction time (HRT; mean reaction time for all target responses)</w:t>
      </w:r>
      <w:r w:rsidR="00920824">
        <w:rPr>
          <w:bCs/>
        </w:rPr>
        <w:t xml:space="preserve"> </w:t>
      </w:r>
      <w:r w:rsidR="00920824" w:rsidRPr="00F320B6">
        <w:rPr>
          <w:bCs/>
        </w:rPr>
        <w:t>expressed as standardized percentiles represent</w:t>
      </w:r>
      <w:r w:rsidR="00920824">
        <w:rPr>
          <w:bCs/>
        </w:rPr>
        <w:t>ing</w:t>
      </w:r>
      <w:r w:rsidR="00920824" w:rsidRPr="00F320B6">
        <w:rPr>
          <w:bCs/>
        </w:rPr>
        <w:t xml:space="preserve"> the performance of the </w:t>
      </w:r>
      <w:r w:rsidR="00920824">
        <w:rPr>
          <w:bCs/>
        </w:rPr>
        <w:t>study subject</w:t>
      </w:r>
      <w:r w:rsidR="00920824" w:rsidRPr="00F320B6">
        <w:rPr>
          <w:bCs/>
        </w:rPr>
        <w:t xml:space="preserve"> relative to the performance by children of the same age in the </w:t>
      </w:r>
      <w:r w:rsidR="00920824">
        <w:rPr>
          <w:bCs/>
        </w:rPr>
        <w:t xml:space="preserve">normative </w:t>
      </w:r>
      <w:r w:rsidR="00920824" w:rsidRPr="00F320B6">
        <w:rPr>
          <w:bCs/>
        </w:rPr>
        <w:t xml:space="preserve">sample </w:t>
      </w:r>
      <w:r w:rsidR="00BC4FF2">
        <w:rPr>
          <w:bCs/>
        </w:rPr>
        <w:fldChar w:fldCharType="begin"/>
      </w:r>
      <w:r w:rsidR="00920824">
        <w:rPr>
          <w:bCs/>
        </w:rPr>
        <w:instrText xml:space="preserve"> ADDIN EN.CITE &lt;EndNote&gt;&lt;Cite&gt;&lt;Author&gt;Conners&lt;/Author&gt;&lt;Year&gt;2000&lt;/Year&gt;&lt;RecNum&gt;196&lt;/RecNum&gt;&lt;DisplayText&gt;(Conners 2000)&lt;/DisplayText&gt;&lt;record&gt;&lt;rec-number&gt;196&lt;/rec-number&gt;&lt;foreign-keys&gt;&lt;key app="EN" db-id="s220vwp2rp5ed0etfaovaes9aw0dx9re0fes"&gt;196&lt;/key&gt;&lt;/foreign-keys&gt;&lt;ref-type name="Book"&gt;6&lt;/ref-type&gt;&lt;contributors&gt;&lt;authors&gt;&lt;author&gt;Conners, C. K. &lt;/author&gt;&lt;/authors&gt;&lt;secondary-authors&gt;&lt;author&gt;MHS Staff&lt;/author&gt;&lt;/secondary-authors&gt;&lt;/contributors&gt;&lt;titles&gt;&lt;title&gt;Conners&amp;apos; Continuous Performance Test II: Computer Program for Windows Technical Guide and Software Manual&lt;/title&gt;&lt;secondary-title&gt;Multi-Health Systems&lt;/secondary-title&gt;&lt;/titles&gt;&lt;dates&gt;&lt;year&gt;2000&lt;/year&gt;&lt;/dates&gt;&lt;pub-location&gt;North Tonawanda, NY&lt;/pub-location&gt;&lt;urls&gt;&lt;/urls&gt;&lt;/record&gt;&lt;/Cite&gt;&lt;/EndNote&gt;</w:instrText>
      </w:r>
      <w:r w:rsidR="00BC4FF2">
        <w:rPr>
          <w:bCs/>
        </w:rPr>
        <w:fldChar w:fldCharType="separate"/>
      </w:r>
      <w:r w:rsidR="00920824">
        <w:rPr>
          <w:bCs/>
          <w:noProof/>
        </w:rPr>
        <w:t>(</w:t>
      </w:r>
      <w:hyperlink w:anchor="_ENREF_13" w:tooltip="Conners, 2000 #196" w:history="1">
        <w:r w:rsidR="002B1ABC">
          <w:rPr>
            <w:bCs/>
            <w:noProof/>
          </w:rPr>
          <w:t>Conners 2000</w:t>
        </w:r>
      </w:hyperlink>
      <w:r w:rsidR="00920824">
        <w:rPr>
          <w:bCs/>
          <w:noProof/>
        </w:rPr>
        <w:t>)</w:t>
      </w:r>
      <w:r w:rsidR="00BC4FF2">
        <w:rPr>
          <w:bCs/>
        </w:rPr>
        <w:fldChar w:fldCharType="end"/>
      </w:r>
      <w:r w:rsidRPr="00F320B6">
        <w:rPr>
          <w:bCs/>
        </w:rPr>
        <w:t>.  Higher percentiles indicate worse performance (e.g., more errors or slower reaction time)</w:t>
      </w:r>
      <w:r w:rsidR="00D56539">
        <w:rPr>
          <w:bCs/>
        </w:rPr>
        <w:t xml:space="preserve"> related to </w:t>
      </w:r>
      <w:r w:rsidRPr="00F320B6">
        <w:rPr>
          <w:bCs/>
        </w:rPr>
        <w:t>inattentiveness.  The CPT has been widely used and prior studies have found that reaction times are sensitive indicators of exposures to toxicants</w:t>
      </w:r>
      <w:r w:rsidR="00F67912">
        <w:rPr>
          <w:bCs/>
        </w:rPr>
        <w:t xml:space="preserve"> </w:t>
      </w:r>
      <w:r w:rsidR="00BC4FF2">
        <w:rPr>
          <w:bCs/>
        </w:rPr>
        <w:fldChar w:fldCharType="begin">
          <w:fldData xml:space="preserve">PEVuZE5vdGU+PENpdGU+PEF1dGhvcj5XaGl0ZTwvQXV0aG9yPjxZZWFyPjIwMDk8L1llYXI+PFJl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=
</w:fldData>
        </w:fldChar>
      </w:r>
      <w:r w:rsidR="006264AC">
        <w:rPr>
          <w:bCs/>
        </w:rPr>
        <w:instrText xml:space="preserve"> ADDIN EN.CITE </w:instrText>
      </w:r>
      <w:r w:rsidR="00BC4FF2">
        <w:rPr>
          <w:bCs/>
        </w:rPr>
        <w:fldChar w:fldCharType="begin">
          <w:fldData xml:space="preserve">PEVuZE5vdGU+PENpdGU+PEF1dGhvcj5XaGl0ZTwvQXV0aG9yPjxZZWFyPjIwMDk8L1llYXI+PFJl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=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56" w:tooltip="White, 2009 #3" w:history="1">
        <w:r w:rsidR="002B1ABC">
          <w:rPr>
            <w:bCs/>
            <w:noProof/>
          </w:rPr>
          <w:t>White et al. 2009</w:t>
        </w:r>
      </w:hyperlink>
      <w:r w:rsidR="006264AC">
        <w:rPr>
          <w:bCs/>
          <w:noProof/>
        </w:rPr>
        <w:t>)</w:t>
      </w:r>
      <w:r w:rsidR="00BC4FF2">
        <w:rPr>
          <w:bCs/>
        </w:rPr>
        <w:fldChar w:fldCharType="end"/>
      </w:r>
      <w:r w:rsidR="00F67912">
        <w:rPr>
          <w:bCs/>
        </w:rPr>
        <w:t>.</w:t>
      </w:r>
    </w:p>
    <w:p w14:paraId="0E845C4E" w14:textId="77777777" w:rsidR="00057DBA" w:rsidRDefault="00057DBA" w:rsidP="001C0B53">
      <w:pPr>
        <w:pStyle w:val="NormalWeb"/>
        <w:spacing w:before="3" w:after="3" w:line="360" w:lineRule="auto"/>
        <w:jc w:val="both"/>
        <w:rPr>
          <w:rFonts w:ascii="Times New Roman" w:hAnsi="Times New Roman"/>
          <w:bCs/>
          <w:sz w:val="24"/>
          <w:szCs w:val="24"/>
        </w:rPr>
      </w:pPr>
    </w:p>
    <w:p w14:paraId="06D5E4CC" w14:textId="77777777" w:rsidR="00057DBA" w:rsidRDefault="00057DBA" w:rsidP="001C0B53">
      <w:pPr>
        <w:spacing w:line="360" w:lineRule="auto"/>
        <w:rPr>
          <w:bCs/>
        </w:rPr>
      </w:pPr>
      <w:r w:rsidRPr="00057DBA">
        <w:rPr>
          <w:b/>
          <w:bCs/>
          <w:i/>
        </w:rPr>
        <w:t>Memory</w:t>
      </w:r>
      <w:r w:rsidR="00A27E04">
        <w:rPr>
          <w:b/>
          <w:bCs/>
          <w:i/>
        </w:rPr>
        <w:t xml:space="preserve">: </w:t>
      </w:r>
      <w:r w:rsidR="002F4ABC">
        <w:rPr>
          <w:bCs/>
        </w:rPr>
        <w:t>We assess memory with t</w:t>
      </w:r>
      <w:r w:rsidR="005B01F6">
        <w:rPr>
          <w:bCs/>
        </w:rPr>
        <w:t>he</w:t>
      </w:r>
      <w:r w:rsidRPr="008214F2">
        <w:rPr>
          <w:bCs/>
        </w:rPr>
        <w:t xml:space="preserve"> Wide Range Assessment of Memory &amp; Learning</w:t>
      </w:r>
      <w:r w:rsidR="00CC1D50" w:rsidRPr="008214F2">
        <w:rPr>
          <w:bCs/>
        </w:rPr>
        <w:t>, 2nd Edition</w:t>
      </w:r>
      <w:r w:rsidRPr="008214F2">
        <w:rPr>
          <w:bCs/>
        </w:rPr>
        <w:t xml:space="preserve"> (WRAML-2)</w:t>
      </w:r>
      <w:r w:rsidR="00453A02" w:rsidRPr="008214F2">
        <w:rPr>
          <w:bCs/>
        </w:rPr>
        <w:t xml:space="preserve"> </w:t>
      </w:r>
      <w:r w:rsidR="00BC4FF2">
        <w:rPr>
          <w:bCs/>
        </w:rPr>
        <w:fldChar w:fldCharType="begin"/>
      </w:r>
      <w:r w:rsidR="006264AC">
        <w:rPr>
          <w:bCs/>
        </w:rPr>
        <w:instrText xml:space="preserve"> ADDIN EN.CITE &lt;EndNote&gt;&lt;Cite&gt;&lt;Author&gt;Sheslow&lt;/Author&gt;&lt;Year&gt;2003&lt;/Year&gt;&lt;RecNum&gt;325&lt;/RecNum&gt;&lt;DisplayText&gt;(Sheslow and Adams 2003)&lt;/DisplayText&gt;&lt;record&gt;&lt;rec-number&gt;325&lt;/rec-number&gt;&lt;foreign-keys&gt;&lt;key app="EN" db-id="s220vwp2rp5ed0etfaovaes9aw0dx9re0fes"&gt;325&lt;/key&gt;&lt;/foreign-keys&gt;&lt;ref-type name="Journal Article"&gt;17&lt;/ref-type&gt;&lt;contributors&gt;&lt;authors&gt;&lt;author&gt;Sheslow, D.&lt;/author&gt;&lt;author&gt;Adams, W.&lt;/author&gt;&lt;/authors&gt;&lt;/contributors&gt;&lt;titles&gt;&lt;title&gt;Wide Range Assessment of Memory and Learning Second Edition administration and technical manual. Lutz, FL: Psychological Assessment Resources&lt;/title&gt;&lt;/titles&gt;&lt;dates&gt;&lt;year&gt;2003&lt;/year&gt;&lt;/dates&gt;&lt;urls&gt;&lt;/urls&gt;&lt;/record&gt;&lt;/Cite&gt;&lt;/EndNote&gt;</w:instrText>
      </w:r>
      <w:r w:rsidR="00BC4FF2">
        <w:rPr>
          <w:bCs/>
        </w:rPr>
        <w:fldChar w:fldCharType="separate"/>
      </w:r>
      <w:r w:rsidR="006264AC">
        <w:rPr>
          <w:bCs/>
          <w:noProof/>
        </w:rPr>
        <w:t>(</w:t>
      </w:r>
      <w:hyperlink w:anchor="_ENREF_46" w:tooltip="Sheslow, 2003 #325" w:history="1">
        <w:r w:rsidR="002B1ABC">
          <w:rPr>
            <w:bCs/>
            <w:noProof/>
          </w:rPr>
          <w:t>Sheslow and Adams 2003</w:t>
        </w:r>
      </w:hyperlink>
      <w:r w:rsidR="006264AC">
        <w:rPr>
          <w:bCs/>
          <w:noProof/>
        </w:rPr>
        <w:t>)</w:t>
      </w:r>
      <w:r w:rsidR="00BC4FF2">
        <w:rPr>
          <w:bCs/>
        </w:rPr>
        <w:fldChar w:fldCharType="end"/>
      </w:r>
      <w:r w:rsidR="00982E89" w:rsidRPr="008214F2">
        <w:rPr>
          <w:bCs/>
        </w:rPr>
        <w:t xml:space="preserve">, </w:t>
      </w:r>
      <w:r w:rsidR="00A2605A" w:rsidRPr="008214F2">
        <w:rPr>
          <w:bCs/>
        </w:rPr>
        <w:t>a</w:t>
      </w:r>
      <w:r w:rsidRPr="008214F2">
        <w:rPr>
          <w:bCs/>
        </w:rPr>
        <w:t xml:space="preserve"> </w:t>
      </w:r>
      <w:r w:rsidR="00D04368">
        <w:rPr>
          <w:bCs/>
        </w:rPr>
        <w:t xml:space="preserve">widely used </w:t>
      </w:r>
      <w:r w:rsidR="005515F9" w:rsidRPr="008214F2">
        <w:rPr>
          <w:bCs/>
        </w:rPr>
        <w:t xml:space="preserve">standardized test </w:t>
      </w:r>
      <w:r w:rsidR="005B01F6" w:rsidRPr="00D04368">
        <w:t>normed for children aged 5-17 years among racially diverse groups</w:t>
      </w:r>
      <w:r w:rsidR="00E93D1A">
        <w:t xml:space="preserve">.  </w:t>
      </w:r>
      <w:r w:rsidR="002F4ABC">
        <w:rPr>
          <w:bCs/>
        </w:rPr>
        <w:t>This test</w:t>
      </w:r>
      <w:r w:rsidR="005515F9" w:rsidRPr="008214F2">
        <w:rPr>
          <w:bCs/>
        </w:rPr>
        <w:t xml:space="preserve"> </w:t>
      </w:r>
      <w:r w:rsidR="00D04368">
        <w:rPr>
          <w:bCs/>
        </w:rPr>
        <w:t xml:space="preserve">evaluates </w:t>
      </w:r>
      <w:r w:rsidR="00D04368" w:rsidRPr="008214F2">
        <w:rPr>
          <w:bCs/>
        </w:rPr>
        <w:t>immediate and delayed memory ability along with the acquisition of new learning</w:t>
      </w:r>
      <w:r w:rsidR="00D04368" w:rsidRPr="00D04368">
        <w:t xml:space="preserve">. </w:t>
      </w:r>
      <w:r w:rsidR="00D04368" w:rsidRPr="00703C3E">
        <w:t xml:space="preserve">  </w:t>
      </w:r>
      <w:r w:rsidR="00D04368">
        <w:rPr>
          <w:bCs/>
        </w:rPr>
        <w:t xml:space="preserve">The </w:t>
      </w:r>
      <w:r w:rsidR="00CC1D50" w:rsidRPr="006F4B93">
        <w:t xml:space="preserve">WRAML-2 </w:t>
      </w:r>
      <w:r w:rsidR="00D04368" w:rsidRPr="00703C3E">
        <w:t xml:space="preserve">yields </w:t>
      </w:r>
      <w:r w:rsidR="005B01F6" w:rsidRPr="00703C3E">
        <w:t>an overall composite General Memory Index (GM)</w:t>
      </w:r>
      <w:r w:rsidR="005B01F6">
        <w:t xml:space="preserve"> and its components (</w:t>
      </w:r>
      <w:r w:rsidR="00D04368" w:rsidRPr="00703C3E">
        <w:t xml:space="preserve">Verbal Memory Index </w:t>
      </w:r>
      <w:r w:rsidR="005B01F6">
        <w:lastRenderedPageBreak/>
        <w:t>[</w:t>
      </w:r>
      <w:r w:rsidR="00D04368" w:rsidRPr="00703C3E">
        <w:t>VEM</w:t>
      </w:r>
      <w:r w:rsidR="005B01F6">
        <w:t>]</w:t>
      </w:r>
      <w:r w:rsidR="00D04368" w:rsidRPr="00703C3E">
        <w:t xml:space="preserve">, Visual Memory Index </w:t>
      </w:r>
      <w:r w:rsidR="005B01F6">
        <w:t>[</w:t>
      </w:r>
      <w:r w:rsidR="00D04368" w:rsidRPr="00703C3E">
        <w:t>V</w:t>
      </w:r>
      <w:r w:rsidR="00C85641">
        <w:t>I</w:t>
      </w:r>
      <w:r w:rsidR="00D04368" w:rsidRPr="00703C3E">
        <w:t>M</w:t>
      </w:r>
      <w:r w:rsidR="005B01F6">
        <w:t>]</w:t>
      </w:r>
      <w:r w:rsidR="00D04368" w:rsidRPr="00703C3E">
        <w:t>, and Attent</w:t>
      </w:r>
      <w:r w:rsidR="00D04368">
        <w:t xml:space="preserve">ion/Concentration Index </w:t>
      </w:r>
      <w:r w:rsidR="005B01F6">
        <w:t>[</w:t>
      </w:r>
      <w:r w:rsidR="00D04368">
        <w:t>AC</w:t>
      </w:r>
      <w:r w:rsidR="005B01F6">
        <w:t>]</w:t>
      </w:r>
      <w:r w:rsidR="00D04368">
        <w:t xml:space="preserve"> </w:t>
      </w:r>
      <w:r w:rsidR="00D04368" w:rsidRPr="00703C3E">
        <w:t xml:space="preserve"> </w:t>
      </w:r>
      <w:r w:rsidR="00D04368">
        <w:t xml:space="preserve"> </w:t>
      </w:r>
      <w:r w:rsidR="00D04368" w:rsidRPr="00703C3E">
        <w:t xml:space="preserve">All measures are expressed as </w:t>
      </w:r>
      <w:r w:rsidR="005B01F6">
        <w:t>age-</w:t>
      </w:r>
      <w:r w:rsidR="00D04368" w:rsidRPr="00703C3E">
        <w:t xml:space="preserve">standardized scores. </w:t>
      </w:r>
      <w:r w:rsidR="00D04368">
        <w:rPr>
          <w:bCs/>
        </w:rPr>
        <w:t xml:space="preserve"> </w:t>
      </w:r>
      <w:r w:rsidR="005B3AF6">
        <w:rPr>
          <w:bCs/>
        </w:rPr>
        <w:t>L</w:t>
      </w:r>
      <w:r w:rsidR="00C6607F">
        <w:rPr>
          <w:bCs/>
        </w:rPr>
        <w:t xml:space="preserve">ower </w:t>
      </w:r>
      <w:r w:rsidR="00370B81">
        <w:rPr>
          <w:bCs/>
        </w:rPr>
        <w:t>percentiles</w:t>
      </w:r>
      <w:r w:rsidR="005B3AF6">
        <w:rPr>
          <w:bCs/>
        </w:rPr>
        <w:t xml:space="preserve"> </w:t>
      </w:r>
      <w:r w:rsidR="00C6607F">
        <w:rPr>
          <w:bCs/>
        </w:rPr>
        <w:t xml:space="preserve">indicate poorer memory functioning. </w:t>
      </w:r>
    </w:p>
    <w:p w14:paraId="56B70C06" w14:textId="77777777" w:rsidR="00A27E04" w:rsidRPr="008214F2" w:rsidRDefault="00A27E04" w:rsidP="001C0B53">
      <w:pPr>
        <w:pStyle w:val="NormalWeb"/>
        <w:spacing w:before="3" w:after="3" w:line="360" w:lineRule="auto"/>
        <w:jc w:val="both"/>
        <w:rPr>
          <w:rFonts w:ascii="Times New Roman" w:hAnsi="Times New Roman"/>
          <w:bCs/>
          <w:sz w:val="24"/>
          <w:szCs w:val="24"/>
        </w:rPr>
      </w:pPr>
    </w:p>
    <w:p w14:paraId="47551892" w14:textId="77777777" w:rsidR="0000344F" w:rsidRPr="0000344F" w:rsidRDefault="00A00B2B" w:rsidP="001C0B53">
      <w:pPr>
        <w:spacing w:line="360" w:lineRule="auto"/>
        <w:jc w:val="both"/>
      </w:pPr>
      <w:r w:rsidRPr="0000344F">
        <w:rPr>
          <w:b/>
        </w:rPr>
        <w:t>Covariates</w:t>
      </w:r>
      <w:r w:rsidR="00FA7823" w:rsidRPr="0000344F">
        <w:t xml:space="preserve">  </w:t>
      </w:r>
    </w:p>
    <w:p w14:paraId="269C8370" w14:textId="77777777" w:rsidR="001A0308" w:rsidRDefault="00A00B2B" w:rsidP="001C0B53">
      <w:pPr>
        <w:spacing w:line="360" w:lineRule="auto"/>
        <w:jc w:val="both"/>
      </w:pPr>
      <w:r w:rsidRPr="00EC1F65">
        <w:t xml:space="preserve">Maternal age, race, </w:t>
      </w:r>
      <w:r w:rsidR="001270BD">
        <w:t xml:space="preserve">and </w:t>
      </w:r>
      <w:r w:rsidRPr="00EC1F65">
        <w:t>educational status</w:t>
      </w:r>
      <w:r w:rsidR="001270BD">
        <w:t xml:space="preserve"> </w:t>
      </w:r>
      <w:r w:rsidRPr="00EC1F65">
        <w:t xml:space="preserve">were ascertained at enrollment; </w:t>
      </w:r>
      <w:r w:rsidR="002A22D3">
        <w:t xml:space="preserve">information about </w:t>
      </w:r>
      <w:r w:rsidRPr="00EC1F65">
        <w:t xml:space="preserve">child’s </w:t>
      </w:r>
      <w:r w:rsidR="00DB611F">
        <w:t>sex</w:t>
      </w:r>
      <w:r w:rsidR="002A22D3">
        <w:t>, date of birth,</w:t>
      </w:r>
      <w:r w:rsidRPr="00EC1F65">
        <w:t xml:space="preserve"> </w:t>
      </w:r>
      <w:r w:rsidR="0000344F">
        <w:t xml:space="preserve">gestational age at birth, and </w:t>
      </w:r>
      <w:r w:rsidRPr="00EC1F65">
        <w:t>birth</w:t>
      </w:r>
      <w:r w:rsidR="0000344F">
        <w:t xml:space="preserve"> </w:t>
      </w:r>
      <w:r w:rsidRPr="00EC1F65">
        <w:t xml:space="preserve">weight were </w:t>
      </w:r>
      <w:r w:rsidR="002A22D3">
        <w:t xml:space="preserve">obtained by </w:t>
      </w:r>
      <w:r w:rsidR="00161212">
        <w:t>medical record review</w:t>
      </w:r>
      <w:r w:rsidRPr="00EC1F65">
        <w:t xml:space="preserve">.  </w:t>
      </w:r>
      <w:r w:rsidR="00FE485F">
        <w:t>W</w:t>
      </w:r>
      <w:r w:rsidR="00161212">
        <w:t xml:space="preserve">omen </w:t>
      </w:r>
      <w:r w:rsidR="00B34375">
        <w:t xml:space="preserve">reported on </w:t>
      </w:r>
      <w:r w:rsidRPr="00EC1F65">
        <w:t xml:space="preserve">smoking at enrollment and </w:t>
      </w:r>
      <w:r w:rsidR="00B34375">
        <w:t xml:space="preserve">in </w:t>
      </w:r>
      <w:r w:rsidRPr="00EC1F65">
        <w:t>the third trimester</w:t>
      </w:r>
      <w:r w:rsidR="00C03CF1">
        <w:t xml:space="preserve"> and </w:t>
      </w:r>
      <w:r w:rsidR="00B34375">
        <w:t xml:space="preserve">were </w:t>
      </w:r>
      <w:r w:rsidRPr="00EC1F65">
        <w:t xml:space="preserve">classified as prenatal smokers if </w:t>
      </w:r>
      <w:r w:rsidR="002F4ABC">
        <w:t xml:space="preserve">they reported </w:t>
      </w:r>
      <w:r w:rsidRPr="00EC1F65">
        <w:t xml:space="preserve">smoking at either visit.  Mothers </w:t>
      </w:r>
      <w:r w:rsidR="00C03CF1">
        <w:t xml:space="preserve">also </w:t>
      </w:r>
      <w:r w:rsidRPr="00EC1F65">
        <w:t xml:space="preserve">reported postnatal smoking at each 3-month postpartum interview. </w:t>
      </w:r>
      <w:r w:rsidR="00FA7823" w:rsidRPr="00EC1F65">
        <w:t xml:space="preserve"> </w:t>
      </w:r>
      <w:r w:rsidR="00917E6C">
        <w:t xml:space="preserve">Children's blood lead levels were assessed </w:t>
      </w:r>
      <w:r w:rsidR="00AC38B7">
        <w:t xml:space="preserve">using </w:t>
      </w:r>
      <w:r w:rsidR="00917E6C">
        <w:t>a portable blood lead analyzer (</w:t>
      </w:r>
      <w:r w:rsidR="001A48BD">
        <w:t>LeadCare® II</w:t>
      </w:r>
      <w:r w:rsidR="009646E9">
        <w:t>, Magellan Diagnostics, Inc.</w:t>
      </w:r>
      <w:r w:rsidR="00917E6C">
        <w:t>) on the day of neurodevelopment test</w:t>
      </w:r>
      <w:r w:rsidR="00B34375">
        <w:t>ing</w:t>
      </w:r>
      <w:r w:rsidR="00917E6C">
        <w:t>.</w:t>
      </w:r>
      <w:r w:rsidR="00FA7823" w:rsidRPr="00EC1F65">
        <w:tab/>
      </w:r>
    </w:p>
    <w:p w14:paraId="5D6B36D4" w14:textId="77777777" w:rsidR="001822CE" w:rsidRPr="00EC1F65" w:rsidRDefault="001822CE" w:rsidP="001C0B53">
      <w:pPr>
        <w:spacing w:line="360" w:lineRule="auto"/>
        <w:jc w:val="both"/>
        <w:rPr>
          <w:b/>
          <w:i/>
        </w:rPr>
      </w:pPr>
    </w:p>
    <w:p w14:paraId="7523465E" w14:textId="77777777" w:rsidR="001A0308" w:rsidRPr="0000344F" w:rsidRDefault="0000344F" w:rsidP="001C0B53">
      <w:pPr>
        <w:pStyle w:val="NormalWeb"/>
        <w:spacing w:beforeLines="0" w:afterLines="0" w:line="360" w:lineRule="auto"/>
        <w:jc w:val="both"/>
        <w:rPr>
          <w:rFonts w:ascii="Times New Roman" w:eastAsia="PMingLiU" w:hAnsi="Times New Roman"/>
          <w:b/>
          <w:sz w:val="24"/>
          <w:szCs w:val="24"/>
          <w:lang w:eastAsia="zh-TW"/>
        </w:rPr>
      </w:pPr>
      <w:r>
        <w:rPr>
          <w:rFonts w:ascii="Times New Roman" w:hAnsi="Times New Roman"/>
          <w:b/>
          <w:sz w:val="24"/>
          <w:szCs w:val="24"/>
        </w:rPr>
        <w:t xml:space="preserve">Statistical </w:t>
      </w:r>
      <w:r w:rsidR="00A00B2B" w:rsidRPr="0000344F">
        <w:rPr>
          <w:rFonts w:ascii="Times New Roman" w:hAnsi="Times New Roman"/>
          <w:b/>
          <w:sz w:val="24"/>
          <w:szCs w:val="24"/>
        </w:rPr>
        <w:t>Analysis</w:t>
      </w:r>
      <w:r w:rsidR="004D7135" w:rsidRPr="0000344F">
        <w:rPr>
          <w:rFonts w:ascii="Times New Roman" w:eastAsia="PMingLiU" w:hAnsi="Times New Roman"/>
          <w:b/>
          <w:sz w:val="24"/>
          <w:szCs w:val="24"/>
          <w:lang w:eastAsia="zh-TW"/>
        </w:rPr>
        <w:t xml:space="preserve">  </w:t>
      </w:r>
    </w:p>
    <w:p w14:paraId="654F7ECE" w14:textId="77777777" w:rsidR="00E278D0" w:rsidRPr="006D0060" w:rsidRDefault="00D35865" w:rsidP="001C0B53">
      <w:pPr>
        <w:spacing w:line="360" w:lineRule="auto"/>
        <w:jc w:val="both"/>
      </w:pPr>
      <w:r w:rsidRPr="007A485A">
        <w:t>Analyses included 267 singleton full-term (</w:t>
      </w:r>
      <w:r w:rsidRPr="008E7ED6">
        <w:t>≥37 weeks</w:t>
      </w:r>
      <w:r w:rsidR="00711CB7">
        <w:t xml:space="preserve"> gestation</w:t>
      </w:r>
      <w:r w:rsidRPr="008E7ED6">
        <w:t>) children</w:t>
      </w:r>
      <w:r w:rsidR="00D931F2" w:rsidRPr="00006A90">
        <w:t xml:space="preserve">. </w:t>
      </w:r>
      <w:r w:rsidR="0040655C">
        <w:t xml:space="preserve"> </w:t>
      </w:r>
      <w:r w:rsidR="00067DEE" w:rsidRPr="007A485A">
        <w:t xml:space="preserve">In order to explore sensitive windows for </w:t>
      </w:r>
      <w:r w:rsidR="00B01CA5">
        <w:t xml:space="preserve">effects of </w:t>
      </w:r>
      <w:r w:rsidR="00067DEE" w:rsidRPr="007A485A">
        <w:t>prenatal PM</w:t>
      </w:r>
      <w:r w:rsidR="00067DEE" w:rsidRPr="007A485A">
        <w:rPr>
          <w:vertAlign w:val="subscript"/>
        </w:rPr>
        <w:t>2.5</w:t>
      </w:r>
      <w:r w:rsidR="00067DEE" w:rsidRPr="007A485A">
        <w:t xml:space="preserve"> in relation to </w:t>
      </w:r>
      <w:r w:rsidR="00CF65D9">
        <w:t>neurodevelopmental outcomes</w:t>
      </w:r>
      <w:r w:rsidR="00067DEE" w:rsidRPr="007A485A">
        <w:t xml:space="preserve">, we constructed an exposure lag space </w:t>
      </w:r>
      <w:r w:rsidR="00BC4FF2">
        <w:fldChar w:fldCharType="begin"/>
      </w:r>
      <w:r w:rsidR="006264AC">
        <w:instrText xml:space="preserve"> ADDIN EN.CITE &lt;EndNote&gt;&lt;Cite&gt;&lt;Author&gt;Gasparrini&lt;/Author&gt;&lt;Year&gt;2010&lt;/Year&gt;&lt;RecNum&gt;247&lt;/RecNum&gt;&lt;DisplayText&gt;(Gasparrini et al. 2010)&lt;/DisplayText&gt;&lt;record&gt;&lt;rec-number&gt;247&lt;/rec-number&gt;&lt;foreign-keys&gt;&lt;key app="EN" db-id="s220vwp2rp5ed0etfaovaes9aw0dx9re0fes"&gt;247&lt;/key&gt;&lt;/foreign-keys&gt;&lt;ref-type name="Journal Article"&gt;17&lt;/ref-type&gt;&lt;contributors&gt;&lt;authors&gt;&lt;author&gt;Gasparrini, A.&lt;/author&gt;&lt;author&gt;Armstrong, B.&lt;/author&gt;&lt;author&gt;Kenward, M. G.&lt;/author&gt;&lt;/authors&gt;&lt;/contributors&gt;&lt;auth-address&gt;Public Health and Policy Department, London School of Hygiene and Tropical Medicine, Keppel Street, London W1C 7HT, U.K. antonio.gasparrini@lshtm.ac.uk&lt;/auth-address&gt;&lt;titles&gt;&lt;title&gt;Distributed lag non-linear models&lt;/title&gt;&lt;secondary-title&gt;Stat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medicine&lt;/abbr-1&gt;&lt;/alt-periodical&gt;&lt;pages&gt;2224-34&lt;/pages&gt;&lt;volume&gt;29&lt;/volume&gt;&lt;number&gt;21&lt;/number&gt;&lt;edition&gt;2010/09/03&lt;/edition&gt;&lt;keywords&gt;&lt;keyword&gt;Algorithms&lt;/keyword&gt;&lt;keyword&gt;Databases, Factual&lt;/keyword&gt;&lt;keyword&gt;Environmental Exposure/*adverse effects/*statistics &amp;amp; numerical data&lt;/keyword&gt;&lt;keyword&gt;Humans&lt;/keyword&gt;&lt;keyword&gt;Internet&lt;/keyword&gt;&lt;keyword&gt;*Models, Statistical&lt;/keyword&gt;&lt;keyword&gt;*Mortality&lt;/keyword&gt;&lt;keyword&gt;New York City/epidemiology&lt;/keyword&gt;&lt;keyword&gt;*Nonlinear Dynamics&lt;/keyword&gt;&lt;keyword&gt;Risk&lt;/keyword&gt;&lt;keyword&gt;Software&lt;/keyword&gt;&lt;keyword&gt;*Temperature&lt;/keyword&gt;&lt;keyword&gt;Time Factors&lt;/keyword&gt;&lt;/keywords&gt;&lt;dates&gt;&lt;year&gt;2010&lt;/year&gt;&lt;pub-dates&gt;&lt;date&gt;Sep 20&lt;/date&gt;&lt;/pub-dates&gt;&lt;/dates&gt;&lt;isbn&gt;1097-0258 (Electronic)&amp;#xD;0277-6715 (Linking)&lt;/isbn&gt;&lt;accession-num&gt;20812303&lt;/accession-num&gt;&lt;urls&gt;&lt;related-urls&gt;&lt;url&gt;http://www.ncbi.nlm.nih.gov/pubmed/20812303&lt;/url&gt;&lt;/related-urls&gt;&lt;/urls&gt;&lt;custom2&gt;2998707&lt;/custom2&gt;&lt;electronic-resource-num&gt;10.1002/sim.3940&lt;/electronic-resource-num&gt;&lt;language&gt;eng&lt;/language&gt;&lt;/record&gt;&lt;/Cite&gt;&lt;/EndNote&gt;</w:instrText>
      </w:r>
      <w:r w:rsidR="00BC4FF2">
        <w:fldChar w:fldCharType="separate"/>
      </w:r>
      <w:r w:rsidR="006264AC">
        <w:rPr>
          <w:noProof/>
        </w:rPr>
        <w:t>(</w:t>
      </w:r>
      <w:hyperlink w:anchor="_ENREF_20" w:tooltip="Gasparrini, 2010 #247" w:history="1">
        <w:r w:rsidR="002B1ABC">
          <w:rPr>
            <w:noProof/>
          </w:rPr>
          <w:t>Gasparrini et al. 2010</w:t>
        </w:r>
      </w:hyperlink>
      <w:r w:rsidR="006264AC">
        <w:rPr>
          <w:noProof/>
        </w:rPr>
        <w:t>)</w:t>
      </w:r>
      <w:r w:rsidR="00BC4FF2">
        <w:fldChar w:fldCharType="end"/>
      </w:r>
      <w:r w:rsidR="00067DEE" w:rsidRPr="007A485A">
        <w:t xml:space="preserve"> </w:t>
      </w:r>
      <w:r w:rsidR="009A6F06">
        <w:t>using</w:t>
      </w:r>
      <w:r w:rsidR="00067DEE" w:rsidRPr="007A485A">
        <w:t xml:space="preserve"> weekly averages of daily predictions </w:t>
      </w:r>
      <w:r w:rsidR="00B01CA5" w:rsidRPr="007A485A">
        <w:t xml:space="preserve">from our spatio-temporal </w:t>
      </w:r>
      <w:r w:rsidR="00B01CA5" w:rsidRPr="007A485A">
        <w:rPr>
          <w:kern w:val="20"/>
        </w:rPr>
        <w:t>PM</w:t>
      </w:r>
      <w:r w:rsidR="00B01CA5" w:rsidRPr="007A485A">
        <w:rPr>
          <w:kern w:val="20"/>
          <w:vertAlign w:val="subscript"/>
        </w:rPr>
        <w:t xml:space="preserve">2.5 </w:t>
      </w:r>
      <w:r w:rsidR="00B01CA5" w:rsidRPr="007A485A">
        <w:t>prediction model</w:t>
      </w:r>
      <w:r w:rsidR="00067DEE" w:rsidRPr="007A485A">
        <w:t xml:space="preserve"> throughout that </w:t>
      </w:r>
      <w:r w:rsidR="0040655C">
        <w:t>participant</w:t>
      </w:r>
      <w:r w:rsidR="00067DEE" w:rsidRPr="007A485A">
        <w:t xml:space="preserve">’s gestational period. </w:t>
      </w:r>
      <w:r w:rsidR="00FB2A31">
        <w:t xml:space="preserve"> </w:t>
      </w:r>
      <w:r w:rsidR="00067DEE" w:rsidRPr="007A485A">
        <w:t xml:space="preserve">We fit distributed lag models </w:t>
      </w:r>
      <w:r w:rsidR="009A6F06">
        <w:t xml:space="preserve">(DLMs) </w:t>
      </w:r>
      <w:r w:rsidR="00067DEE" w:rsidRPr="007A485A">
        <w:t xml:space="preserve">to estimate the time-varying association between a given neurodevelopmental outcome and estimated </w:t>
      </w:r>
      <w:r w:rsidR="00067DEE" w:rsidRPr="007A485A">
        <w:rPr>
          <w:kern w:val="20"/>
        </w:rPr>
        <w:t>PM</w:t>
      </w:r>
      <w:r w:rsidR="00067DEE" w:rsidRPr="007A485A">
        <w:rPr>
          <w:kern w:val="20"/>
          <w:vertAlign w:val="subscript"/>
        </w:rPr>
        <w:t xml:space="preserve">2.5 </w:t>
      </w:r>
      <w:r w:rsidR="00067DEE" w:rsidRPr="007A485A">
        <w:t xml:space="preserve">level during a given week in pregnancy. Specifically, </w:t>
      </w:r>
      <w:r w:rsidR="00C71B9B" w:rsidRPr="007A485A">
        <w:t>w</w:t>
      </w:r>
      <w:r w:rsidR="00774B0A" w:rsidRPr="007A485A">
        <w:t>e fit the linear distributed lag model</w:t>
      </w:r>
      <w:r w:rsidR="00806CBD" w:rsidRPr="007A485A">
        <w:t xml:space="preserve"> </w:t>
      </w:r>
      <m:oMath>
        <m:sSub>
          <m:sSubPr>
            <m:ctrlPr>
              <w:rPr>
                <w:rFonts w:ascii="Cambria Math" w:hAnsi="Arial"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β</m:t>
            </m:r>
          </m:e>
          <m:sub>
            <m:r>
              <w:rPr>
                <w:rFonts w:ascii="Cambria Math" w:hAnsi="Arial" w:cs="Arial"/>
                <w:sz w:val="22"/>
                <w:szCs w:val="22"/>
              </w:rPr>
              <m:t>0</m:t>
            </m:r>
          </m:sub>
        </m:sSub>
        <m:r>
          <w:rPr>
            <w:rFonts w:ascii="Cambria Math" w:hAnsi="Arial" w:cs="Arial"/>
            <w:sz w:val="22"/>
            <w:szCs w:val="22"/>
          </w:rPr>
          <m:t>+</m:t>
        </m:r>
        <m:nary>
          <m:naryPr>
            <m:chr m:val="∑"/>
            <m:limLoc m:val="undOvr"/>
            <m:ctrlPr>
              <w:rPr>
                <w:rFonts w:ascii="Cambria Math" w:hAnsi="Arial" w:cs="Arial"/>
                <w:i/>
                <w:sz w:val="22"/>
                <w:szCs w:val="22"/>
              </w:rPr>
            </m:ctrlPr>
          </m:naryPr>
          <m:sub>
            <m:r>
              <w:rPr>
                <w:rFonts w:ascii="Cambria Math" w:hAnsi="Arial" w:cs="Arial"/>
                <w:sz w:val="22"/>
                <w:szCs w:val="22"/>
              </w:rPr>
              <m:t>j=1</m:t>
            </m:r>
          </m:sub>
          <m:sup>
            <m:r>
              <w:rPr>
                <w:rFonts w:ascii="Cambria Math" w:hAnsi="Arial" w:cs="Arial"/>
                <w:sz w:val="22"/>
                <w:szCs w:val="22"/>
              </w:rPr>
              <m:t>n</m:t>
            </m:r>
          </m:sup>
          <m:e>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sSub>
              <m:sSubPr>
                <m:ctrlPr>
                  <w:rPr>
                    <w:rFonts w:ascii="Cambria Math" w:hAnsi="Arial" w:cs="Arial"/>
                    <w:i/>
                    <w:sz w:val="22"/>
                    <w:szCs w:val="22"/>
                  </w:rPr>
                </m:ctrlPr>
              </m:sSubPr>
              <m:e>
                <m:r>
                  <w:rPr>
                    <w:rFonts w:ascii="Cambria Math" w:hAnsi="Arial" w:cs="Arial"/>
                    <w:sz w:val="22"/>
                    <w:szCs w:val="22"/>
                  </w:rPr>
                  <m:t>AP</m:t>
                </m:r>
              </m:e>
              <m:sub>
                <m:r>
                  <w:rPr>
                    <w:rFonts w:ascii="Cambria Math" w:hAnsi="Arial" w:cs="Arial"/>
                    <w:sz w:val="22"/>
                    <w:szCs w:val="22"/>
                  </w:rPr>
                  <m:t>ij</m:t>
                </m:r>
              </m:sub>
            </m:sSub>
            <m:r>
              <w:rPr>
                <w:rFonts w:ascii="Cambria Math" w:hAnsi="Arial" w:cs="Arial"/>
                <w:sz w:val="22"/>
                <w:szCs w:val="22"/>
              </w:rPr>
              <m:t>]</m:t>
            </m:r>
          </m:e>
        </m:nary>
        <m:sSub>
          <m:sSubPr>
            <m:ctrlPr>
              <w:rPr>
                <w:rFonts w:ascii="Cambria Math" w:hAnsi="Arial" w:cs="Arial"/>
                <w:i/>
                <w:sz w:val="22"/>
                <w:szCs w:val="22"/>
              </w:rPr>
            </m:ctrlPr>
          </m:sSubPr>
          <m:e>
            <m:r>
              <w:rPr>
                <w:rFonts w:ascii="Cambria Math" w:hAnsi="Cambria Math" w:cs="Arial"/>
                <w:sz w:val="22"/>
                <w:szCs w:val="22"/>
              </w:rPr>
              <m:t>+β</m:t>
            </m:r>
          </m:e>
          <m:sub>
            <m:r>
              <w:rPr>
                <w:rFonts w:ascii="Cambria Math" w:hAnsi="Arial" w:cs="Arial"/>
                <w:sz w:val="22"/>
                <w:szCs w:val="22"/>
              </w:rPr>
              <m:t>1</m:t>
            </m:r>
          </m:sub>
        </m:sSub>
        <m:sSub>
          <m:sSubPr>
            <m:ctrlPr>
              <w:rPr>
                <w:rFonts w:ascii="Cambria Math" w:hAnsi="Arial" w:cs="Arial"/>
                <w:i/>
                <w:sz w:val="22"/>
                <w:szCs w:val="22"/>
              </w:rPr>
            </m:ctrlPr>
          </m:sSubPr>
          <m:e>
            <m:r>
              <w:rPr>
                <w:rFonts w:ascii="Cambria Math" w:hAnsi="Cambria Math" w:cs="Arial"/>
                <w:sz w:val="22"/>
                <w:szCs w:val="22"/>
              </w:rPr>
              <m:t>x</m:t>
            </m:r>
          </m:e>
          <m:sub>
            <m:r>
              <w:rPr>
                <w:rFonts w:ascii="Cambria Math" w:hAnsi="Cambria Math" w:cs="Arial"/>
                <w:sz w:val="22"/>
                <w:szCs w:val="22"/>
              </w:rPr>
              <m:t>1i</m:t>
            </m:r>
          </m:sub>
        </m:sSub>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β</m:t>
            </m:r>
          </m:e>
          <m:sub>
            <m:r>
              <w:rPr>
                <w:rFonts w:ascii="Cambria Math" w:hAnsi="Arial" w:cs="Arial"/>
                <w:sz w:val="22"/>
                <w:szCs w:val="22"/>
              </w:rPr>
              <m:t>2</m:t>
            </m:r>
          </m:sub>
        </m:sSub>
        <m:sSub>
          <m:sSubPr>
            <m:ctrlPr>
              <w:rPr>
                <w:rFonts w:ascii="Cambria Math" w:hAnsi="Arial" w:cs="Arial"/>
                <w:i/>
                <w:sz w:val="22"/>
                <w:szCs w:val="22"/>
              </w:rPr>
            </m:ctrlPr>
          </m:sSubPr>
          <m:e>
            <m:r>
              <w:rPr>
                <w:rFonts w:ascii="Cambria Math" w:hAnsi="Cambria Math" w:cs="Arial"/>
                <w:sz w:val="22"/>
                <w:szCs w:val="22"/>
              </w:rPr>
              <m:t>x</m:t>
            </m:r>
          </m:e>
          <m:sub>
            <m:r>
              <w:rPr>
                <w:rFonts w:ascii="Cambria Math" w:hAnsi="Arial" w:cs="Arial"/>
                <w:sz w:val="22"/>
                <w:szCs w:val="22"/>
              </w:rPr>
              <m:t>2</m:t>
            </m:r>
            <m:r>
              <w:rPr>
                <w:rFonts w:ascii="Cambria Math" w:hAnsi="Cambria Math" w:cs="Arial"/>
                <w:sz w:val="22"/>
                <w:szCs w:val="22"/>
              </w:rPr>
              <m:t>i</m:t>
            </m:r>
          </m:sub>
        </m:sSub>
        <m:r>
          <w:rPr>
            <w:rFonts w:ascii="Cambria Math" w:hAnsi="Arial" w:cs="Arial"/>
            <w:sz w:val="22"/>
            <w:szCs w:val="22"/>
          </w:rPr>
          <m:t>+</m:t>
        </m:r>
        <m:r>
          <w:rPr>
            <w:rFonts w:ascii="Cambria Math" w:hAnsi="Cambria Math" w:cs="Arial"/>
            <w:sz w:val="22"/>
            <w:szCs w:val="22"/>
          </w:rPr>
          <m:t>…</m:t>
        </m:r>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ε</m:t>
            </m:r>
          </m:e>
          <m:sub>
            <m:r>
              <w:rPr>
                <w:rFonts w:ascii="Cambria Math" w:hAnsi="Cambria Math" w:cs="Arial"/>
                <w:sz w:val="22"/>
                <w:szCs w:val="22"/>
              </w:rPr>
              <m:t>i</m:t>
            </m:r>
          </m:sub>
        </m:sSub>
      </m:oMath>
      <w:r w:rsidR="00473C77" w:rsidRPr="007A485A">
        <w:t>,</w:t>
      </w:r>
      <w:r w:rsidR="00774B0A" w:rsidRPr="007A485A">
        <w:t xml:space="preserve"> where </w:t>
      </w:r>
      <m:oMath>
        <m:sSub>
          <m:sSubPr>
            <m:ctrlPr>
              <w:rPr>
                <w:rFonts w:ascii="Cambria Math" w:hAnsi="Arial" w:cs="Arial"/>
                <w:i/>
                <w:sz w:val="22"/>
                <w:szCs w:val="22"/>
              </w:rPr>
            </m:ctrlPr>
          </m:sSubPr>
          <m:e>
            <m:r>
              <w:rPr>
                <w:rFonts w:ascii="Cambria Math" w:hAnsi="Arial" w:cs="Arial"/>
                <w:sz w:val="22"/>
                <w:szCs w:val="22"/>
              </w:rPr>
              <m:t>AP</m:t>
            </m:r>
          </m:e>
          <m:sub>
            <m:r>
              <w:rPr>
                <w:rFonts w:ascii="Cambria Math" w:hAnsi="Arial" w:cs="Arial"/>
                <w:sz w:val="22"/>
                <w:szCs w:val="22"/>
              </w:rPr>
              <m:t>ij</m:t>
            </m:r>
          </m:sub>
        </m:sSub>
      </m:oMath>
      <w:r w:rsidR="00774B0A" w:rsidRPr="007A485A">
        <w:t xml:space="preserve"> is the </w:t>
      </w:r>
      <w:r w:rsidR="00067DEE" w:rsidRPr="007A485A">
        <w:t xml:space="preserve">estimated </w:t>
      </w:r>
      <w:r w:rsidR="00774B0A" w:rsidRPr="007A485A">
        <w:t>PM</w:t>
      </w:r>
      <w:r w:rsidR="00774B0A" w:rsidRPr="007A485A">
        <w:rPr>
          <w:vertAlign w:val="subscript"/>
        </w:rPr>
        <w:t>2.5</w:t>
      </w:r>
      <w:r w:rsidR="00774B0A" w:rsidRPr="007A485A">
        <w:t xml:space="preserve"> level in week </w:t>
      </w:r>
      <w:r w:rsidR="00774B0A" w:rsidRPr="007A485A">
        <w:rPr>
          <w:i/>
        </w:rPr>
        <w:t>j</w:t>
      </w:r>
      <w:r w:rsidR="00774B0A" w:rsidRPr="007A485A">
        <w:t xml:space="preserve"> of pregnancy</w:t>
      </w:r>
      <w:r w:rsidR="00067DEE" w:rsidRPr="007A485A">
        <w:t xml:space="preserve"> and </w:t>
      </w:r>
      <m:oMath>
        <m:sSub>
          <m:sSubPr>
            <m:ctrlPr>
              <w:rPr>
                <w:rFonts w:ascii="Cambria Math" w:hAnsi="Arial" w:cs="Arial"/>
                <w:i/>
                <w:sz w:val="22"/>
                <w:szCs w:val="22"/>
              </w:rPr>
            </m:ctrlPr>
          </m:sSubPr>
          <m:e>
            <m:r>
              <w:rPr>
                <w:rFonts w:ascii="Cambria Math" w:hAnsi="Cambria Math" w:cs="Arial"/>
                <w:sz w:val="22"/>
                <w:szCs w:val="22"/>
              </w:rPr>
              <m:t>x</m:t>
            </m:r>
          </m:e>
          <m:sub>
            <m:r>
              <w:rPr>
                <w:rFonts w:ascii="Cambria Math" w:hAnsi="Cambria Math" w:cs="Arial"/>
                <w:sz w:val="22"/>
                <w:szCs w:val="22"/>
              </w:rPr>
              <m:t>1i</m:t>
            </m:r>
          </m:sub>
        </m:sSub>
      </m:oMath>
      <w:r w:rsidR="00067DEE" w:rsidRPr="007A485A">
        <w:t xml:space="preserve">, …, </w:t>
      </w:r>
      <m:oMath>
        <m:sSub>
          <m:sSubPr>
            <m:ctrlPr>
              <w:rPr>
                <w:rFonts w:ascii="Cambria Math" w:hAnsi="Arial" w:cs="Arial"/>
                <w:i/>
                <w:sz w:val="22"/>
                <w:szCs w:val="22"/>
              </w:rPr>
            </m:ctrlPr>
          </m:sSubPr>
          <m:e>
            <m:r>
              <w:rPr>
                <w:rFonts w:ascii="Cambria Math" w:hAnsi="Cambria Math" w:cs="Arial"/>
                <w:sz w:val="22"/>
                <w:szCs w:val="22"/>
              </w:rPr>
              <m:t>x</m:t>
            </m:r>
          </m:e>
          <m:sub>
            <m:r>
              <w:rPr>
                <w:rFonts w:ascii="Cambria Math" w:hAnsi="Cambria Math" w:cs="Arial"/>
                <w:sz w:val="22"/>
                <w:szCs w:val="22"/>
              </w:rPr>
              <m:t>pi</m:t>
            </m:r>
          </m:sub>
        </m:sSub>
      </m:oMath>
      <w:r w:rsidR="00067DEE" w:rsidRPr="007A485A">
        <w:t xml:space="preserve"> </w:t>
      </w:r>
      <w:r w:rsidR="00815308">
        <w:t xml:space="preserve">are the </w:t>
      </w:r>
      <w:r w:rsidR="00067DEE" w:rsidRPr="007A485A">
        <w:t xml:space="preserve">confounders for subject i. </w:t>
      </w:r>
      <w:r w:rsidR="0068707C">
        <w:t xml:space="preserve"> </w:t>
      </w:r>
      <w:r w:rsidR="00067DEE" w:rsidRPr="007A485A">
        <w:t>Confounders included maternal age, race, education</w:t>
      </w:r>
      <w:r w:rsidR="00067DEE" w:rsidRPr="008E7ED6">
        <w:t xml:space="preserve"> and smoking status in all models, as we</w:t>
      </w:r>
      <w:r w:rsidR="00067DEE" w:rsidRPr="00006A90">
        <w:t xml:space="preserve">ll as child's sex in models not </w:t>
      </w:r>
      <w:r w:rsidR="00067DEE" w:rsidRPr="00006A90">
        <w:lastRenderedPageBreak/>
        <w:t xml:space="preserve">stratified by sex. </w:t>
      </w:r>
      <w:r w:rsidR="00774B0A" w:rsidRPr="00006A90">
        <w:t xml:space="preserve"> </w:t>
      </w:r>
      <w:r w:rsidR="00067DEE" w:rsidRPr="007A485A">
        <w:t xml:space="preserve">Without additional structure on the </w:t>
      </w:r>
      <m:oMath>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oMath>
      <w:r w:rsidR="00067DEE" w:rsidRPr="007A485A">
        <w:t xml:space="preserve"> coefficients, the estimates of the week-specific effects are typically unstable due to collinearity amon</w:t>
      </w:r>
      <w:r w:rsidR="0068707C">
        <w:t>g the weekly pollution averages</w:t>
      </w:r>
      <w:r w:rsidR="00067DEE" w:rsidRPr="007A485A">
        <w:t>. Therefore, we fit constrained DLM</w:t>
      </w:r>
      <w:r w:rsidR="000E12F7">
        <w:t>s</w:t>
      </w:r>
      <w:r w:rsidR="00067DEE" w:rsidRPr="007A485A">
        <w:t xml:space="preserve"> that assume these effects </w:t>
      </w:r>
      <m:oMath>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oMath>
      <w:r w:rsidR="00067DEE" w:rsidRPr="007A485A">
        <w:t xml:space="preserve"> are a smooth function of j (week)</w:t>
      </w:r>
      <w:r w:rsidR="003E389A">
        <w:t>,</w:t>
      </w:r>
      <w:r w:rsidR="00067DEE" w:rsidRPr="007A485A">
        <w:t xml:space="preserve"> such</w:t>
      </w:r>
      <w:r w:rsidR="009243F1">
        <w:t xml:space="preserve"> that</w:t>
      </w:r>
      <w:r w:rsidR="00067DEE" w:rsidRPr="007A485A">
        <w:t xml:space="preserve"> </w:t>
      </w:r>
      <m:oMath>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oMath>
      <w:r w:rsidR="00067DEE" w:rsidRPr="007A485A">
        <w:t xml:space="preserve"> = h(j).  We model</w:t>
      </w:r>
      <w:r w:rsidR="00B922C1">
        <w:t>ed</w:t>
      </w:r>
      <w:r w:rsidR="00067DEE" w:rsidRPr="007A485A">
        <w:t xml:space="preserve"> t</w:t>
      </w:r>
      <w:r w:rsidR="007A485A" w:rsidRPr="007A485A">
        <w:t>his smooth function using</w:t>
      </w:r>
      <w:r w:rsidR="001F63CE">
        <w:t xml:space="preserve"> b-splines</w:t>
      </w:r>
      <w:r w:rsidR="00A013CA">
        <w:t xml:space="preserve"> with 4 degrees of freedom</w:t>
      </w:r>
      <w:r w:rsidR="001F63CE">
        <w:t>.</w:t>
      </w:r>
      <w:r w:rsidR="007A485A" w:rsidRPr="007A485A">
        <w:t xml:space="preserve"> </w:t>
      </w:r>
      <w:r w:rsidR="00352026">
        <w:t xml:space="preserve"> </w:t>
      </w:r>
      <w:r w:rsidR="00774B0A" w:rsidRPr="007A485A">
        <w:t xml:space="preserve">A </w:t>
      </w:r>
      <w:r w:rsidR="00B15AAF" w:rsidRPr="007A485A">
        <w:t xml:space="preserve">sensitive </w:t>
      </w:r>
      <w:r w:rsidR="00774B0A" w:rsidRPr="007A485A">
        <w:t xml:space="preserve">window is identified when the estimated </w:t>
      </w:r>
      <w:r w:rsidR="00067DEE" w:rsidRPr="007A485A">
        <w:t xml:space="preserve">pointwise </w:t>
      </w:r>
      <w:r w:rsidR="00774B0A" w:rsidRPr="007A485A">
        <w:t xml:space="preserve">95% confidence </w:t>
      </w:r>
      <w:r w:rsidR="00067DEE" w:rsidRPr="007A485A">
        <w:t>bands</w:t>
      </w:r>
      <w:r w:rsidR="00774B0A" w:rsidRPr="007A485A">
        <w:t xml:space="preserve"> </w:t>
      </w:r>
      <w:r w:rsidR="00B922C1">
        <w:t>do</w:t>
      </w:r>
      <w:r w:rsidR="00B922C1" w:rsidRPr="007A485A">
        <w:t xml:space="preserve"> </w:t>
      </w:r>
      <w:r w:rsidR="00067DEE" w:rsidRPr="007A485A">
        <w:t>not include</w:t>
      </w:r>
      <w:r w:rsidR="00774B0A" w:rsidRPr="007A485A">
        <w:t xml:space="preserve"> zero. </w:t>
      </w:r>
      <w:r w:rsidR="002C033F">
        <w:t xml:space="preserve"> Next, to assess whether the sensitive window of prenatal PM</w:t>
      </w:r>
      <w:r w:rsidR="002C033F" w:rsidRPr="00AC1257">
        <w:rPr>
          <w:vertAlign w:val="subscript"/>
        </w:rPr>
        <w:t>2.5</w:t>
      </w:r>
      <w:r w:rsidR="002C033F">
        <w:t xml:space="preserve"> exposure on childhood neurodevelopment was different between boys and girls, </w:t>
      </w:r>
      <w:r w:rsidR="00DB611F">
        <w:t>sex</w:t>
      </w:r>
      <w:r w:rsidR="00DB4177">
        <w:t xml:space="preserve">-stratified </w:t>
      </w:r>
      <w:r w:rsidR="00952019">
        <w:t xml:space="preserve">DLMs </w:t>
      </w:r>
      <w:r w:rsidR="00DB4177">
        <w:t xml:space="preserve">were </w:t>
      </w:r>
      <w:r w:rsidR="00952019">
        <w:t>run</w:t>
      </w:r>
      <w:r w:rsidR="00DB4177">
        <w:t xml:space="preserve"> to assess potential </w:t>
      </w:r>
      <w:r w:rsidR="00DB611F">
        <w:t>sex</w:t>
      </w:r>
      <w:r w:rsidR="00DB4177">
        <w:t>-specific asso</w:t>
      </w:r>
      <w:r w:rsidR="00161212">
        <w:t>c</w:t>
      </w:r>
      <w:r w:rsidR="00DB4177">
        <w:t>iations.</w:t>
      </w:r>
      <w:r w:rsidR="006D0060">
        <w:t xml:space="preserve">  </w:t>
      </w:r>
      <w:r w:rsidR="006F4D58">
        <w:t xml:space="preserve">To </w:t>
      </w:r>
      <w:r w:rsidR="00735228">
        <w:t>demonstrate how the</w:t>
      </w:r>
      <w:r w:rsidR="00EC29F1">
        <w:t xml:space="preserve"> estimate of an association between PM</w:t>
      </w:r>
      <w:r w:rsidR="00EC29F1" w:rsidRPr="00AC1257">
        <w:rPr>
          <w:vertAlign w:val="subscript"/>
        </w:rPr>
        <w:t>2.5</w:t>
      </w:r>
      <w:r w:rsidR="00EC29F1">
        <w:t xml:space="preserve"> exposure </w:t>
      </w:r>
      <w:r w:rsidR="00EC29F1" w:rsidRPr="00EC29F1">
        <w:t xml:space="preserve">and outcome would have differed from that based on the entire pregnancy </w:t>
      </w:r>
      <w:r w:rsidR="00735228">
        <w:t xml:space="preserve">and </w:t>
      </w:r>
      <w:r w:rsidR="00EC29F1" w:rsidRPr="00EC29F1">
        <w:t xml:space="preserve">had the sensitive windows been identified </w:t>
      </w:r>
      <w:r w:rsidR="00EC29F1" w:rsidRPr="00735228">
        <w:rPr>
          <w:i/>
        </w:rPr>
        <w:t>a priori</w:t>
      </w:r>
      <w:r w:rsidR="006F4D58">
        <w:t>, w</w:t>
      </w:r>
      <w:r w:rsidR="0006206A">
        <w:t xml:space="preserve">e </w:t>
      </w:r>
      <w:r w:rsidR="00C417F1">
        <w:t>then also</w:t>
      </w:r>
      <w:r w:rsidR="0006206A">
        <w:t xml:space="preserve"> </w:t>
      </w:r>
      <w:r w:rsidR="007172A3">
        <w:t>e</w:t>
      </w:r>
      <w:r w:rsidR="00B53275">
        <w:t>stimated</w:t>
      </w:r>
      <w:r w:rsidR="00FC0A56">
        <w:t xml:space="preserve"> </w:t>
      </w:r>
      <w:r w:rsidR="00DB611F">
        <w:t>sex</w:t>
      </w:r>
      <w:r w:rsidR="00F00C55">
        <w:t>-specific associations between</w:t>
      </w:r>
      <w:r w:rsidR="00952019">
        <w:t xml:space="preserve"> </w:t>
      </w:r>
      <w:r w:rsidR="003D2BB9">
        <w:t xml:space="preserve">prenatal </w:t>
      </w:r>
      <w:r w:rsidR="00952019" w:rsidRPr="006D0060">
        <w:t>PM</w:t>
      </w:r>
      <w:r w:rsidR="00952019" w:rsidRPr="006D0060">
        <w:rPr>
          <w:vertAlign w:val="subscript"/>
        </w:rPr>
        <w:t>2.5</w:t>
      </w:r>
      <w:r w:rsidR="00952019" w:rsidRPr="006D0060">
        <w:t xml:space="preserve"> levels averaged across the </w:t>
      </w:r>
      <w:r w:rsidR="00F00C55">
        <w:t>sensitive</w:t>
      </w:r>
      <w:r w:rsidR="00952019" w:rsidRPr="006D0060">
        <w:t xml:space="preserve"> window</w:t>
      </w:r>
      <w:r w:rsidR="00355E44">
        <w:t>s</w:t>
      </w:r>
      <w:r w:rsidR="00952019" w:rsidRPr="006D0060">
        <w:t xml:space="preserve"> </w:t>
      </w:r>
      <w:r w:rsidR="00550A72">
        <w:t xml:space="preserve">identified by the DLMs </w:t>
      </w:r>
      <w:r w:rsidR="00952019">
        <w:t xml:space="preserve">in relation to </w:t>
      </w:r>
      <w:r w:rsidR="00952019" w:rsidRPr="006D0060">
        <w:t>neurodevelopmental outcomes</w:t>
      </w:r>
      <w:r w:rsidR="00190B66">
        <w:t xml:space="preserve"> using</w:t>
      </w:r>
      <w:r w:rsidR="00CD5637">
        <w:t xml:space="preserve"> </w:t>
      </w:r>
      <w:r w:rsidR="00E278D0">
        <w:t>multivariable</w:t>
      </w:r>
      <w:r w:rsidR="003A5447">
        <w:t xml:space="preserve"> </w:t>
      </w:r>
      <w:r w:rsidR="00DB4177" w:rsidRPr="006D0060">
        <w:t>linear regression models</w:t>
      </w:r>
      <w:r w:rsidR="00C417F1">
        <w:t xml:space="preserve">, adjusting for maternal age, education, race, and </w:t>
      </w:r>
      <w:r w:rsidR="00AF7CBB">
        <w:t xml:space="preserve">prenatal/postnatal maternal </w:t>
      </w:r>
      <w:r w:rsidR="00C417F1">
        <w:t>smoking</w:t>
      </w:r>
      <w:r w:rsidR="006D0060" w:rsidRPr="006D0060">
        <w:t>.</w:t>
      </w:r>
      <w:r w:rsidR="005D1F6F">
        <w:t xml:space="preserve"> </w:t>
      </w:r>
      <w:r w:rsidR="005D5632">
        <w:t xml:space="preserve"> </w:t>
      </w:r>
      <w:r w:rsidR="00EA49DB">
        <w:t>W</w:t>
      </w:r>
      <w:r w:rsidR="006F1479" w:rsidRPr="006F1479">
        <w:t>e also performed sensitivity analyses b</w:t>
      </w:r>
      <w:r w:rsidR="005827E5">
        <w:t xml:space="preserve">y </w:t>
      </w:r>
      <w:r w:rsidR="006F1479" w:rsidRPr="006F1479">
        <w:t xml:space="preserve">additionally including </w:t>
      </w:r>
      <w:r w:rsidR="00A072C9">
        <w:t xml:space="preserve">averaged </w:t>
      </w:r>
      <w:r w:rsidR="005827E5">
        <w:t>postnatal PM</w:t>
      </w:r>
      <w:r w:rsidR="005827E5" w:rsidRPr="00A072C9">
        <w:rPr>
          <w:vertAlign w:val="subscript"/>
        </w:rPr>
        <w:t>2.5</w:t>
      </w:r>
      <w:r w:rsidR="005827E5">
        <w:t xml:space="preserve"> levels</w:t>
      </w:r>
      <w:r w:rsidR="00DA2E82">
        <w:t xml:space="preserve"> </w:t>
      </w:r>
      <w:r w:rsidR="00806A05">
        <w:t xml:space="preserve">over </w:t>
      </w:r>
      <w:r w:rsidR="005D1F6F">
        <w:t>the first 2 years of life</w:t>
      </w:r>
      <w:r w:rsidR="00806A05">
        <w:t xml:space="preserve"> (which were correlated with prenatal exposure levels</w:t>
      </w:r>
      <w:r w:rsidR="00483738">
        <w:t>;</w:t>
      </w:r>
      <w:r w:rsidR="00806A05">
        <w:t xml:space="preserve"> </w:t>
      </w:r>
      <w:r w:rsidR="00483738">
        <w:t xml:space="preserve">Spearman’s </w:t>
      </w:r>
      <w:r w:rsidR="00483738" w:rsidRPr="00197392">
        <w:rPr>
          <w:i/>
        </w:rPr>
        <w:t>r</w:t>
      </w:r>
      <w:r w:rsidR="00483738">
        <w:t xml:space="preserve">=0.82, </w:t>
      </w:r>
      <w:r w:rsidR="00483738">
        <w:rPr>
          <w:i/>
        </w:rPr>
        <w:t>p</w:t>
      </w:r>
      <w:r w:rsidR="00483738">
        <w:t>&lt;0.001</w:t>
      </w:r>
      <w:r w:rsidR="00806A05">
        <w:t>)</w:t>
      </w:r>
      <w:r w:rsidR="00A072C9">
        <w:t xml:space="preserve">, </w:t>
      </w:r>
      <w:r w:rsidR="00872855">
        <w:t xml:space="preserve">blood lead level assessed on the day of neurodevelopment tests, </w:t>
      </w:r>
      <w:r w:rsidR="00951EAA">
        <w:t>and birth weight</w:t>
      </w:r>
      <w:r w:rsidR="00D75BEE">
        <w:t xml:space="preserve"> for gestational age</w:t>
      </w:r>
      <w:r w:rsidR="00720402">
        <w:t xml:space="preserve"> into the model</w:t>
      </w:r>
      <w:r w:rsidR="006F1479" w:rsidRPr="006F1479">
        <w:t>.</w:t>
      </w:r>
      <w:r w:rsidR="006F1479">
        <w:t xml:space="preserve">  </w:t>
      </w:r>
      <w:r w:rsidR="005D5632">
        <w:t>DLMs</w:t>
      </w:r>
      <w:r w:rsidR="005D5632" w:rsidRPr="00FE5099">
        <w:t xml:space="preserve"> were </w:t>
      </w:r>
      <w:r w:rsidR="005D5632">
        <w:t>implemented</w:t>
      </w:r>
      <w:r w:rsidR="005D5632" w:rsidRPr="00FE5099">
        <w:t xml:space="preserve"> using the </w:t>
      </w:r>
      <w:r w:rsidR="005D5632" w:rsidRPr="00FE5099">
        <w:rPr>
          <w:i/>
        </w:rPr>
        <w:t xml:space="preserve">dlnm </w:t>
      </w:r>
      <w:r w:rsidR="005D5632" w:rsidRPr="00FE5099">
        <w:t>package in</w:t>
      </w:r>
      <w:r w:rsidR="005D5632" w:rsidRPr="00FE5099">
        <w:rPr>
          <w:i/>
        </w:rPr>
        <w:t xml:space="preserve"> R </w:t>
      </w:r>
      <w:r w:rsidR="005D5632" w:rsidRPr="00FE5099">
        <w:t xml:space="preserve">(version 3.0.1, Vienna, Austria) </w:t>
      </w:r>
      <w:r w:rsidR="00BC4FF2">
        <w:fldChar w:fldCharType="begin"/>
      </w:r>
      <w:r w:rsidR="006264AC">
        <w:instrText xml:space="preserve"> ADDIN EN.CITE &lt;EndNote&gt;&lt;Cite&gt;&lt;Author&gt;Gasparrini&lt;/Author&gt;&lt;Year&gt;2010&lt;/Year&gt;&lt;RecNum&gt;247&lt;/RecNum&gt;&lt;DisplayText&gt;(Gasparrini et al. 2010)&lt;/DisplayText&gt;&lt;record&gt;&lt;rec-number&gt;247&lt;/rec-number&gt;&lt;foreign-keys&gt;&lt;key app="EN" db-id="s220vwp2rp5ed0etfaovaes9aw0dx9re0fes"&gt;247&lt;/key&gt;&lt;/foreign-keys&gt;&lt;ref-type name="Journal Article"&gt;17&lt;/ref-type&gt;&lt;contributors&gt;&lt;authors&gt;&lt;author&gt;Gasparrini, A.&lt;/author&gt;&lt;author&gt;Armstrong, B.&lt;/author&gt;&lt;author&gt;Kenward, M. G.&lt;/author&gt;&lt;/authors&gt;&lt;/contributors&gt;&lt;auth-address&gt;Public Health and Policy Department, London School of Hygiene and Tropical Medicine, Keppel Street, London W1C 7HT, U.K. antonio.gasparrini@lshtm.ac.uk&lt;/auth-address&gt;&lt;titles&gt;&lt;title&gt;Distributed lag non-linear models&lt;/title&gt;&lt;secondary-title&gt;Stat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medicine&lt;/abbr-1&gt;&lt;/alt-periodical&gt;&lt;pages&gt;2224-34&lt;/pages&gt;&lt;volume&gt;29&lt;/volume&gt;&lt;number&gt;21&lt;/number&gt;&lt;edition&gt;2010/09/03&lt;/edition&gt;&lt;keywords&gt;&lt;keyword&gt;Algorithms&lt;/keyword&gt;&lt;keyword&gt;Databases, Factual&lt;/keyword&gt;&lt;keyword&gt;Environmental Exposure/*adverse effects/*statistics &amp;amp; numerical data&lt;/keyword&gt;&lt;keyword&gt;Humans&lt;/keyword&gt;&lt;keyword&gt;Internet&lt;/keyword&gt;&lt;keyword&gt;*Models, Statistical&lt;/keyword&gt;&lt;keyword&gt;*Mortality&lt;/keyword&gt;&lt;keyword&gt;New York City/epidemiology&lt;/keyword&gt;&lt;keyword&gt;*Nonlinear Dynamics&lt;/keyword&gt;&lt;keyword&gt;Risk&lt;/keyword&gt;&lt;keyword&gt;Software&lt;/keyword&gt;&lt;keyword&gt;*Temperature&lt;/keyword&gt;&lt;keyword&gt;Time Factors&lt;/keyword&gt;&lt;/keywords&gt;&lt;dates&gt;&lt;year&gt;2010&lt;/year&gt;&lt;pub-dates&gt;&lt;date&gt;Sep 20&lt;/date&gt;&lt;/pub-dates&gt;&lt;/dates&gt;&lt;isbn&gt;1097-0258 (Electronic)&amp;#xD;0277-6715 (Linking)&lt;/isbn&gt;&lt;accession-num&gt;20812303&lt;/accession-num&gt;&lt;urls&gt;&lt;related-urls&gt;&lt;url&gt;http://www.ncbi.nlm.nih.gov/pubmed/20812303&lt;/url&gt;&lt;/related-urls&gt;&lt;/urls&gt;&lt;custom2&gt;2998707&lt;/custom2&gt;&lt;electronic-resource-num&gt;10.1002/sim.3940&lt;/electronic-resource-num&gt;&lt;language&gt;eng&lt;/language&gt;&lt;/record&gt;&lt;/Cite&gt;&lt;/EndNote&gt;</w:instrText>
      </w:r>
      <w:r w:rsidR="00BC4FF2">
        <w:fldChar w:fldCharType="separate"/>
      </w:r>
      <w:r w:rsidR="006264AC">
        <w:rPr>
          <w:noProof/>
        </w:rPr>
        <w:t>(</w:t>
      </w:r>
      <w:hyperlink w:anchor="_ENREF_20" w:tooltip="Gasparrini, 2010 #247" w:history="1">
        <w:r w:rsidR="002B1ABC">
          <w:rPr>
            <w:noProof/>
          </w:rPr>
          <w:t>Gasparrini et al. 2010</w:t>
        </w:r>
      </w:hyperlink>
      <w:r w:rsidR="006264AC">
        <w:rPr>
          <w:noProof/>
        </w:rPr>
        <w:t>)</w:t>
      </w:r>
      <w:r w:rsidR="00BC4FF2">
        <w:fldChar w:fldCharType="end"/>
      </w:r>
      <w:r w:rsidR="00B02805">
        <w:t xml:space="preserve">, and </w:t>
      </w:r>
      <w:r w:rsidR="009C6FF3">
        <w:t>other analyses</w:t>
      </w:r>
      <w:r w:rsidR="00B02805">
        <w:t xml:space="preserve"> were performed in </w:t>
      </w:r>
      <w:r w:rsidR="00B02805" w:rsidRPr="006D0060">
        <w:t>SAS (version 9.1.3, SAS Institute Inc., Cary, NC)</w:t>
      </w:r>
      <w:r w:rsidR="005D5632">
        <w:t xml:space="preserve">.  </w:t>
      </w:r>
    </w:p>
    <w:p w14:paraId="35C08C03" w14:textId="77777777" w:rsidR="00E278D0" w:rsidRPr="006D0060" w:rsidRDefault="00E278D0" w:rsidP="001C0B53">
      <w:pPr>
        <w:pStyle w:val="NormalWeb"/>
        <w:spacing w:before="3" w:after="3" w:line="360" w:lineRule="auto"/>
        <w:rPr>
          <w:rFonts w:ascii="Times New Roman" w:hAnsi="Times New Roman"/>
          <w:sz w:val="24"/>
          <w:szCs w:val="24"/>
        </w:rPr>
      </w:pPr>
    </w:p>
    <w:p w14:paraId="36C82D80" w14:textId="77777777" w:rsidR="00A00B2B" w:rsidRPr="009C6DE6" w:rsidRDefault="00A00B2B" w:rsidP="001C0B53">
      <w:pPr>
        <w:spacing w:line="360" w:lineRule="auto"/>
        <w:jc w:val="both"/>
        <w:rPr>
          <w:rFonts w:eastAsia="AdvTimes"/>
          <w:b/>
          <w:kern w:val="0"/>
        </w:rPr>
      </w:pPr>
      <w:r w:rsidRPr="009C6DE6">
        <w:rPr>
          <w:rFonts w:eastAsia="AdvTimes"/>
          <w:b/>
          <w:kern w:val="0"/>
        </w:rPr>
        <w:t>RESULTS</w:t>
      </w:r>
    </w:p>
    <w:p w14:paraId="38865C3F" w14:textId="77777777" w:rsidR="001A0308" w:rsidRDefault="00A00B2B" w:rsidP="001C0B53">
      <w:pPr>
        <w:spacing w:line="360" w:lineRule="auto"/>
        <w:jc w:val="both"/>
      </w:pPr>
      <w:bookmarkStart w:id="23" w:name="OLE_LINK1"/>
      <w:r>
        <w:t xml:space="preserve">Most </w:t>
      </w:r>
      <w:r w:rsidRPr="009C6DE6">
        <w:t>mothers were ethnic minority (</w:t>
      </w:r>
      <w:r w:rsidR="00F34882">
        <w:t>60</w:t>
      </w:r>
      <w:r w:rsidRPr="009C6DE6">
        <w:t>% Hispanic, 2</w:t>
      </w:r>
      <w:r w:rsidR="00F34882">
        <w:t>5</w:t>
      </w:r>
      <w:r w:rsidRPr="009C6DE6">
        <w:t xml:space="preserve">% African American), </w:t>
      </w:r>
      <w:r w:rsidR="001F47CB">
        <w:t>had</w:t>
      </w:r>
      <w:r w:rsidR="00BB51B4">
        <w:t xml:space="preserve"> </w:t>
      </w:r>
      <w:r w:rsidR="00BB51B4" w:rsidRPr="009C6DE6">
        <w:t>≤ 12 years of education</w:t>
      </w:r>
      <w:r w:rsidR="00BB51B4">
        <w:t xml:space="preserve"> </w:t>
      </w:r>
      <w:r w:rsidRPr="009C6DE6">
        <w:t>(6</w:t>
      </w:r>
      <w:r w:rsidR="00E60536">
        <w:t>9</w:t>
      </w:r>
      <w:r w:rsidRPr="009C6DE6">
        <w:t xml:space="preserve">%), and </w:t>
      </w:r>
      <w:r w:rsidR="00BB51B4">
        <w:t xml:space="preserve">were </w:t>
      </w:r>
      <w:r>
        <w:t>non</w:t>
      </w:r>
      <w:r w:rsidRPr="009C6DE6">
        <w:t>smokers</w:t>
      </w:r>
      <w:r w:rsidR="009A6F06">
        <w:t xml:space="preserve"> prenatally</w:t>
      </w:r>
      <w:r w:rsidRPr="009C6DE6">
        <w:t xml:space="preserve"> (8</w:t>
      </w:r>
      <w:r w:rsidR="00E60536">
        <w:t>1%);</w:t>
      </w:r>
      <w:r>
        <w:t xml:space="preserve"> </w:t>
      </w:r>
      <w:r w:rsidR="00BB51B4">
        <w:t>the distribution of covariates did not differ</w:t>
      </w:r>
      <w:r w:rsidR="00E60536">
        <w:t xml:space="preserve"> by </w:t>
      </w:r>
      <w:r w:rsidR="00677F2A">
        <w:t xml:space="preserve">children's </w:t>
      </w:r>
      <w:r w:rsidR="00DB611F">
        <w:t>sex</w:t>
      </w:r>
      <w:r w:rsidR="00E60536">
        <w:t xml:space="preserve"> </w:t>
      </w:r>
      <w:r>
        <w:t>(Table 1)</w:t>
      </w:r>
      <w:r w:rsidRPr="009C6DE6">
        <w:t>.</w:t>
      </w:r>
      <w:r w:rsidR="00BB51B4">
        <w:t xml:space="preserve"> </w:t>
      </w:r>
      <w:r w:rsidRPr="009C6DE6">
        <w:t xml:space="preserve">  </w:t>
      </w:r>
      <w:r w:rsidR="00E60536">
        <w:t xml:space="preserve">Table 2 </w:t>
      </w:r>
      <w:r w:rsidR="00D9223C">
        <w:t>summarizes</w:t>
      </w:r>
      <w:r w:rsidR="00E60536">
        <w:t xml:space="preserve"> the </w:t>
      </w:r>
      <w:r w:rsidR="00BB51B4">
        <w:t>distribution of the</w:t>
      </w:r>
      <w:r w:rsidR="00E60536">
        <w:t xml:space="preserve"> neurocognitive </w:t>
      </w:r>
      <w:r w:rsidR="00BB51B4">
        <w:lastRenderedPageBreak/>
        <w:t xml:space="preserve">domain scores </w:t>
      </w:r>
      <w:r w:rsidR="00E60536">
        <w:t xml:space="preserve">and </w:t>
      </w:r>
      <w:r w:rsidR="00BB51B4">
        <w:t>ambient</w:t>
      </w:r>
      <w:r w:rsidR="00BB51B4" w:rsidRPr="00FE5099">
        <w:t xml:space="preserve"> PM</w:t>
      </w:r>
      <w:r w:rsidR="00BB51B4" w:rsidRPr="00FE5099">
        <w:rPr>
          <w:vertAlign w:val="subscript"/>
        </w:rPr>
        <w:t>2.5</w:t>
      </w:r>
      <w:r w:rsidR="00BB51B4">
        <w:t xml:space="preserve"> </w:t>
      </w:r>
      <w:r w:rsidR="00E60536">
        <w:t xml:space="preserve">exposure levels by </w:t>
      </w:r>
      <w:r w:rsidR="00DB611F">
        <w:t>sex</w:t>
      </w:r>
      <w:r w:rsidR="00E60536">
        <w:t xml:space="preserve">.  </w:t>
      </w:r>
      <w:r w:rsidR="00043D32">
        <w:t>Prenatal PM</w:t>
      </w:r>
      <w:r w:rsidR="00043D32" w:rsidRPr="00043D32">
        <w:rPr>
          <w:vertAlign w:val="subscript"/>
        </w:rPr>
        <w:t>2.5</w:t>
      </w:r>
      <w:r w:rsidR="00043D32">
        <w:t xml:space="preserve"> levels were similar for boys and girls, and t</w:t>
      </w:r>
      <w:r w:rsidR="00E60536">
        <w:t>here w</w:t>
      </w:r>
      <w:r w:rsidR="00043D32">
        <w:t>as</w:t>
      </w:r>
      <w:r w:rsidR="00BB51B4">
        <w:t xml:space="preserve"> also</w:t>
      </w:r>
      <w:r w:rsidR="00E60536">
        <w:t xml:space="preserve"> no significant </w:t>
      </w:r>
      <w:r w:rsidR="00DB611F">
        <w:t>sex</w:t>
      </w:r>
      <w:r w:rsidR="00E60536">
        <w:t xml:space="preserve"> difference in terms of gestational age at birth, maternal age at enrollment, and children's age at neurocognitive test</w:t>
      </w:r>
      <w:r w:rsidR="00BB51B4">
        <w:t>ing</w:t>
      </w:r>
      <w:r w:rsidR="00E60536">
        <w:t xml:space="preserve"> (Tables 1-2).  </w:t>
      </w:r>
      <w:bookmarkEnd w:id="23"/>
    </w:p>
    <w:p w14:paraId="158DA113" w14:textId="77777777" w:rsidR="00E60536" w:rsidRDefault="00E60536" w:rsidP="001C0B53">
      <w:pPr>
        <w:spacing w:line="360" w:lineRule="auto"/>
        <w:jc w:val="both"/>
      </w:pPr>
    </w:p>
    <w:p w14:paraId="7569149D" w14:textId="77777777" w:rsidR="001A0308" w:rsidRPr="002D5864" w:rsidRDefault="00874606" w:rsidP="001C0B53">
      <w:pPr>
        <w:spacing w:line="360" w:lineRule="auto"/>
        <w:jc w:val="both"/>
        <w:rPr>
          <w:b/>
          <w:bCs/>
          <w:i/>
          <w:iCs/>
        </w:rPr>
      </w:pPr>
      <w:r w:rsidRPr="002D5864">
        <w:rPr>
          <w:b/>
          <w:bCs/>
          <w:i/>
          <w:iCs/>
        </w:rPr>
        <w:t>Distributed Lag Models (DL</w:t>
      </w:r>
      <w:r w:rsidR="00806CBD">
        <w:rPr>
          <w:b/>
          <w:bCs/>
          <w:i/>
          <w:iCs/>
        </w:rPr>
        <w:t>M</w:t>
      </w:r>
      <w:r w:rsidRPr="002D5864">
        <w:rPr>
          <w:b/>
          <w:bCs/>
          <w:i/>
          <w:iCs/>
        </w:rPr>
        <w:t>s)</w:t>
      </w:r>
    </w:p>
    <w:p w14:paraId="5B48CC83" w14:textId="77777777" w:rsidR="00D9223C" w:rsidRDefault="00874606" w:rsidP="001C0B53">
      <w:pPr>
        <w:spacing w:line="360" w:lineRule="auto"/>
      </w:pPr>
      <w:r w:rsidRPr="00874606">
        <w:t>Figure 1</w:t>
      </w:r>
      <w:r w:rsidRPr="00874606">
        <w:rPr>
          <w:b/>
        </w:rPr>
        <w:t xml:space="preserve"> </w:t>
      </w:r>
      <w:r>
        <w:t>shows the associations between prenatal PM</w:t>
      </w:r>
      <w:r w:rsidRPr="00DE2166">
        <w:rPr>
          <w:vertAlign w:val="subscript"/>
        </w:rPr>
        <w:t>2.5</w:t>
      </w:r>
      <w:r>
        <w:t xml:space="preserve"> and </w:t>
      </w:r>
      <w:r w:rsidR="001F47CB">
        <w:t>child IQ using DLMs</w:t>
      </w:r>
      <w:r w:rsidR="00986C3B">
        <w:t xml:space="preserve"> for all children as well as stratified by sex</w:t>
      </w:r>
      <w:r w:rsidR="001F47CB">
        <w:t>, adjusting for maternal age, race</w:t>
      </w:r>
      <w:r w:rsidR="00846679">
        <w:t>/ethnicity</w:t>
      </w:r>
      <w:r w:rsidR="001F47CB">
        <w:t xml:space="preserve">, education, </w:t>
      </w:r>
      <w:r w:rsidR="00B76F03">
        <w:t xml:space="preserve">pre- and </w:t>
      </w:r>
      <w:r w:rsidR="005E0975">
        <w:t>postnatal</w:t>
      </w:r>
      <w:r w:rsidR="00753772">
        <w:t xml:space="preserve"> maternal</w:t>
      </w:r>
      <w:r w:rsidR="001F47CB">
        <w:t xml:space="preserve"> smoking.  </w:t>
      </w:r>
      <w:r w:rsidR="00FB059A">
        <w:t>“S</w:t>
      </w:r>
      <w:r w:rsidR="003308F7">
        <w:t>ensitive</w:t>
      </w:r>
      <w:r w:rsidR="00FB059A">
        <w:t xml:space="preserve"> windows” graphically appear as a bump during which exposure is significantly associated with neurophenotype.  </w:t>
      </w:r>
      <w:r w:rsidR="001F47CB">
        <w:t xml:space="preserve">We observed significant </w:t>
      </w:r>
      <w:r w:rsidR="00B719B7">
        <w:t>associations between</w:t>
      </w:r>
      <w:r w:rsidR="001F47CB">
        <w:t xml:space="preserve"> </w:t>
      </w:r>
      <w:r w:rsidR="0040552D">
        <w:t xml:space="preserve">increased </w:t>
      </w:r>
      <w:r w:rsidR="001F47CB">
        <w:t>PM</w:t>
      </w:r>
      <w:r w:rsidR="001F47CB" w:rsidRPr="001B6ED8">
        <w:rPr>
          <w:vertAlign w:val="subscript"/>
        </w:rPr>
        <w:t xml:space="preserve">2.5 </w:t>
      </w:r>
      <w:r w:rsidR="001F47CB">
        <w:t xml:space="preserve">exposure </w:t>
      </w:r>
      <w:r w:rsidR="0040552D">
        <w:t>and lower</w:t>
      </w:r>
      <w:r w:rsidR="00F846AB">
        <w:t xml:space="preserve"> </w:t>
      </w:r>
      <w:r w:rsidR="001F47CB">
        <w:t xml:space="preserve">children's IQ </w:t>
      </w:r>
      <w:r w:rsidR="0040552D">
        <w:t xml:space="preserve">scores </w:t>
      </w:r>
      <w:r w:rsidR="001F47CB">
        <w:t xml:space="preserve">(lower </w:t>
      </w:r>
      <w:r w:rsidR="00D27FBC">
        <w:t>scores</w:t>
      </w:r>
      <w:r w:rsidR="001F47CB">
        <w:t xml:space="preserve"> indicate </w:t>
      </w:r>
      <w:r w:rsidR="00D27FBC">
        <w:t>poorer functioning</w:t>
      </w:r>
      <w:r w:rsidR="001F47CB">
        <w:t xml:space="preserve">) </w:t>
      </w:r>
      <w:r w:rsidR="00B719B7">
        <w:t>around</w:t>
      </w:r>
      <w:r w:rsidR="001F47CB">
        <w:t xml:space="preserve"> late pregnancy (3</w:t>
      </w:r>
      <w:r w:rsidR="00815CE8">
        <w:t>2</w:t>
      </w:r>
      <w:r w:rsidR="001F47CB">
        <w:t xml:space="preserve">-38 weeks of gestation) in boys but not </w:t>
      </w:r>
      <w:r w:rsidR="00B719B7">
        <w:t xml:space="preserve">in </w:t>
      </w:r>
      <w:r w:rsidR="00A3761F">
        <w:t>girls.</w:t>
      </w:r>
      <w:r>
        <w:t xml:space="preserve">  When models were run in boys and girls together, we did not find significant </w:t>
      </w:r>
      <w:r w:rsidR="00E970EB">
        <w:t>associations between prenatal PM</w:t>
      </w:r>
      <w:r w:rsidR="00E970EB" w:rsidRPr="00E970EB">
        <w:rPr>
          <w:vertAlign w:val="subscript"/>
        </w:rPr>
        <w:t>2.5</w:t>
      </w:r>
      <w:r w:rsidR="00E970EB">
        <w:t xml:space="preserve"> and</w:t>
      </w:r>
      <w:r>
        <w:t xml:space="preserve"> </w:t>
      </w:r>
      <w:r w:rsidR="003622AC">
        <w:t>attention</w:t>
      </w:r>
      <w:r>
        <w:t xml:space="preserve"> domains.  </w:t>
      </w:r>
      <w:r w:rsidR="003F0215">
        <w:t>However, w</w:t>
      </w:r>
      <w:r>
        <w:t xml:space="preserve">hen stratified by </w:t>
      </w:r>
      <w:r w:rsidR="00DB611F">
        <w:t>sex</w:t>
      </w:r>
      <w:r>
        <w:t xml:space="preserve">, we observed </w:t>
      </w:r>
      <w:r w:rsidR="00FB0BFE">
        <w:t xml:space="preserve">several sexually dimorphic results. </w:t>
      </w:r>
      <w:r w:rsidR="006270D4">
        <w:t xml:space="preserve"> </w:t>
      </w:r>
      <w:r w:rsidR="00FB0BFE">
        <w:t>S</w:t>
      </w:r>
      <w:r w:rsidR="00561E61">
        <w:t>ignificant associations</w:t>
      </w:r>
      <w:r w:rsidR="00E56C02">
        <w:t xml:space="preserve"> were observed</w:t>
      </w:r>
      <w:r w:rsidR="00D75926">
        <w:t xml:space="preserve"> </w:t>
      </w:r>
      <w:r w:rsidR="003D0070">
        <w:t xml:space="preserve">between </w:t>
      </w:r>
      <w:r w:rsidR="00EA49DB">
        <w:t xml:space="preserve">higher </w:t>
      </w:r>
      <w:r w:rsidR="003D0070">
        <w:t>PM</w:t>
      </w:r>
      <w:r w:rsidR="003D0070" w:rsidRPr="003D0070">
        <w:rPr>
          <w:vertAlign w:val="subscript"/>
        </w:rPr>
        <w:t>2.5</w:t>
      </w:r>
      <w:r w:rsidR="003D0070">
        <w:t xml:space="preserve"> level</w:t>
      </w:r>
      <w:r w:rsidR="00EA49DB">
        <w:t>s in</w:t>
      </w:r>
      <w:r w:rsidR="00D75926">
        <w:t xml:space="preserve"> mid-pregnancy</w:t>
      </w:r>
      <w:r w:rsidRPr="00874606">
        <w:t xml:space="preserve"> </w:t>
      </w:r>
      <w:r w:rsidR="00D75926">
        <w:t>(</w:t>
      </w:r>
      <w:r w:rsidRPr="00874606">
        <w:t>2</w:t>
      </w:r>
      <w:r w:rsidR="00A2737D">
        <w:t>0</w:t>
      </w:r>
      <w:r w:rsidR="00C4501F">
        <w:t>-</w:t>
      </w:r>
      <w:r>
        <w:t>2</w:t>
      </w:r>
      <w:r w:rsidR="00A2737D">
        <w:t>6</w:t>
      </w:r>
      <w:r w:rsidRPr="00874606">
        <w:t xml:space="preserve"> weeks</w:t>
      </w:r>
      <w:r w:rsidR="00C4501F">
        <w:t xml:space="preserve"> of</w:t>
      </w:r>
      <w:r w:rsidRPr="00874606">
        <w:t xml:space="preserve"> gestation</w:t>
      </w:r>
      <w:r w:rsidR="00D75926">
        <w:t>)</w:t>
      </w:r>
      <w:r w:rsidRPr="00874606">
        <w:t xml:space="preserve"> </w:t>
      </w:r>
      <w:r w:rsidR="003D0070">
        <w:t>and</w:t>
      </w:r>
      <w:r w:rsidRPr="00874606">
        <w:t xml:space="preserve"> </w:t>
      </w:r>
      <w:r w:rsidR="00EA49DB">
        <w:t xml:space="preserve">increased </w:t>
      </w:r>
      <w:r w:rsidR="00C4501F">
        <w:t>omission</w:t>
      </w:r>
      <w:r>
        <w:t xml:space="preserve"> errors</w:t>
      </w:r>
      <w:r w:rsidR="003D0070">
        <w:t>, and between</w:t>
      </w:r>
      <w:r w:rsidR="00EA49DB">
        <w:t xml:space="preserve"> higher</w:t>
      </w:r>
      <w:r w:rsidR="003D0070">
        <w:t xml:space="preserve"> PM</w:t>
      </w:r>
      <w:r w:rsidR="003D0070" w:rsidRPr="003D0070">
        <w:rPr>
          <w:vertAlign w:val="subscript"/>
        </w:rPr>
        <w:t>2.5</w:t>
      </w:r>
      <w:r w:rsidR="003D0070">
        <w:t xml:space="preserve"> </w:t>
      </w:r>
      <w:r w:rsidR="00EA49DB">
        <w:t xml:space="preserve">exposures in </w:t>
      </w:r>
      <w:r w:rsidR="00D75926">
        <w:t>late pregnancy</w:t>
      </w:r>
      <w:r w:rsidRPr="00874606">
        <w:t xml:space="preserve"> </w:t>
      </w:r>
      <w:r w:rsidR="00D75926">
        <w:t>(</w:t>
      </w:r>
      <w:r>
        <w:t>33</w:t>
      </w:r>
      <w:r w:rsidR="00C4501F">
        <w:t>-</w:t>
      </w:r>
      <w:r>
        <w:t>38</w:t>
      </w:r>
      <w:r w:rsidRPr="00874606">
        <w:t xml:space="preserve"> weeks </w:t>
      </w:r>
      <w:r w:rsidR="00C4501F">
        <w:t xml:space="preserve">of </w:t>
      </w:r>
      <w:r w:rsidRPr="00874606">
        <w:t>gestation</w:t>
      </w:r>
      <w:r w:rsidR="00D75926">
        <w:t>)</w:t>
      </w:r>
      <w:r w:rsidRPr="00874606">
        <w:t xml:space="preserve"> </w:t>
      </w:r>
      <w:r w:rsidR="00EA49DB">
        <w:t>and slower</w:t>
      </w:r>
      <w:r w:rsidRPr="00874606">
        <w:t xml:space="preserve"> HRT</w:t>
      </w:r>
      <w:r w:rsidR="00EA49DB">
        <w:t>s</w:t>
      </w:r>
      <w:r w:rsidR="004100BC">
        <w:t xml:space="preserve"> </w:t>
      </w:r>
      <w:r>
        <w:t>among boys</w:t>
      </w:r>
      <w:r w:rsidR="004659C7">
        <w:t xml:space="preserve"> (Figure 2</w:t>
      </w:r>
      <w:r w:rsidR="008E719E">
        <w:t xml:space="preserve">; higher percentiles </w:t>
      </w:r>
      <w:r w:rsidR="003622AC">
        <w:t xml:space="preserve">of attention domains </w:t>
      </w:r>
      <w:r w:rsidR="008E719E">
        <w:t>indicate less favorable performance)</w:t>
      </w:r>
      <w:r w:rsidR="00681437">
        <w:t>; no</w:t>
      </w:r>
      <w:r w:rsidR="004659C7">
        <w:t xml:space="preserve"> association was found with commission errors</w:t>
      </w:r>
      <w:r w:rsidR="008E719E">
        <w:t xml:space="preserve"> </w:t>
      </w:r>
      <w:r w:rsidR="008E719E" w:rsidRPr="00907DFF">
        <w:t>(</w:t>
      </w:r>
      <w:r w:rsidR="00907DFF" w:rsidRPr="00907DFF">
        <w:t>see Supplemental Material, Figure S1</w:t>
      </w:r>
      <w:r w:rsidR="008E719E" w:rsidRPr="00907DFF">
        <w:t>)</w:t>
      </w:r>
      <w:r w:rsidR="004659C7" w:rsidRPr="00907DFF">
        <w:t>.</w:t>
      </w:r>
      <w:r w:rsidR="004659C7">
        <w:t xml:space="preserve"> </w:t>
      </w:r>
      <w:r w:rsidR="009432CD">
        <w:t xml:space="preserve"> </w:t>
      </w:r>
      <w:r w:rsidR="004100BC">
        <w:t xml:space="preserve">On the other hand, </w:t>
      </w:r>
      <w:r w:rsidR="00C4501F">
        <w:t xml:space="preserve">we observed </w:t>
      </w:r>
      <w:r w:rsidR="0024409A">
        <w:t xml:space="preserve">significant associations </w:t>
      </w:r>
      <w:r w:rsidR="00EA49DB">
        <w:t>between higher</w:t>
      </w:r>
      <w:r w:rsidR="0024409A">
        <w:t xml:space="preserve"> PM</w:t>
      </w:r>
      <w:r w:rsidR="0024409A" w:rsidRPr="003D0070">
        <w:rPr>
          <w:vertAlign w:val="subscript"/>
        </w:rPr>
        <w:t>2.5</w:t>
      </w:r>
      <w:r w:rsidR="0024409A">
        <w:t xml:space="preserve"> level</w:t>
      </w:r>
      <w:r w:rsidR="00EA49DB">
        <w:t>s in</w:t>
      </w:r>
      <w:r w:rsidR="00395537">
        <w:t xml:space="preserve"> </w:t>
      </w:r>
      <w:r w:rsidR="001902BD">
        <w:t>early</w:t>
      </w:r>
      <w:r w:rsidR="00BB2127">
        <w:t>-</w:t>
      </w:r>
      <w:r w:rsidR="001902BD">
        <w:t>to</w:t>
      </w:r>
      <w:r w:rsidR="00BB2127">
        <w:t>-</w:t>
      </w:r>
      <w:r w:rsidR="00395537">
        <w:t>mid</w:t>
      </w:r>
      <w:r w:rsidR="00BB2127">
        <w:t xml:space="preserve"> </w:t>
      </w:r>
      <w:r w:rsidR="00395537">
        <w:t>pregnancy</w:t>
      </w:r>
      <w:r w:rsidR="00EA49DB">
        <w:t xml:space="preserve"> and adverse memory </w:t>
      </w:r>
      <w:r w:rsidR="00BB2127">
        <w:t>performances</w:t>
      </w:r>
      <w:r w:rsidR="00EA49DB">
        <w:t xml:space="preserve"> only among girls. </w:t>
      </w:r>
      <w:r w:rsidR="007B14BE">
        <w:t xml:space="preserve"> </w:t>
      </w:r>
      <w:r w:rsidR="00EA49DB">
        <w:t>Specifically, higher exposure to PM</w:t>
      </w:r>
      <w:r w:rsidR="00EA49DB" w:rsidRPr="003D0070">
        <w:rPr>
          <w:vertAlign w:val="subscript"/>
        </w:rPr>
        <w:t>2.5</w:t>
      </w:r>
      <w:r w:rsidR="001133EF">
        <w:t xml:space="preserve"> a</w:t>
      </w:r>
      <w:r w:rsidR="00395537">
        <w:t xml:space="preserve">t </w:t>
      </w:r>
      <w:r w:rsidR="00C4501F">
        <w:t>1</w:t>
      </w:r>
      <w:r w:rsidR="00A2737D">
        <w:t>8</w:t>
      </w:r>
      <w:r w:rsidR="00C4501F">
        <w:t>-25 weeks</w:t>
      </w:r>
      <w:r w:rsidR="001133EF">
        <w:t xml:space="preserve"> </w:t>
      </w:r>
      <w:r w:rsidR="00C4501F">
        <w:t xml:space="preserve">gestation </w:t>
      </w:r>
      <w:r w:rsidR="00EA49DB">
        <w:t xml:space="preserve">was associated with reduced </w:t>
      </w:r>
      <w:r w:rsidR="00C85641">
        <w:t>VIM</w:t>
      </w:r>
      <w:r w:rsidR="00EA49DB">
        <w:t xml:space="preserve"> (18-25 weeks window)</w:t>
      </w:r>
      <w:r w:rsidR="00C4501F">
        <w:t xml:space="preserve">, </w:t>
      </w:r>
      <w:r w:rsidR="00C85641">
        <w:t>AC</w:t>
      </w:r>
      <w:r w:rsidR="00EA49DB">
        <w:t xml:space="preserve"> (8-19 weeks window)</w:t>
      </w:r>
      <w:r w:rsidR="00C4501F">
        <w:t xml:space="preserve">, and </w:t>
      </w:r>
      <w:r w:rsidR="00C85641">
        <w:t>GM</w:t>
      </w:r>
      <w:r w:rsidR="00EA49DB">
        <w:t xml:space="preserve"> (14-21 weeks window</w:t>
      </w:r>
      <w:r w:rsidR="00395537">
        <w:t>)</w:t>
      </w:r>
      <w:r w:rsidR="00EA49DB">
        <w:t xml:space="preserve"> scores </w:t>
      </w:r>
      <w:r w:rsidR="00C4501F">
        <w:t>among girls</w:t>
      </w:r>
      <w:r w:rsidR="009432CD">
        <w:t xml:space="preserve"> (Figure 3)</w:t>
      </w:r>
      <w:r w:rsidR="00681437">
        <w:t>; no association was found with VEM</w:t>
      </w:r>
      <w:r w:rsidR="008E719E">
        <w:t xml:space="preserve"> </w:t>
      </w:r>
      <w:r w:rsidR="00907DFF">
        <w:t>(</w:t>
      </w:r>
      <w:r w:rsidR="00907DFF" w:rsidRPr="00907DFF">
        <w:t>see Supplemental Material, Figure</w:t>
      </w:r>
      <w:r w:rsidR="00907DFF">
        <w:t xml:space="preserve"> S2)</w:t>
      </w:r>
      <w:r w:rsidR="00C4501F">
        <w:t xml:space="preserve">. </w:t>
      </w:r>
    </w:p>
    <w:p w14:paraId="12DA92A3" w14:textId="77777777" w:rsidR="00035A77" w:rsidRDefault="00035A77" w:rsidP="001C0B53">
      <w:pPr>
        <w:spacing w:line="360" w:lineRule="auto"/>
      </w:pPr>
    </w:p>
    <w:p w14:paraId="663830E8" w14:textId="77777777" w:rsidR="002D5864" w:rsidRPr="002D5864" w:rsidRDefault="00405D0D" w:rsidP="001C0B53">
      <w:pPr>
        <w:spacing w:line="360" w:lineRule="auto"/>
        <w:jc w:val="both"/>
        <w:rPr>
          <w:b/>
          <w:bCs/>
          <w:i/>
          <w:iCs/>
        </w:rPr>
      </w:pPr>
      <w:r>
        <w:rPr>
          <w:b/>
          <w:bCs/>
          <w:i/>
          <w:iCs/>
        </w:rPr>
        <w:lastRenderedPageBreak/>
        <w:t>Multivariable-adjusted Models Using PM</w:t>
      </w:r>
      <w:r w:rsidRPr="00405D0D">
        <w:rPr>
          <w:b/>
          <w:bCs/>
          <w:i/>
          <w:iCs/>
          <w:vertAlign w:val="subscript"/>
        </w:rPr>
        <w:t>2.5</w:t>
      </w:r>
      <w:r>
        <w:rPr>
          <w:b/>
          <w:bCs/>
          <w:i/>
          <w:iCs/>
        </w:rPr>
        <w:t xml:space="preserve"> Levels at Identified Sensitive Windows</w:t>
      </w:r>
    </w:p>
    <w:p w14:paraId="14B92F3E" w14:textId="77777777" w:rsidR="009606D9" w:rsidRDefault="00314A5E" w:rsidP="001C0B53">
      <w:pPr>
        <w:spacing w:line="360" w:lineRule="auto"/>
      </w:pPr>
      <w:r>
        <w:t xml:space="preserve">To further assess associations at the </w:t>
      </w:r>
      <w:r w:rsidR="0017364E">
        <w:t>"</w:t>
      </w:r>
      <w:r>
        <w:t>sensitive windows</w:t>
      </w:r>
      <w:r w:rsidR="0017364E">
        <w:t>"</w:t>
      </w:r>
      <w:r>
        <w:t xml:space="preserve"> identified by the DLMs, w</w:t>
      </w:r>
      <w:r w:rsidR="00BA0784">
        <w:t xml:space="preserve">e </w:t>
      </w:r>
      <w:r>
        <w:t xml:space="preserve">also </w:t>
      </w:r>
      <w:r w:rsidR="00BA0784">
        <w:t>fit</w:t>
      </w:r>
      <w:r w:rsidR="00BA0784" w:rsidRPr="00BA0784">
        <w:t xml:space="preserve"> multivariable linear regression models using </w:t>
      </w:r>
      <w:r w:rsidR="00353679">
        <w:t>PM</w:t>
      </w:r>
      <w:r w:rsidR="00353679" w:rsidRPr="00353679">
        <w:rPr>
          <w:vertAlign w:val="subscript"/>
        </w:rPr>
        <w:t>2.5</w:t>
      </w:r>
      <w:r w:rsidR="00BA0784" w:rsidRPr="00BA0784">
        <w:t xml:space="preserve"> levels </w:t>
      </w:r>
      <w:r w:rsidR="001534B6">
        <w:t>averaged over</w:t>
      </w:r>
      <w:r w:rsidR="00BA0784" w:rsidRPr="00BA0784">
        <w:t xml:space="preserve"> </w:t>
      </w:r>
      <w:r w:rsidR="00FB0BFE">
        <w:t>the</w:t>
      </w:r>
      <w:r w:rsidR="00FB0BFE" w:rsidRPr="00BA0784">
        <w:t xml:space="preserve"> </w:t>
      </w:r>
      <w:r w:rsidR="00C50DF0">
        <w:t xml:space="preserve">period </w:t>
      </w:r>
      <w:r w:rsidR="002420D0">
        <w:t>that</w:t>
      </w:r>
      <w:r w:rsidR="00C50DF0">
        <w:t xml:space="preserve"> significant associations </w:t>
      </w:r>
      <w:r w:rsidR="002420D0">
        <w:t>were</w:t>
      </w:r>
      <w:r w:rsidR="00C50DF0">
        <w:t xml:space="preserve"> </w:t>
      </w:r>
      <w:r w:rsidR="0014488C">
        <w:t>shown in</w:t>
      </w:r>
      <w:r w:rsidR="00C50DF0">
        <w:t xml:space="preserve"> the DLMs</w:t>
      </w:r>
      <w:r w:rsidR="00FB0BFE">
        <w:t xml:space="preserve">. </w:t>
      </w:r>
      <w:r w:rsidR="00043222">
        <w:t xml:space="preserve"> </w:t>
      </w:r>
      <w:r w:rsidR="00FB0BFE">
        <w:t xml:space="preserve">That is, using the </w:t>
      </w:r>
      <w:r w:rsidR="000524B3">
        <w:t xml:space="preserve">pointwise </w:t>
      </w:r>
      <w:r w:rsidR="00FB0BFE">
        <w:t>95% CI bounds as a guide, we restricted the model to just those</w:t>
      </w:r>
      <w:r w:rsidR="006D5796">
        <w:t xml:space="preserve"> time points when the association</w:t>
      </w:r>
      <w:r w:rsidR="00FB0BFE">
        <w:t xml:space="preserve"> was significant and repeated the analysis using a more conventional linear regression approach. </w:t>
      </w:r>
      <w:r w:rsidR="006D5796">
        <w:t xml:space="preserve"> </w:t>
      </w:r>
      <w:r w:rsidR="00FB0BFE">
        <w:t xml:space="preserve">As most results were sexually dimorphic, these models </w:t>
      </w:r>
      <w:ins w:id="24" w:author="Wright, Robert" w:date="2015-02-19T20:56:00Z">
        <w:r w:rsidR="009363BB">
          <w:t>were</w:t>
        </w:r>
      </w:ins>
      <w:del w:id="25" w:author="Wright, Robert" w:date="2015-02-19T20:56:00Z">
        <w:r w:rsidR="00FB0BFE" w:rsidDel="009363BB">
          <w:delText>are</w:delText>
        </w:r>
      </w:del>
      <w:r w:rsidR="004E4993">
        <w:t xml:space="preserve"> sex-stratified </w:t>
      </w:r>
      <w:r w:rsidR="00DE2166">
        <w:t>adjusting for maternal age, race, education, and prenatal</w:t>
      </w:r>
      <w:r w:rsidR="00D07A37">
        <w:t>/postnatal maternal</w:t>
      </w:r>
      <w:r w:rsidR="00DE2166">
        <w:t xml:space="preserve"> smoking</w:t>
      </w:r>
      <w:r w:rsidR="00BA0784" w:rsidRPr="00BA0784">
        <w:t>.</w:t>
      </w:r>
      <w:r w:rsidR="00BA0784">
        <w:t xml:space="preserve"> </w:t>
      </w:r>
      <w:r>
        <w:t xml:space="preserve"> </w:t>
      </w:r>
      <w:r w:rsidR="00661164">
        <w:t xml:space="preserve">Figure 4 shows </w:t>
      </w:r>
      <w:r w:rsidR="00DE2166">
        <w:t xml:space="preserve">results of the </w:t>
      </w:r>
      <w:r w:rsidR="00661164">
        <w:t xml:space="preserve">domains where the DLMs suggested a sensitive window among boys, including </w:t>
      </w:r>
      <w:r w:rsidR="00322E90">
        <w:t>full-scale IQ</w:t>
      </w:r>
      <w:r w:rsidR="00F87521">
        <w:t xml:space="preserve"> (lower score indicates poorer functioning)</w:t>
      </w:r>
      <w:r w:rsidR="00AD3384">
        <w:t xml:space="preserve"> and two attention domains (</w:t>
      </w:r>
      <w:r w:rsidR="00661164">
        <w:t>omission errors</w:t>
      </w:r>
      <w:r w:rsidR="00AD3384">
        <w:t xml:space="preserve"> </w:t>
      </w:r>
      <w:r w:rsidR="00322E90">
        <w:t xml:space="preserve">and </w:t>
      </w:r>
      <w:r w:rsidR="00661164">
        <w:t>HRT</w:t>
      </w:r>
      <w:r w:rsidR="00F87521">
        <w:t>; higher percentiles indicate poorer performance</w:t>
      </w:r>
      <w:r w:rsidR="00AD3384">
        <w:t>)</w:t>
      </w:r>
      <w:r w:rsidR="00661164">
        <w:t>.  The effect estimates</w:t>
      </w:r>
      <w:r w:rsidR="00E67EBC">
        <w:t xml:space="preserve"> of</w:t>
      </w:r>
      <w:r w:rsidR="00F2004B">
        <w:t xml:space="preserve"> PM</w:t>
      </w:r>
      <w:r w:rsidR="00F2004B" w:rsidRPr="00046B7D">
        <w:rPr>
          <w:vertAlign w:val="subscript"/>
        </w:rPr>
        <w:t>2.5</w:t>
      </w:r>
      <w:r w:rsidR="00F2004B">
        <w:t xml:space="preserve"> averaged across the sensitive windows in</w:t>
      </w:r>
      <w:r w:rsidR="00E67EBC">
        <w:t xml:space="preserve"> multivariable-adjusted linear models</w:t>
      </w:r>
      <w:r w:rsidR="00661164">
        <w:t xml:space="preserve"> were in </w:t>
      </w:r>
      <w:r w:rsidR="004871F2">
        <w:t xml:space="preserve">a </w:t>
      </w:r>
      <w:r w:rsidR="00661164">
        <w:t xml:space="preserve">less favorable direction in boys for </w:t>
      </w:r>
      <w:r w:rsidR="00F2004B">
        <w:t>these</w:t>
      </w:r>
      <w:r w:rsidR="00661164">
        <w:t xml:space="preserve"> domains</w:t>
      </w:r>
      <w:r w:rsidR="00E97313">
        <w:t>,</w:t>
      </w:r>
      <w:r w:rsidR="00661164">
        <w:t xml:space="preserve"> albeit only the effect estimate for full-scale IQ achieved statistical significance</w:t>
      </w:r>
      <w:r w:rsidR="00C65B50">
        <w:t xml:space="preserve"> while </w:t>
      </w:r>
      <w:r w:rsidR="008F04FB">
        <w:t xml:space="preserve">that for </w:t>
      </w:r>
      <w:r w:rsidR="00C65B50">
        <w:t>HRT was marginally significant (omissio</w:t>
      </w:r>
      <w:r w:rsidR="00C65B50" w:rsidRPr="00C65B50">
        <w:t>n errors β</w:t>
      </w:r>
      <w:r w:rsidR="00C65B50">
        <w:t>=2.02, 95% CI=-0.</w:t>
      </w:r>
      <w:r w:rsidR="00C65B50" w:rsidRPr="00C65B50">
        <w:t>62–</w:t>
      </w:r>
      <w:r w:rsidR="00C65B50">
        <w:t xml:space="preserve">4.66; HRT </w:t>
      </w:r>
      <w:r w:rsidR="00C65B50" w:rsidRPr="00C65B50">
        <w:t>β</w:t>
      </w:r>
      <w:r w:rsidR="00C65B50">
        <w:t>=1.80, 95% CI=-0.98</w:t>
      </w:r>
      <w:r w:rsidR="00C65B50" w:rsidRPr="00C65B50">
        <w:t>–</w:t>
      </w:r>
      <w:r w:rsidR="00C65B50">
        <w:t>2.78; IQ</w:t>
      </w:r>
      <w:r w:rsidR="008F04FB">
        <w:t xml:space="preserve"> </w:t>
      </w:r>
      <w:r w:rsidR="008F04FB" w:rsidRPr="00C65B50">
        <w:t>β</w:t>
      </w:r>
      <w:r w:rsidR="008F04FB">
        <w:t>=-2.05, 95% CI=-3.97</w:t>
      </w:r>
      <w:r w:rsidR="008F04FB" w:rsidRPr="00C65B50">
        <w:t>–</w:t>
      </w:r>
      <w:r w:rsidR="008F04FB">
        <w:t xml:space="preserve"> -0.13</w:t>
      </w:r>
      <w:r w:rsidR="00C65B50">
        <w:t>)</w:t>
      </w:r>
      <w:r w:rsidR="00046B7D">
        <w:t>, while no</w:t>
      </w:r>
      <w:r w:rsidR="00D750DE" w:rsidRPr="00C65B50">
        <w:t xml:space="preserve"> significant associations were found in girls</w:t>
      </w:r>
      <w:r w:rsidR="00046B7D">
        <w:t xml:space="preserve"> (Figure 4A)</w:t>
      </w:r>
      <w:r w:rsidR="00D750DE" w:rsidRPr="00C65B50">
        <w:t xml:space="preserve">. </w:t>
      </w:r>
      <w:r w:rsidR="00661164" w:rsidRPr="00C65B50">
        <w:t xml:space="preserve"> </w:t>
      </w:r>
      <w:r w:rsidR="00F878CD" w:rsidRPr="00C65B50">
        <w:t xml:space="preserve">Figure 5 shows the results of the three </w:t>
      </w:r>
      <w:r w:rsidR="005C47C7" w:rsidRPr="00C65B50">
        <w:t>WRAM</w:t>
      </w:r>
      <w:r w:rsidR="005C47C7">
        <w:t xml:space="preserve">L-2 </w:t>
      </w:r>
      <w:r w:rsidR="00F878CD">
        <w:t>memory domain</w:t>
      </w:r>
      <w:r w:rsidR="004871F2">
        <w:t xml:space="preserve"> subscales (VIM, AC, and GM</w:t>
      </w:r>
      <w:r w:rsidR="00584104">
        <w:t>; lower percentiles indicate poorer memory functioning</w:t>
      </w:r>
      <w:r w:rsidR="004871F2">
        <w:t xml:space="preserve">) </w:t>
      </w:r>
      <w:r w:rsidR="00DE2166">
        <w:t xml:space="preserve">where the DLMs suggested a sensitive window among girls. </w:t>
      </w:r>
      <w:r w:rsidR="00F374D0">
        <w:t xml:space="preserve"> We found significant</w:t>
      </w:r>
      <w:r w:rsidR="004871F2">
        <w:t xml:space="preserve"> associations</w:t>
      </w:r>
      <w:r w:rsidR="00F374D0">
        <w:t xml:space="preserve"> in girls during the sensitive window</w:t>
      </w:r>
      <w:r w:rsidR="00D750DE">
        <w:t>s</w:t>
      </w:r>
      <w:r w:rsidR="00F374D0">
        <w:t xml:space="preserve"> for these three memory </w:t>
      </w:r>
      <w:r w:rsidR="004871F2">
        <w:t>domain subscales</w:t>
      </w:r>
      <w:r w:rsidR="003521C8">
        <w:t xml:space="preserve"> (VIM</w:t>
      </w:r>
      <w:r w:rsidR="003521C8" w:rsidRPr="00C65B50">
        <w:t xml:space="preserve"> β</w:t>
      </w:r>
      <w:r w:rsidR="003521C8">
        <w:t>=-2.56, 95% CI=-</w:t>
      </w:r>
      <w:r w:rsidR="00FC11C6">
        <w:t>4.77</w:t>
      </w:r>
      <w:r w:rsidR="003521C8" w:rsidRPr="00C65B50">
        <w:t>–</w:t>
      </w:r>
      <w:r w:rsidR="00FC11C6">
        <w:t xml:space="preserve"> -0.34</w:t>
      </w:r>
      <w:r w:rsidR="003521C8">
        <w:t xml:space="preserve">; </w:t>
      </w:r>
      <w:r w:rsidR="00FC11C6">
        <w:t>AC</w:t>
      </w:r>
      <w:r w:rsidR="003521C8">
        <w:t xml:space="preserve"> </w:t>
      </w:r>
      <w:r w:rsidR="003521C8" w:rsidRPr="00C65B50">
        <w:t>β</w:t>
      </w:r>
      <w:r w:rsidR="003521C8">
        <w:t>=</w:t>
      </w:r>
      <w:r w:rsidR="00FC11C6">
        <w:t>-4.84</w:t>
      </w:r>
      <w:r w:rsidR="003521C8">
        <w:t>, 95% CI=-</w:t>
      </w:r>
      <w:r w:rsidR="00FC11C6">
        <w:t>8.00</w:t>
      </w:r>
      <w:r w:rsidR="003521C8" w:rsidRPr="00C65B50">
        <w:t>–</w:t>
      </w:r>
      <w:r w:rsidR="00FC11C6">
        <w:t xml:space="preserve"> -1.69</w:t>
      </w:r>
      <w:r w:rsidR="003521C8">
        <w:t xml:space="preserve">; </w:t>
      </w:r>
      <w:r w:rsidR="00FC11C6">
        <w:t>GM</w:t>
      </w:r>
      <w:r w:rsidR="003521C8">
        <w:t xml:space="preserve"> </w:t>
      </w:r>
      <w:r w:rsidR="003521C8" w:rsidRPr="00C65B50">
        <w:t>β</w:t>
      </w:r>
      <w:r w:rsidR="003521C8">
        <w:t>=-2</w:t>
      </w:r>
      <w:r w:rsidR="003E4343">
        <w:t>.88</w:t>
      </w:r>
      <w:r w:rsidR="003521C8">
        <w:t>, 95% CI=-</w:t>
      </w:r>
      <w:r w:rsidR="003E4343">
        <w:t>5.17</w:t>
      </w:r>
      <w:r w:rsidR="003521C8" w:rsidRPr="00C65B50">
        <w:t>–</w:t>
      </w:r>
      <w:r w:rsidR="003521C8">
        <w:t xml:space="preserve"> -0.</w:t>
      </w:r>
      <w:r w:rsidR="003E4343">
        <w:t>59</w:t>
      </w:r>
      <w:r w:rsidR="003521C8">
        <w:t>)</w:t>
      </w:r>
      <w:r w:rsidR="00046B7D">
        <w:t>, while no</w:t>
      </w:r>
      <w:r w:rsidR="00046B7D" w:rsidRPr="00C65B50">
        <w:t xml:space="preserve"> significant associations were found in </w:t>
      </w:r>
      <w:r w:rsidR="00046B7D">
        <w:t xml:space="preserve">boys (Figure 5A).  </w:t>
      </w:r>
      <w:r w:rsidR="0057528D">
        <w:t xml:space="preserve">While sex-stratified analyses suggested differences in these associations between boys and girls, </w:t>
      </w:r>
      <w:r w:rsidR="009A6F06">
        <w:t xml:space="preserve">the </w:t>
      </w:r>
      <w:r w:rsidR="0057528D">
        <w:t>PM</w:t>
      </w:r>
      <w:r w:rsidR="0057528D" w:rsidRPr="0057528D">
        <w:rPr>
          <w:vertAlign w:val="subscript"/>
        </w:rPr>
        <w:t>2.5</w:t>
      </w:r>
      <w:r w:rsidR="0057528D">
        <w:t xml:space="preserve"> </w:t>
      </w:r>
      <w:r w:rsidR="00D82F81">
        <w:rPr>
          <w:rFonts w:ascii="PMingLiU" w:hAnsi="PMingLiU" w:hint="eastAsia"/>
        </w:rPr>
        <w:t>×</w:t>
      </w:r>
      <w:r w:rsidR="0057528D">
        <w:t xml:space="preserve"> sex interaction</w:t>
      </w:r>
      <w:r w:rsidR="001126F0">
        <w:t>s</w:t>
      </w:r>
      <w:r w:rsidR="0057528D">
        <w:t xml:space="preserve"> </w:t>
      </w:r>
      <w:r w:rsidR="001126F0">
        <w:t>were</w:t>
      </w:r>
      <w:r w:rsidR="0057528D">
        <w:t xml:space="preserve"> not statistically significant in the interaction models, po</w:t>
      </w:r>
      <w:r w:rsidR="00C4694D">
        <w:t>tentially</w:t>
      </w:r>
      <w:r w:rsidR="0057528D">
        <w:t xml:space="preserve"> due to small </w:t>
      </w:r>
      <w:r w:rsidR="00EA49DB">
        <w:t xml:space="preserve">cell </w:t>
      </w:r>
      <w:r w:rsidR="0057528D">
        <w:t>size</w:t>
      </w:r>
      <w:r w:rsidR="00EA49DB">
        <w:t>s</w:t>
      </w:r>
      <w:r w:rsidR="0057528D">
        <w:t>.</w:t>
      </w:r>
      <w:r w:rsidR="00007313">
        <w:t xml:space="preserve">  </w:t>
      </w:r>
      <w:r w:rsidR="003D2C8A">
        <w:t>When using PM</w:t>
      </w:r>
      <w:r w:rsidR="003D2C8A" w:rsidRPr="00046B7D">
        <w:rPr>
          <w:vertAlign w:val="subscript"/>
        </w:rPr>
        <w:t>2.5</w:t>
      </w:r>
      <w:r w:rsidR="003D2C8A">
        <w:t xml:space="preserve"> averaged over the entire pregnancy period, no </w:t>
      </w:r>
      <w:r w:rsidR="003D2C8A">
        <w:lastRenderedPageBreak/>
        <w:t>significant associations were found in any neurodevelopmental measures (Figures 4B and 5B)</w:t>
      </w:r>
      <w:r w:rsidR="000524B3" w:rsidRPr="000524B3">
        <w:t>, primarily due to a loss of efficiency in health effect estimation that results from using the entire pregnancy.  That is, the point estimates between the two analyses are not very different but the uncertainty of the effect estimates are much larger for the analyses using the entire pregnancy as compared to that using a more refined window.</w:t>
      </w:r>
      <w:r w:rsidR="003D2C8A">
        <w:t xml:space="preserve">  </w:t>
      </w:r>
    </w:p>
    <w:p w14:paraId="1F5613C6" w14:textId="77777777" w:rsidR="009606D9" w:rsidRDefault="009606D9" w:rsidP="001C0B53">
      <w:pPr>
        <w:spacing w:line="360" w:lineRule="auto"/>
      </w:pPr>
    </w:p>
    <w:p w14:paraId="444159E3" w14:textId="77777777" w:rsidR="00395537" w:rsidRDefault="00007313" w:rsidP="001C0B53">
      <w:pPr>
        <w:spacing w:line="360" w:lineRule="auto"/>
      </w:pPr>
      <w:r>
        <w:t>Finally, sensitivity analyses additionally including postnatal PM</w:t>
      </w:r>
      <w:r w:rsidRPr="00007313">
        <w:rPr>
          <w:vertAlign w:val="subscript"/>
        </w:rPr>
        <w:t>2.5</w:t>
      </w:r>
      <w:r>
        <w:t xml:space="preserve"> levels, blood lead level assessed on the day of neurodevelopment tests, and birth weight for gestational age did not materially change these results.</w:t>
      </w:r>
    </w:p>
    <w:p w14:paraId="1A2233D5" w14:textId="77777777" w:rsidR="00395537" w:rsidRDefault="00395537" w:rsidP="001C0B53">
      <w:pPr>
        <w:spacing w:line="360" w:lineRule="auto"/>
      </w:pPr>
    </w:p>
    <w:p w14:paraId="2D2B281B" w14:textId="77777777" w:rsidR="00F36EDD" w:rsidRPr="00F36EDD" w:rsidRDefault="00F36EDD" w:rsidP="001C0B53">
      <w:pPr>
        <w:spacing w:line="360" w:lineRule="auto"/>
        <w:rPr>
          <w:b/>
        </w:rPr>
      </w:pPr>
      <w:r w:rsidRPr="00F36EDD">
        <w:rPr>
          <w:b/>
        </w:rPr>
        <w:t>DISCUSSION</w:t>
      </w:r>
    </w:p>
    <w:p w14:paraId="6BAE5059" w14:textId="77777777" w:rsidR="00775F5A" w:rsidRPr="003E1F6B" w:rsidRDefault="004347F8" w:rsidP="003E1F6B">
      <w:pPr>
        <w:spacing w:line="360" w:lineRule="auto"/>
        <w:jc w:val="both"/>
      </w:pPr>
      <w:r>
        <w:t>To our knowledge, t</w:t>
      </w:r>
      <w:r w:rsidR="00A04469">
        <w:t>his is the first study to</w:t>
      </w:r>
      <w:r w:rsidR="004C1D55">
        <w:t xml:space="preserve"> leverage a combination of weekly </w:t>
      </w:r>
      <w:ins w:id="26" w:author="Joel Schwartz" w:date="2015-02-20T16:50:00Z">
        <w:r w:rsidR="008D7EF7">
          <w:t xml:space="preserve">address specific </w:t>
        </w:r>
      </w:ins>
      <w:r w:rsidR="004C1D55">
        <w:rPr>
          <w:bCs/>
        </w:rPr>
        <w:t>PM</w:t>
      </w:r>
      <w:r w:rsidR="004C1D55" w:rsidRPr="00B661C3">
        <w:rPr>
          <w:bCs/>
          <w:vertAlign w:val="subscript"/>
        </w:rPr>
        <w:t>2.5</w:t>
      </w:r>
      <w:r w:rsidR="00A04469">
        <w:t xml:space="preserve"> </w:t>
      </w:r>
      <w:r w:rsidR="004C1D55">
        <w:t>exposure estimates and distributed lag models</w:t>
      </w:r>
      <w:r w:rsidR="00D47478">
        <w:t xml:space="preserve"> </w:t>
      </w:r>
      <w:r w:rsidR="00FB059A">
        <w:t xml:space="preserve">in order </w:t>
      </w:r>
      <w:r w:rsidR="004C1D55">
        <w:t xml:space="preserve">to </w:t>
      </w:r>
      <w:r w:rsidR="00FB0BFE">
        <w:t xml:space="preserve">objectively define </w:t>
      </w:r>
      <w:r w:rsidR="0060760D">
        <w:t>window</w:t>
      </w:r>
      <w:r w:rsidR="00EA49DB">
        <w:t>s</w:t>
      </w:r>
      <w:r w:rsidR="0060760D">
        <w:t xml:space="preserve"> of vulnerability</w:t>
      </w:r>
      <w:r w:rsidR="009A6F06">
        <w:t xml:space="preserve"> </w:t>
      </w:r>
      <w:r w:rsidR="00775F5A">
        <w:t xml:space="preserve">to particulate air pollution </w:t>
      </w:r>
      <w:del w:id="27" w:author="Wright, Robert" w:date="2015-02-20T09:27:00Z">
        <w:r w:rsidDel="00916427">
          <w:delText xml:space="preserve">during </w:delText>
        </w:r>
        <w:r w:rsidR="00775F5A" w:rsidDel="00916427">
          <w:delText>gestation</w:delText>
        </w:r>
        <w:r w:rsidR="00F836D4" w:rsidDel="00916427">
          <w:delText xml:space="preserve"> </w:delText>
        </w:r>
      </w:del>
      <w:r w:rsidR="00F836D4">
        <w:t>in relation to</w:t>
      </w:r>
      <w:r w:rsidR="00E56C02">
        <w:t xml:space="preserve"> early childhood </w:t>
      </w:r>
      <w:commentRangeStart w:id="28"/>
      <w:r w:rsidR="00E56C02">
        <w:t>neurodevelopment</w:t>
      </w:r>
      <w:commentRangeEnd w:id="28"/>
      <w:r w:rsidR="00916427">
        <w:rPr>
          <w:rStyle w:val="CommentReference"/>
        </w:rPr>
        <w:commentReference w:id="28"/>
      </w:r>
      <w:r w:rsidR="00FB0BFE">
        <w:t>.</w:t>
      </w:r>
      <w:r w:rsidR="0060760D">
        <w:t xml:space="preserve">  </w:t>
      </w:r>
      <w:r w:rsidR="007C210C">
        <w:t xml:space="preserve">Notably, our findings suggest that the sensitive windows vary based on the neurocognitive domain being examined and by sex. </w:t>
      </w:r>
      <w:r w:rsidR="00EE5C55">
        <w:t xml:space="preserve"> </w:t>
      </w:r>
      <w:r w:rsidR="007C210C">
        <w:t xml:space="preserve">While animal studies have suggested that there may be sex differences in the association between prenatal air pollution and neurodevelopment in the offspring </w: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7C210C">
        <w:instrText xml:space="preserve"> ADDIN EN.CITE </w:instrTex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7C210C">
        <w:instrText xml:space="preserve"> ADDIN EN.CITE.DATA </w:instrText>
      </w:r>
      <w:r w:rsidR="00BC4FF2">
        <w:fldChar w:fldCharType="end"/>
      </w:r>
      <w:r w:rsidR="00BC4FF2">
        <w:fldChar w:fldCharType="separate"/>
      </w:r>
      <w:r w:rsidR="007C210C">
        <w:rPr>
          <w:noProof/>
        </w:rPr>
        <w:t>(</w:t>
      </w:r>
      <w:hyperlink w:anchor="_ENREF_6" w:tooltip="Bolton, 2014 #345" w:history="1">
        <w:r w:rsidR="002B1ABC">
          <w:rPr>
            <w:noProof/>
          </w:rPr>
          <w:t>Bolton et al. 2014</w:t>
        </w:r>
      </w:hyperlink>
      <w:r w:rsidR="007C210C">
        <w:rPr>
          <w:noProof/>
        </w:rPr>
        <w:t xml:space="preserve">; </w:t>
      </w:r>
      <w:hyperlink w:anchor="_ENREF_15" w:tooltip="Dada, 2014 #442" w:history="1">
        <w:r w:rsidR="002B1ABC">
          <w:rPr>
            <w:noProof/>
          </w:rPr>
          <w:t>Dada et al. 2014</w:t>
        </w:r>
      </w:hyperlink>
      <w:r w:rsidR="007C210C">
        <w:rPr>
          <w:noProof/>
        </w:rPr>
        <w:t>)</w:t>
      </w:r>
      <w:r w:rsidR="00BC4FF2">
        <w:fldChar w:fldCharType="end"/>
      </w:r>
      <w:r w:rsidR="007C210C">
        <w:t>,</w:t>
      </w:r>
      <w:r w:rsidR="007C210C" w:rsidRPr="00CA3CCF">
        <w:t xml:space="preserve"> </w:t>
      </w:r>
      <w:r w:rsidR="007C210C">
        <w:t xml:space="preserve">no human study to date has examined sex-specific associations in this context.  </w:t>
      </w:r>
      <w:r w:rsidR="00EE5C55">
        <w:t>Our findings suggest that</w:t>
      </w:r>
      <w:r w:rsidR="007C210C">
        <w:t xml:space="preserve"> b</w:t>
      </w:r>
      <w:r w:rsidR="007C210C">
        <w:rPr>
          <w:bCs/>
        </w:rPr>
        <w:t>oys were more susceptible than girls to PM</w:t>
      </w:r>
      <w:r w:rsidR="007C210C" w:rsidRPr="00B661C3">
        <w:rPr>
          <w:bCs/>
          <w:vertAlign w:val="subscript"/>
        </w:rPr>
        <w:t>2.5</w:t>
      </w:r>
      <w:r w:rsidR="007C210C">
        <w:rPr>
          <w:bCs/>
        </w:rPr>
        <w:t xml:space="preserve"> exposure later in pregnancy in relation to full-scale IQ and in mid- and late</w:t>
      </w:r>
      <w:r w:rsidR="003E1F6B">
        <w:rPr>
          <w:bCs/>
        </w:rPr>
        <w:t>-</w:t>
      </w:r>
      <w:r w:rsidR="007C210C">
        <w:rPr>
          <w:bCs/>
        </w:rPr>
        <w:t>pregnancy in relation to attention performance indices, whereas girls were more susceptible to PM</w:t>
      </w:r>
      <w:r w:rsidR="007C210C" w:rsidRPr="00B661C3">
        <w:rPr>
          <w:bCs/>
          <w:vertAlign w:val="subscript"/>
        </w:rPr>
        <w:t>2.5</w:t>
      </w:r>
      <w:r w:rsidR="007C210C">
        <w:rPr>
          <w:bCs/>
        </w:rPr>
        <w:t xml:space="preserve"> exposure around early and mid-pregnancy in regards to memory-related performance. </w:t>
      </w:r>
    </w:p>
    <w:p w14:paraId="194D5D8C" w14:textId="77777777" w:rsidR="00E8798C" w:rsidRDefault="00E8798C" w:rsidP="001C0B53">
      <w:pPr>
        <w:spacing w:line="360" w:lineRule="auto"/>
        <w:jc w:val="both"/>
        <w:rPr>
          <w:bCs/>
        </w:rPr>
      </w:pPr>
    </w:p>
    <w:p w14:paraId="480A7709" w14:textId="77777777" w:rsidR="009032B9" w:rsidRDefault="00775F5A" w:rsidP="003334A7">
      <w:pPr>
        <w:spacing w:line="360" w:lineRule="auto"/>
      </w:pPr>
      <w:r>
        <w:t xml:space="preserve">These data add to a growing literature linking prenatal air pollution to children's </w:t>
      </w:r>
      <w:r>
        <w:lastRenderedPageBreak/>
        <w:t xml:space="preserve">neurodevelopment.  </w:t>
      </w:r>
      <w:r w:rsidR="00514712">
        <w:rPr>
          <w:bCs/>
        </w:rPr>
        <w:t xml:space="preserve"> </w:t>
      </w:r>
      <w:r w:rsidR="003F5E54">
        <w:rPr>
          <w:bCs/>
        </w:rPr>
        <w:t xml:space="preserve"> </w:t>
      </w:r>
      <w:r w:rsidR="00F31100">
        <w:rPr>
          <w:bCs/>
        </w:rPr>
        <w:t>P</w:t>
      </w:r>
      <w:r w:rsidR="00934818">
        <w:rPr>
          <w:bCs/>
        </w:rPr>
        <w:t>e</w:t>
      </w:r>
      <w:r w:rsidR="00F31100">
        <w:rPr>
          <w:bCs/>
        </w:rPr>
        <w:t xml:space="preserve">rera et al. </w:t>
      </w:r>
      <w:r w:rsidR="009843B8">
        <w:rPr>
          <w:bCs/>
        </w:rPr>
        <w:t>measured</w:t>
      </w:r>
      <w:r w:rsidR="00F31100">
        <w:rPr>
          <w:bCs/>
        </w:rPr>
        <w:t xml:space="preserve"> </w:t>
      </w:r>
      <w:ins w:id="29" w:author="Wright, Robert" w:date="2015-02-20T09:29:00Z">
        <w:r w:rsidR="00916427">
          <w:rPr>
            <w:bCs/>
          </w:rPr>
          <w:t xml:space="preserve">ambient </w:t>
        </w:r>
      </w:ins>
      <w:r w:rsidR="00F31100">
        <w:rPr>
          <w:bCs/>
        </w:rPr>
        <w:t xml:space="preserve">PAH using 48-hour personal sampling during </w:t>
      </w:r>
      <w:r w:rsidR="00D07D22">
        <w:rPr>
          <w:bCs/>
        </w:rPr>
        <w:t xml:space="preserve">the </w:t>
      </w:r>
      <w:r w:rsidR="00F31100">
        <w:rPr>
          <w:bCs/>
        </w:rPr>
        <w:t xml:space="preserve">third trimester of pregnancy </w:t>
      </w:r>
      <w:r w:rsidR="005905C3">
        <w:rPr>
          <w:bCs/>
        </w:rPr>
        <w:t xml:space="preserve">in a New York City cohort </w:t>
      </w:r>
      <w:r w:rsidR="00F31100">
        <w:rPr>
          <w:bCs/>
        </w:rPr>
        <w:t xml:space="preserve">and found </w:t>
      </w:r>
      <w:r w:rsidR="008B5196">
        <w:rPr>
          <w:bCs/>
        </w:rPr>
        <w:t xml:space="preserve">significant </w:t>
      </w:r>
      <w:r w:rsidR="00F31100">
        <w:rPr>
          <w:bCs/>
        </w:rPr>
        <w:t xml:space="preserve">associations with </w:t>
      </w:r>
      <w:r w:rsidR="008B5196">
        <w:rPr>
          <w:bCs/>
        </w:rPr>
        <w:t xml:space="preserve">mental </w:t>
      </w:r>
      <w:r w:rsidR="008B5196" w:rsidRPr="00F52422">
        <w:rPr>
          <w:bCs/>
        </w:rPr>
        <w:t>development</w:t>
      </w:r>
      <w:r w:rsidR="00D14E68" w:rsidRPr="00F52422">
        <w:rPr>
          <w:bCs/>
        </w:rPr>
        <w:t>al</w:t>
      </w:r>
      <w:r w:rsidR="008B5196" w:rsidRPr="00F52422">
        <w:rPr>
          <w:bCs/>
        </w:rPr>
        <w:t xml:space="preserve"> </w:t>
      </w:r>
      <w:r w:rsidR="00F52422" w:rsidRPr="00F52422">
        <w:rPr>
          <w:bCs/>
        </w:rPr>
        <w:t>delays</w:t>
      </w:r>
      <w:r w:rsidR="00F52422">
        <w:rPr>
          <w:bCs/>
        </w:rPr>
        <w:t xml:space="preserve"> measured by </w:t>
      </w:r>
      <w:r w:rsidR="006C5164">
        <w:rPr>
          <w:bCs/>
        </w:rPr>
        <w:t xml:space="preserve">the </w:t>
      </w:r>
      <w:r w:rsidR="00F52422" w:rsidRPr="00F52422">
        <w:rPr>
          <w:bCs/>
        </w:rPr>
        <w:t>Bayley Scales of Infant Development–Revised</w:t>
      </w:r>
      <w:r w:rsidR="00F52422">
        <w:rPr>
          <w:bCs/>
        </w:rPr>
        <w:t xml:space="preserve"> </w:t>
      </w:r>
      <w:r w:rsidR="008B5196">
        <w:rPr>
          <w:bCs/>
        </w:rPr>
        <w:t xml:space="preserve">at </w:t>
      </w:r>
      <w:r w:rsidR="006C5164">
        <w:rPr>
          <w:bCs/>
        </w:rPr>
        <w:t xml:space="preserve">age </w:t>
      </w:r>
      <w:r w:rsidR="008B5196">
        <w:rPr>
          <w:bCs/>
        </w:rPr>
        <w:t>3 years</w:t>
      </w:r>
      <w:r w:rsidR="005D7DDC">
        <w:rPr>
          <w:bCs/>
        </w:rPr>
        <w:t xml:space="preserve"> </w:t>
      </w:r>
      <w:r w:rsidR="00BC4FF2">
        <w:rPr>
          <w:bCs/>
        </w:rPr>
        <w:fldChar w:fldCharType="begin">
          <w:fldData xml:space="preserve">PEVuZE5vdGU+PENpdGU+PEF1dGhvcj5QZXJlcmE8L0F1dGhvcj48WWVhcj4yMDA2PC9ZZWFyPjxS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cDovL3d3dy5uY2JpLm5sbS5uaWguZ292L3B1Ym1lZC8xNjg4MjU0MTwvdXJsPjwvcmVsYXRlZC11
cmxzPjwvdXJscz48Y3VzdG9tMj4xNTUxOTg1PC9jdXN0b20yPjxsYW5ndWFnZT5lbmc8L2xhbmd1
YWdlPjwvcmVjb3JkPjwvQ2l0ZT48L0VuZE5vdGU+
</w:fldData>
        </w:fldChar>
      </w:r>
      <w:r w:rsidR="006264AC">
        <w:rPr>
          <w:bCs/>
        </w:rPr>
        <w:instrText xml:space="preserve"> ADDIN EN.CITE </w:instrText>
      </w:r>
      <w:r w:rsidR="00BC4FF2">
        <w:rPr>
          <w:bCs/>
        </w:rPr>
        <w:fldChar w:fldCharType="begin">
          <w:fldData xml:space="preserve">PEVuZE5vdGU+PENpdGU+PEF1dGhvcj5QZXJlcmE8L0F1dGhvcj48WWVhcj4yMDA2PC9ZZWFyPjxS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cDovL3d3dy5uY2JpLm5sbS5uaWguZ292L3B1Ym1lZC8xNjg4MjU0MTwvdXJsPjwvcmVsYXRlZC11
cmxzPjwvdXJscz48Y3VzdG9tMj4xNTUxOTg1PC9jdXN0b20yPjxsYW5ndWFnZT5lbmc8L2xhbmd1
YWdlPjwvcmVjb3JkPjwvQ2l0ZT48L0VuZE5vdGU+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38" w:tooltip="Perera, 2006 #105" w:history="1">
        <w:r w:rsidR="002B1ABC">
          <w:rPr>
            <w:bCs/>
            <w:noProof/>
          </w:rPr>
          <w:t>Perera et al. 2006</w:t>
        </w:r>
      </w:hyperlink>
      <w:r w:rsidR="006264AC">
        <w:rPr>
          <w:bCs/>
          <w:noProof/>
        </w:rPr>
        <w:t>)</w:t>
      </w:r>
      <w:r w:rsidR="00BC4FF2">
        <w:rPr>
          <w:bCs/>
        </w:rPr>
        <w:fldChar w:fldCharType="end"/>
      </w:r>
      <w:r w:rsidR="005D7DDC">
        <w:rPr>
          <w:bCs/>
        </w:rPr>
        <w:t xml:space="preserve">, </w:t>
      </w:r>
      <w:r w:rsidR="00FF7663">
        <w:rPr>
          <w:bCs/>
        </w:rPr>
        <w:t xml:space="preserve">decreased </w:t>
      </w:r>
      <w:r w:rsidR="001A270F">
        <w:rPr>
          <w:bCs/>
        </w:rPr>
        <w:t xml:space="preserve">full-scale IQ at 5 years </w:t>
      </w:r>
      <w:r w:rsidR="006C5164">
        <w:rPr>
          <w:bCs/>
        </w:rPr>
        <w:t xml:space="preserve">of age </w:t>
      </w:r>
      <w:r w:rsidR="00BC4FF2">
        <w:rPr>
          <w:bCs/>
        </w:rPr>
        <w:fldChar w:fldCharType="begin">
          <w:fldData xml:space="preserve">PEVuZE5vdGU+PENpdGU+PEF1dGhvcj5QZXJlcmE8L0F1dGhvcj48WWVhcj4yMDA5PC9ZZWFyPjxS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Pjx1cmw+aHR0cDovL3d3dy5uY2JpLm5sbS5uaWguZ292L3B1Ym1lZC8xOTYyMDE5NDwvdXJsPjwv
cmVsYXRlZC11cmxzPjwvdXJscz48Y3VzdG9tMj4yODY0OTMyPC9jdXN0b20yPjxlbGVjdHJvbmlj
LXJlc291cmNlLW51bT4xMC4xNTQyL3BlZHMuMjAwOC0zNTA2PC9lbGVjdHJvbmljLXJlc291cmNl
LW51bT48bGFuZ3VhZ2U+ZW5nPC9sYW5ndWFnZT48L3JlY29yZD48L0NpdGU+PC9FbmROb3RlPn==
</w:fldData>
        </w:fldChar>
      </w:r>
      <w:r w:rsidR="006264AC">
        <w:rPr>
          <w:bCs/>
        </w:rPr>
        <w:instrText xml:space="preserve"> ADDIN EN.CITE </w:instrText>
      </w:r>
      <w:r w:rsidR="00BC4FF2">
        <w:rPr>
          <w:bCs/>
        </w:rPr>
        <w:fldChar w:fldCharType="begin">
          <w:fldData xml:space="preserve">PEVuZE5vdGU+PENpdGU+PEF1dGhvcj5QZXJlcmE8L0F1dGhvcj48WWVhcj4yMDA5PC9ZZWFyPjxS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Pjx1cmw+aHR0cDovL3d3dy5uY2JpLm5sbS5uaWguZ292L3B1Ym1lZC8xOTYyMDE5NDwvdXJsPjwv
cmVsYXRlZC11cmxzPjwvdXJscz48Y3VzdG9tMj4yODY0OTMyPC9jdXN0b20yPjxlbGVjdHJvbmlj
LXJlc291cmNlLW51bT4xMC4xNTQyL3BlZHMuMjAwOC0zNTA2PC9lbGVjdHJvbmljLXJlc291cmNl
LW51bT48bGFuZ3VhZ2U+ZW5nPC9sYW5ndWFnZT48L3JlY29yZD48L0NpdGU+PC9FbmROb3RlPn==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37" w:tooltip="Perera, 2009 #106" w:history="1">
        <w:r w:rsidR="002B1ABC">
          <w:rPr>
            <w:bCs/>
            <w:noProof/>
          </w:rPr>
          <w:t>Perera et al. 2009</w:t>
        </w:r>
      </w:hyperlink>
      <w:r w:rsidR="006264AC">
        <w:rPr>
          <w:bCs/>
          <w:noProof/>
        </w:rPr>
        <w:t>)</w:t>
      </w:r>
      <w:r w:rsidR="00BC4FF2">
        <w:rPr>
          <w:bCs/>
        </w:rPr>
        <w:fldChar w:fldCharType="end"/>
      </w:r>
      <w:r w:rsidR="005D7DDC">
        <w:rPr>
          <w:bCs/>
        </w:rPr>
        <w:t xml:space="preserve">, as well as </w:t>
      </w:r>
      <w:r w:rsidR="00DD7DE4">
        <w:rPr>
          <w:bCs/>
        </w:rPr>
        <w:t xml:space="preserve">increased </w:t>
      </w:r>
      <w:r w:rsidR="00AC2DEE">
        <w:rPr>
          <w:bCs/>
        </w:rPr>
        <w:t xml:space="preserve">attention problems </w:t>
      </w:r>
      <w:r w:rsidR="00D07D22">
        <w:rPr>
          <w:bCs/>
        </w:rPr>
        <w:t>in</w:t>
      </w:r>
      <w:r w:rsidR="00AC2DEE">
        <w:rPr>
          <w:bCs/>
        </w:rPr>
        <w:t xml:space="preserve"> 6-7 years old</w:t>
      </w:r>
      <w:r w:rsidR="00D07D22">
        <w:rPr>
          <w:bCs/>
        </w:rPr>
        <w:t>s</w:t>
      </w:r>
      <w:r w:rsidR="00513CF4">
        <w:rPr>
          <w:bCs/>
        </w:rPr>
        <w:t xml:space="preserve"> which </w:t>
      </w:r>
      <w:r w:rsidR="00D14E68">
        <w:rPr>
          <w:bCs/>
        </w:rPr>
        <w:t>were</w:t>
      </w:r>
      <w:r w:rsidR="00513CF4">
        <w:rPr>
          <w:bCs/>
        </w:rPr>
        <w:t xml:space="preserve"> also related to maternal and </w:t>
      </w:r>
      <w:r w:rsidR="00513CF4" w:rsidRPr="00513CF4">
        <w:rPr>
          <w:bCs/>
        </w:rPr>
        <w:t>DNA adducts specific to benzo[a]pyrene (BaP)</w:t>
      </w:r>
      <w:r w:rsidR="00282D36">
        <w:rPr>
          <w:bCs/>
        </w:rPr>
        <w:t xml:space="preserve"> </w:t>
      </w:r>
      <w:r w:rsidR="00F04340">
        <w:rPr>
          <w:bCs/>
        </w:rPr>
        <w:t xml:space="preserve">measured at birth </w:t>
      </w:r>
      <w:r w:rsidR="00BC4FF2">
        <w:rPr>
          <w:bCs/>
        </w:rPr>
        <w:fldChar w:fldCharType="begin">
          <w:fldData xml:space="preserve">PEVuZE5vdGU+PENpdGU+PEF1dGhvcj5QZXJlcmE8L0F1dGhvcj48WWVhcj4yMDEyPC9ZZWFyPjxS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</w:fldData>
        </w:fldChar>
      </w:r>
      <w:r w:rsidR="006264AC">
        <w:rPr>
          <w:bCs/>
        </w:rPr>
        <w:instrText xml:space="preserve"> ADDIN EN.CITE </w:instrText>
      </w:r>
      <w:r w:rsidR="00BC4FF2">
        <w:rPr>
          <w:bCs/>
        </w:rPr>
        <w:fldChar w:fldCharType="begin">
          <w:fldData xml:space="preserve">PEVuZE5vdGU+PENpdGU+PEF1dGhvcj5QZXJlcmE8L0F1dGhvcj48WWVhcj4yMDEyPC9ZZWFyPjxS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39" w:tooltip="Perera, 2012 #35" w:history="1">
        <w:r w:rsidR="002B1ABC">
          <w:rPr>
            <w:bCs/>
            <w:noProof/>
          </w:rPr>
          <w:t>Perera et al. 2012</w:t>
        </w:r>
      </w:hyperlink>
      <w:r w:rsidR="006264AC">
        <w:rPr>
          <w:bCs/>
          <w:noProof/>
        </w:rPr>
        <w:t>)</w:t>
      </w:r>
      <w:r w:rsidR="00BC4FF2">
        <w:rPr>
          <w:bCs/>
        </w:rPr>
        <w:fldChar w:fldCharType="end"/>
      </w:r>
      <w:r w:rsidR="001A270F">
        <w:rPr>
          <w:bCs/>
        </w:rPr>
        <w:t xml:space="preserve">. </w:t>
      </w:r>
      <w:r w:rsidR="000C1CD7">
        <w:rPr>
          <w:bCs/>
        </w:rPr>
        <w:t xml:space="preserve"> </w:t>
      </w:r>
      <w:r w:rsidR="00D87CCD">
        <w:rPr>
          <w:bCs/>
        </w:rPr>
        <w:t>Edwards et al.</w:t>
      </w:r>
      <w:r w:rsidR="00D63D74">
        <w:rPr>
          <w:bCs/>
        </w:rPr>
        <w:t xml:space="preserve"> </w:t>
      </w:r>
      <w:r w:rsidR="00BC4FF2">
        <w:rPr>
          <w:bCs/>
        </w:rPr>
        <w:fldChar w:fldCharType="begin">
          <w:fldData xml:space="preserve">PEVuZE5vdGU+PENpdGU+PEF1dGhvcj5FZHdhcmRzPC9BdXRob3I+PFllYXI+MjAxMDwvWWVhcj48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</w:fldData>
        </w:fldChar>
      </w:r>
      <w:r w:rsidR="002F18D7">
        <w:rPr>
          <w:bCs/>
        </w:rPr>
        <w:instrText xml:space="preserve"> ADDIN EN.CITE </w:instrText>
      </w:r>
      <w:r w:rsidR="00BC4FF2">
        <w:rPr>
          <w:bCs/>
        </w:rPr>
        <w:fldChar w:fldCharType="begin">
          <w:fldData xml:space="preserve">PEVuZE5vdGU+PENpdGU+PEF1dGhvcj5FZHdhcmRzPC9BdXRob3I+PFllYXI+MjAxMDwvWWVhcj48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</w:fldData>
        </w:fldChar>
      </w:r>
      <w:r w:rsidR="002F18D7">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2F18D7">
        <w:rPr>
          <w:bCs/>
          <w:noProof/>
        </w:rPr>
        <w:t>(</w:t>
      </w:r>
      <w:hyperlink w:anchor="_ENREF_17" w:tooltip="Edwards, 2010 #11" w:history="1">
        <w:r w:rsidR="002B1ABC">
          <w:rPr>
            <w:bCs/>
            <w:noProof/>
          </w:rPr>
          <w:t>Edwards et al. 2010</w:t>
        </w:r>
      </w:hyperlink>
      <w:r w:rsidR="002F18D7">
        <w:rPr>
          <w:bCs/>
          <w:noProof/>
        </w:rPr>
        <w:t>)</w:t>
      </w:r>
      <w:r w:rsidR="00BC4FF2">
        <w:rPr>
          <w:bCs/>
        </w:rPr>
        <w:fldChar w:fldCharType="end"/>
      </w:r>
      <w:r w:rsidR="002F18D7">
        <w:rPr>
          <w:bCs/>
        </w:rPr>
        <w:t xml:space="preserve"> </w:t>
      </w:r>
      <w:r w:rsidR="00D63D74">
        <w:rPr>
          <w:bCs/>
        </w:rPr>
        <w:t>found that P</w:t>
      </w:r>
      <w:r w:rsidR="00AE53C3">
        <w:rPr>
          <w:bCs/>
        </w:rPr>
        <w:t xml:space="preserve">AH </w:t>
      </w:r>
      <w:r w:rsidR="00D63D74">
        <w:rPr>
          <w:bCs/>
        </w:rPr>
        <w:t>measured by</w:t>
      </w:r>
      <w:r w:rsidR="00AE53C3">
        <w:rPr>
          <w:bCs/>
        </w:rPr>
        <w:t xml:space="preserve"> 48-hour personal sampling during </w:t>
      </w:r>
      <w:r w:rsidR="00D14E68">
        <w:rPr>
          <w:bCs/>
        </w:rPr>
        <w:t xml:space="preserve">the </w:t>
      </w:r>
      <w:r w:rsidR="00AE53C3">
        <w:rPr>
          <w:bCs/>
        </w:rPr>
        <w:t>second or third trimest</w:t>
      </w:r>
      <w:r w:rsidR="00157CCB">
        <w:rPr>
          <w:bCs/>
        </w:rPr>
        <w:t xml:space="preserve">er </w:t>
      </w:r>
      <w:r w:rsidR="00D63D74">
        <w:rPr>
          <w:bCs/>
        </w:rPr>
        <w:t xml:space="preserve">was </w:t>
      </w:r>
      <w:r w:rsidR="00AE53C3">
        <w:rPr>
          <w:bCs/>
        </w:rPr>
        <w:t>significant</w:t>
      </w:r>
      <w:r w:rsidR="008B148F">
        <w:rPr>
          <w:bCs/>
        </w:rPr>
        <w:t>ly</w:t>
      </w:r>
      <w:r w:rsidR="00AE53C3">
        <w:rPr>
          <w:bCs/>
        </w:rPr>
        <w:t xml:space="preserve"> </w:t>
      </w:r>
      <w:r w:rsidR="00417871">
        <w:rPr>
          <w:bCs/>
        </w:rPr>
        <w:t xml:space="preserve">associated </w:t>
      </w:r>
      <w:r w:rsidR="00AE53C3">
        <w:rPr>
          <w:bCs/>
        </w:rPr>
        <w:t xml:space="preserve">with </w:t>
      </w:r>
      <w:r w:rsidR="006D11B3">
        <w:rPr>
          <w:bCs/>
        </w:rPr>
        <w:t>lower IQ scores</w:t>
      </w:r>
      <w:r w:rsidR="00747594">
        <w:rPr>
          <w:bCs/>
        </w:rPr>
        <w:t xml:space="preserve"> </w:t>
      </w:r>
      <w:r w:rsidR="008B148F">
        <w:rPr>
          <w:bCs/>
        </w:rPr>
        <w:t xml:space="preserve">at 5 years </w:t>
      </w:r>
      <w:r w:rsidR="00D14E68">
        <w:rPr>
          <w:bCs/>
        </w:rPr>
        <w:t>of age</w:t>
      </w:r>
      <w:r w:rsidR="006D11B3">
        <w:rPr>
          <w:bCs/>
        </w:rPr>
        <w:t xml:space="preserve">. </w:t>
      </w:r>
      <w:r w:rsidR="00747594">
        <w:rPr>
          <w:bCs/>
        </w:rPr>
        <w:t xml:space="preserve"> </w:t>
      </w:r>
      <w:r w:rsidR="00F3075F">
        <w:rPr>
          <w:bCs/>
        </w:rPr>
        <w:t xml:space="preserve">Guxens </w:t>
      </w:r>
      <w:r w:rsidR="002F18D7">
        <w:rPr>
          <w:bCs/>
        </w:rPr>
        <w:t>and colleagues</w:t>
      </w:r>
      <w:r w:rsidR="00F3075F">
        <w:rPr>
          <w:bCs/>
        </w:rPr>
        <w:t xml:space="preserve"> </w:t>
      </w:r>
      <w:r w:rsidR="00BC4FF2">
        <w:rPr>
          <w:bCs/>
        </w:rPr>
        <w:fldChar w:fldCharType="begin">
          <w:fldData xml:space="preserve">PEVuZE5vdGU+PENpdGU+PEF1dGhvcj5HdXhlbnM8L0F1dGhvcj48WWVhcj4yMDEyPC9ZZWFyPjxS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</w:fldData>
        </w:fldChar>
      </w:r>
      <w:r w:rsidR="002F18D7">
        <w:rPr>
          <w:bCs/>
        </w:rPr>
        <w:instrText xml:space="preserve"> ADDIN EN.CITE </w:instrText>
      </w:r>
      <w:r w:rsidR="00BC4FF2">
        <w:rPr>
          <w:bCs/>
        </w:rPr>
        <w:fldChar w:fldCharType="begin">
          <w:fldData xml:space="preserve">PEVuZE5vdGU+PENpdGU+PEF1dGhvcj5HdXhlbnM8L0F1dGhvcj48WWVhcj4yMDEyPC9ZZWFyPjxS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</w:fldData>
        </w:fldChar>
      </w:r>
      <w:r w:rsidR="002F18D7">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2F18D7">
        <w:rPr>
          <w:bCs/>
          <w:noProof/>
        </w:rPr>
        <w:t>(</w:t>
      </w:r>
      <w:hyperlink w:anchor="_ENREF_23" w:tooltip="Guxens, 2012 #10" w:history="1">
        <w:r w:rsidR="002B1ABC">
          <w:rPr>
            <w:bCs/>
            <w:noProof/>
          </w:rPr>
          <w:t>Guxens et al. 2012</w:t>
        </w:r>
      </w:hyperlink>
      <w:r w:rsidR="002F18D7">
        <w:rPr>
          <w:bCs/>
          <w:noProof/>
        </w:rPr>
        <w:t>)</w:t>
      </w:r>
      <w:r w:rsidR="00BC4FF2">
        <w:rPr>
          <w:bCs/>
        </w:rPr>
        <w:fldChar w:fldCharType="end"/>
      </w:r>
      <w:r w:rsidR="002F18D7">
        <w:rPr>
          <w:bCs/>
        </w:rPr>
        <w:t xml:space="preserve"> </w:t>
      </w:r>
      <w:r w:rsidR="00F3075F">
        <w:rPr>
          <w:bCs/>
        </w:rPr>
        <w:t>estimated prenatal NO</w:t>
      </w:r>
      <w:r w:rsidR="00F3075F" w:rsidRPr="00F3075F">
        <w:rPr>
          <w:bCs/>
          <w:vertAlign w:val="subscript"/>
        </w:rPr>
        <w:t>2</w:t>
      </w:r>
      <w:r w:rsidR="00F3075F">
        <w:rPr>
          <w:bCs/>
        </w:rPr>
        <w:t xml:space="preserve"> levels using LUR models </w:t>
      </w:r>
      <w:r w:rsidR="00D2566C">
        <w:rPr>
          <w:bCs/>
        </w:rPr>
        <w:t xml:space="preserve">in four regions in Spain </w:t>
      </w:r>
      <w:r w:rsidR="00F3075F">
        <w:rPr>
          <w:bCs/>
        </w:rPr>
        <w:t xml:space="preserve">and found that </w:t>
      </w:r>
      <w:r w:rsidR="00700B50">
        <w:rPr>
          <w:bCs/>
        </w:rPr>
        <w:t>the NO</w:t>
      </w:r>
      <w:r w:rsidR="00700B50" w:rsidRPr="00700B50">
        <w:rPr>
          <w:bCs/>
          <w:vertAlign w:val="subscript"/>
        </w:rPr>
        <w:t>2</w:t>
      </w:r>
      <w:r w:rsidR="00700B50">
        <w:rPr>
          <w:bCs/>
        </w:rPr>
        <w:t xml:space="preserve"> level</w:t>
      </w:r>
      <w:r w:rsidR="002F18D7">
        <w:rPr>
          <w:bCs/>
        </w:rPr>
        <w:t>s</w:t>
      </w:r>
      <w:r w:rsidR="00700B50">
        <w:rPr>
          <w:bCs/>
        </w:rPr>
        <w:t xml:space="preserve"> averaged over the pregnancy </w:t>
      </w:r>
      <w:r w:rsidR="00360380">
        <w:rPr>
          <w:bCs/>
        </w:rPr>
        <w:t>w</w:t>
      </w:r>
      <w:r w:rsidR="002F18D7">
        <w:rPr>
          <w:bCs/>
        </w:rPr>
        <w:t>ere</w:t>
      </w:r>
      <w:r w:rsidR="00360380">
        <w:rPr>
          <w:bCs/>
        </w:rPr>
        <w:t xml:space="preserve"> associated with </w:t>
      </w:r>
      <w:r w:rsidR="00DD1CB7">
        <w:rPr>
          <w:bCs/>
        </w:rPr>
        <w:t>decreas</w:t>
      </w:r>
      <w:r w:rsidR="00DD1CB7" w:rsidRPr="00C84349">
        <w:rPr>
          <w:bCs/>
        </w:rPr>
        <w:t>ed mental development</w:t>
      </w:r>
      <w:r w:rsidR="00AC4CA0" w:rsidRPr="00C84349">
        <w:rPr>
          <w:bCs/>
        </w:rPr>
        <w:t xml:space="preserve"> index</w:t>
      </w:r>
      <w:r w:rsidR="00C84349">
        <w:rPr>
          <w:bCs/>
        </w:rPr>
        <w:t xml:space="preserve"> measured by</w:t>
      </w:r>
      <w:r w:rsidR="00C84349" w:rsidRPr="00C84349">
        <w:rPr>
          <w:bCs/>
        </w:rPr>
        <w:t xml:space="preserve"> Bayley Scales of Infant Development</w:t>
      </w:r>
      <w:r w:rsidR="00DD1CB7" w:rsidRPr="00C84349">
        <w:rPr>
          <w:bCs/>
        </w:rPr>
        <w:t xml:space="preserve"> </w:t>
      </w:r>
      <w:r w:rsidR="004B43CA" w:rsidRPr="00C84349">
        <w:rPr>
          <w:bCs/>
        </w:rPr>
        <w:t>in</w:t>
      </w:r>
      <w:r w:rsidR="004B43CA" w:rsidRPr="007F7A19">
        <w:rPr>
          <w:bCs/>
        </w:rPr>
        <w:t xml:space="preserve"> </w:t>
      </w:r>
      <w:r w:rsidR="007F7A19" w:rsidRPr="007F7A19">
        <w:rPr>
          <w:bCs/>
        </w:rPr>
        <w:t>childre</w:t>
      </w:r>
      <w:r w:rsidR="007F7A19">
        <w:rPr>
          <w:bCs/>
        </w:rPr>
        <w:t>n around 14 months of age</w:t>
      </w:r>
      <w:r w:rsidR="0002213D">
        <w:rPr>
          <w:bCs/>
        </w:rPr>
        <w:t xml:space="preserve">. </w:t>
      </w:r>
      <w:r w:rsidR="006739CB">
        <w:rPr>
          <w:bCs/>
        </w:rPr>
        <w:t xml:space="preserve"> </w:t>
      </w:r>
      <w:r w:rsidR="00F71A10">
        <w:rPr>
          <w:bCs/>
        </w:rPr>
        <w:t>The</w:t>
      </w:r>
      <w:r w:rsidR="00D626F2">
        <w:rPr>
          <w:bCs/>
        </w:rPr>
        <w:t>se authors</w:t>
      </w:r>
      <w:r w:rsidR="00F71A10">
        <w:rPr>
          <w:bCs/>
        </w:rPr>
        <w:t xml:space="preserve"> also </w:t>
      </w:r>
      <w:r w:rsidR="00C57E2B">
        <w:rPr>
          <w:bCs/>
        </w:rPr>
        <w:t xml:space="preserve">recently </w:t>
      </w:r>
      <w:r w:rsidR="00F71A10">
        <w:rPr>
          <w:bCs/>
        </w:rPr>
        <w:t xml:space="preserve">conducted </w:t>
      </w:r>
      <w:r w:rsidR="00972960">
        <w:rPr>
          <w:bCs/>
        </w:rPr>
        <w:t xml:space="preserve">a </w:t>
      </w:r>
      <w:r w:rsidR="00C01ACC">
        <w:rPr>
          <w:bCs/>
        </w:rPr>
        <w:t xml:space="preserve">meta-analysis </w:t>
      </w:r>
      <w:r w:rsidR="00972960">
        <w:rPr>
          <w:bCs/>
        </w:rPr>
        <w:t>p</w:t>
      </w:r>
      <w:r w:rsidR="00433CFE">
        <w:rPr>
          <w:bCs/>
        </w:rPr>
        <w:t>ooling</w:t>
      </w:r>
      <w:r w:rsidR="00972960">
        <w:rPr>
          <w:bCs/>
        </w:rPr>
        <w:t xml:space="preserve"> data from </w:t>
      </w:r>
      <w:r w:rsidR="00C01ACC">
        <w:rPr>
          <w:bCs/>
        </w:rPr>
        <w:t>six European birth cohorts</w:t>
      </w:r>
      <w:r w:rsidR="00BF702F">
        <w:rPr>
          <w:bCs/>
        </w:rPr>
        <w:t xml:space="preserve">, </w:t>
      </w:r>
      <w:r w:rsidR="009C485E">
        <w:rPr>
          <w:bCs/>
        </w:rPr>
        <w:t xml:space="preserve">and found that </w:t>
      </w:r>
      <w:r w:rsidR="00254BCD">
        <w:rPr>
          <w:bCs/>
        </w:rPr>
        <w:t>NO</w:t>
      </w:r>
      <w:r w:rsidR="00254BCD" w:rsidRPr="00254BCD">
        <w:rPr>
          <w:bCs/>
          <w:vertAlign w:val="subscript"/>
        </w:rPr>
        <w:t>2</w:t>
      </w:r>
      <w:r w:rsidR="00254BCD">
        <w:rPr>
          <w:bCs/>
        </w:rPr>
        <w:t xml:space="preserve"> </w:t>
      </w:r>
      <w:r w:rsidR="00D626F2">
        <w:rPr>
          <w:bCs/>
        </w:rPr>
        <w:t xml:space="preserve">averaged over </w:t>
      </w:r>
      <w:r w:rsidR="00254BCD">
        <w:rPr>
          <w:bCs/>
        </w:rPr>
        <w:t>pregnancy estimated by LUR</w:t>
      </w:r>
      <w:r w:rsidR="00236E3E">
        <w:rPr>
          <w:bCs/>
        </w:rPr>
        <w:t xml:space="preserve"> was associated with delayed psychomotor development in children aged 1-6 years old</w:t>
      </w:r>
      <w:r w:rsidR="00625260">
        <w:rPr>
          <w:bCs/>
        </w:rPr>
        <w:t xml:space="preserve"> </w: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6264AC">
        <w:rPr>
          <w:bCs/>
        </w:rPr>
        <w:instrText xml:space="preserve"> ADDIN EN.CITE </w:instrTex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24" w:tooltip="Guxens, 2014 #332" w:history="1">
        <w:r w:rsidR="002B1ABC">
          <w:rPr>
            <w:bCs/>
            <w:noProof/>
          </w:rPr>
          <w:t>Guxens et al. 2014</w:t>
        </w:r>
      </w:hyperlink>
      <w:r w:rsidR="006264AC">
        <w:rPr>
          <w:bCs/>
          <w:noProof/>
        </w:rPr>
        <w:t>)</w:t>
      </w:r>
      <w:r w:rsidR="00BC4FF2">
        <w:rPr>
          <w:bCs/>
        </w:rPr>
        <w:fldChar w:fldCharType="end"/>
      </w:r>
      <w:r w:rsidR="00236E3E">
        <w:rPr>
          <w:bCs/>
        </w:rPr>
        <w:t>.</w:t>
      </w:r>
      <w:r w:rsidR="00625260" w:rsidRPr="00625260">
        <w:t xml:space="preserve"> </w:t>
      </w:r>
      <w:r w:rsidR="00FB0706">
        <w:t xml:space="preserve"> </w:t>
      </w:r>
      <w:r w:rsidR="00FB0706">
        <w:rPr>
          <w:bCs/>
        </w:rPr>
        <w:t xml:space="preserve">Kim et al. </w:t>
      </w:r>
      <w:r w:rsidR="00BC4FF2">
        <w:rPr>
          <w:bCs/>
        </w:rPr>
        <w:fldChar w:fldCharType="begin">
          <w:fldData xml:space="preserve">PEVuZE5vdGU+PENpdGU+PEF1dGhvcj5LaW08L0F1dGhvcj48WWVhcj4yMDE0PC9ZZWFyPjxSZWNO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</w:fldData>
        </w:fldChar>
      </w:r>
      <w:r w:rsidR="00FB0706">
        <w:rPr>
          <w:bCs/>
        </w:rPr>
        <w:instrText xml:space="preserve"> ADDIN EN.CITE </w:instrText>
      </w:r>
      <w:r w:rsidR="00BC4FF2">
        <w:rPr>
          <w:bCs/>
        </w:rPr>
        <w:fldChar w:fldCharType="begin">
          <w:fldData xml:space="preserve">PEVuZE5vdGU+PENpdGU+PEF1dGhvcj5LaW08L0F1dGhvcj48WWVhcj4yMDE0PC9ZZWFyPjxSZWNO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</w:fldData>
        </w:fldChar>
      </w:r>
      <w:r w:rsidR="00FB0706">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FB0706">
        <w:rPr>
          <w:bCs/>
          <w:noProof/>
        </w:rPr>
        <w:t>(</w:t>
      </w:r>
      <w:hyperlink w:anchor="_ENREF_28" w:tooltip="Kim, 2014 #334" w:history="1">
        <w:r w:rsidR="002B1ABC">
          <w:rPr>
            <w:bCs/>
            <w:noProof/>
          </w:rPr>
          <w:t>Kim et al. 2014</w:t>
        </w:r>
      </w:hyperlink>
      <w:r w:rsidR="00FB0706">
        <w:rPr>
          <w:bCs/>
          <w:noProof/>
        </w:rPr>
        <w:t>)</w:t>
      </w:r>
      <w:r w:rsidR="00BC4FF2">
        <w:rPr>
          <w:bCs/>
        </w:rPr>
        <w:fldChar w:fldCharType="end"/>
      </w:r>
      <w:r w:rsidR="00FB0706">
        <w:rPr>
          <w:bCs/>
        </w:rPr>
        <w:t xml:space="preserve"> found significant relationships of higher prenatal PM</w:t>
      </w:r>
      <w:r w:rsidR="00FB0706" w:rsidRPr="00935326">
        <w:rPr>
          <w:bCs/>
          <w:vertAlign w:val="subscript"/>
        </w:rPr>
        <w:t>10</w:t>
      </w:r>
      <w:r w:rsidR="00FB0706">
        <w:rPr>
          <w:bCs/>
        </w:rPr>
        <w:t xml:space="preserve"> levels estimated by inverse distance weighting modeling with both delayed </w:t>
      </w:r>
      <w:r w:rsidR="00E56E58">
        <w:rPr>
          <w:bCs/>
        </w:rPr>
        <w:t>mental</w:t>
      </w:r>
      <w:r w:rsidR="00FB0706">
        <w:rPr>
          <w:bCs/>
        </w:rPr>
        <w:t xml:space="preserve"> </w:t>
      </w:r>
      <w:r w:rsidR="00BF5EE2">
        <w:rPr>
          <w:bCs/>
        </w:rPr>
        <w:t xml:space="preserve">and </w:t>
      </w:r>
      <w:r w:rsidR="00FB0706">
        <w:rPr>
          <w:bCs/>
        </w:rPr>
        <w:t>psychomotor development</w:t>
      </w:r>
      <w:r w:rsidR="007045F4">
        <w:rPr>
          <w:bCs/>
        </w:rPr>
        <w:t>al</w:t>
      </w:r>
      <w:r w:rsidR="00FB0706">
        <w:rPr>
          <w:bCs/>
        </w:rPr>
        <w:t xml:space="preserve"> </w:t>
      </w:r>
      <w:r w:rsidR="00E56E58">
        <w:rPr>
          <w:bCs/>
        </w:rPr>
        <w:t xml:space="preserve">index </w:t>
      </w:r>
      <w:r w:rsidR="00FB0706">
        <w:rPr>
          <w:bCs/>
        </w:rPr>
        <w:t xml:space="preserve">at 6-24 months of age. </w:t>
      </w:r>
      <w:r w:rsidR="00EE4F28">
        <w:rPr>
          <w:bCs/>
        </w:rPr>
        <w:t xml:space="preserve"> </w:t>
      </w:r>
      <w:r w:rsidR="00FB0706">
        <w:rPr>
          <w:bCs/>
        </w:rPr>
        <w:t xml:space="preserve">Guxens et al. </w: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FB0706">
        <w:rPr>
          <w:bCs/>
        </w:rPr>
        <w:instrText xml:space="preserve"> ADDIN EN.CITE </w:instrTex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FB0706">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FB0706">
        <w:rPr>
          <w:bCs/>
          <w:noProof/>
        </w:rPr>
        <w:t>(</w:t>
      </w:r>
      <w:hyperlink w:anchor="_ENREF_24" w:tooltip="Guxens, 2014 #332" w:history="1">
        <w:r w:rsidR="002B1ABC">
          <w:rPr>
            <w:bCs/>
            <w:noProof/>
          </w:rPr>
          <w:t>Guxens et al. 2014</w:t>
        </w:r>
      </w:hyperlink>
      <w:r w:rsidR="00FB0706">
        <w:rPr>
          <w:bCs/>
          <w:noProof/>
        </w:rPr>
        <w:t>)</w:t>
      </w:r>
      <w:r w:rsidR="00BC4FF2">
        <w:rPr>
          <w:bCs/>
        </w:rPr>
        <w:fldChar w:fldCharType="end"/>
      </w:r>
      <w:r w:rsidR="00FB0706">
        <w:rPr>
          <w:bCs/>
        </w:rPr>
        <w:t xml:space="preserve"> also reported a marginally significant </w:t>
      </w:r>
      <w:del w:id="30" w:author="Joel Schwartz" w:date="2015-02-20T16:51:00Z">
        <w:r w:rsidR="00FB0706" w:rsidDel="008D7EF7">
          <w:rPr>
            <w:bCs/>
          </w:rPr>
          <w:delText xml:space="preserve">inverse </w:delText>
        </w:r>
      </w:del>
      <w:ins w:id="31" w:author="Joel Schwartz" w:date="2015-02-20T16:51:00Z">
        <w:r w:rsidR="008D7EF7">
          <w:rPr>
            <w:bCs/>
          </w:rPr>
          <w:t>negative</w:t>
        </w:r>
        <w:bookmarkStart w:id="32" w:name="_GoBack"/>
        <w:bookmarkEnd w:id="32"/>
        <w:r w:rsidR="008D7EF7">
          <w:rPr>
            <w:bCs/>
          </w:rPr>
          <w:t xml:space="preserve"> </w:t>
        </w:r>
      </w:ins>
      <w:r w:rsidR="00FB0706">
        <w:rPr>
          <w:bCs/>
        </w:rPr>
        <w:t>association between higher average PM</w:t>
      </w:r>
      <w:r w:rsidR="00FB0706" w:rsidRPr="00A17A86">
        <w:rPr>
          <w:bCs/>
          <w:vertAlign w:val="subscript"/>
        </w:rPr>
        <w:t>2.5</w:t>
      </w:r>
      <w:r w:rsidR="00FB0706" w:rsidRPr="00575FCA">
        <w:rPr>
          <w:bCs/>
        </w:rPr>
        <w:t xml:space="preserve"> </w:t>
      </w:r>
      <w:r w:rsidR="00FB0706">
        <w:rPr>
          <w:bCs/>
        </w:rPr>
        <w:t xml:space="preserve">levels during pregnancy estimated by LUR models with poorer psychomotor development in children at 1-6 years of age, albeit not with general cognition.  </w:t>
      </w:r>
    </w:p>
    <w:p w14:paraId="5485706E" w14:textId="77777777" w:rsidR="00DA7360" w:rsidRDefault="00DA7360" w:rsidP="00535FF7">
      <w:pPr>
        <w:spacing w:line="360" w:lineRule="auto"/>
        <w:jc w:val="both"/>
      </w:pPr>
    </w:p>
    <w:p w14:paraId="1E3715D6" w14:textId="77777777" w:rsidR="00DA7360" w:rsidRDefault="00DA7360" w:rsidP="00535FF7">
      <w:pPr>
        <w:spacing w:line="360" w:lineRule="auto"/>
        <w:jc w:val="both"/>
      </w:pPr>
      <w:r>
        <w:t xml:space="preserve">To our knowledge, </w:t>
      </w:r>
      <w:r w:rsidR="005259E7">
        <w:t xml:space="preserve">this is </w:t>
      </w:r>
      <w:r>
        <w:t xml:space="preserve">the first </w:t>
      </w:r>
      <w:r w:rsidR="005259E7">
        <w:t xml:space="preserve">study </w:t>
      </w:r>
      <w:r>
        <w:t xml:space="preserve">to use data driven statistics </w:t>
      </w:r>
      <w:del w:id="33" w:author="Wright, Robert" w:date="2015-02-20T09:33:00Z">
        <w:r w:rsidDel="00F753E9">
          <w:delText xml:space="preserve">to </w:delText>
        </w:r>
      </w:del>
      <w:ins w:id="34" w:author="Wright, Robert" w:date="2015-02-20T09:33:00Z">
        <w:r w:rsidR="00F753E9">
          <w:t xml:space="preserve">with the goal of </w:t>
        </w:r>
      </w:ins>
      <w:r>
        <w:t>defin</w:t>
      </w:r>
      <w:ins w:id="35" w:author="Wright, Robert" w:date="2015-02-20T09:33:00Z">
        <w:r w:rsidR="00F753E9">
          <w:t>ing</w:t>
        </w:r>
      </w:ins>
      <w:del w:id="36" w:author="Wright, Robert" w:date="2015-02-20T09:33:00Z">
        <w:r w:rsidDel="00F753E9">
          <w:delText>e</w:delText>
        </w:r>
      </w:del>
      <w:r>
        <w:t xml:space="preserve"> susceptibility windows, removing much of the subjectivity that currently guides the decision of </w:t>
      </w:r>
      <w:r>
        <w:lastRenderedPageBreak/>
        <w:t xml:space="preserve">when to measure environmental exposure. </w:t>
      </w:r>
      <w:r w:rsidR="000F0079">
        <w:t xml:space="preserve"> </w:t>
      </w:r>
      <w:r>
        <w:t xml:space="preserve">The advantage of implementing a statistical method that resolves the pattern of associations across time is apparent. </w:t>
      </w:r>
      <w:r w:rsidR="000F0079">
        <w:t xml:space="preserve"> </w:t>
      </w:r>
      <w:r>
        <w:t xml:space="preserve">Our approach is based on the data </w:t>
      </w:r>
      <w:r w:rsidRPr="00E32886">
        <w:rPr>
          <w:i/>
        </w:rPr>
        <w:t>per se</w:t>
      </w:r>
      <w:r>
        <w:t xml:space="preserve"> rather than assigning </w:t>
      </w:r>
      <w:r w:rsidRPr="00CC2073">
        <w:rPr>
          <w:i/>
        </w:rPr>
        <w:t>a priori</w:t>
      </w:r>
      <w:r>
        <w:t xml:space="preserve"> exposure time points arbitrarily, e.g., using clinically defined trimesters, in order to more definitively identify sensitive windows for effects on neurodevelopment. Obviously, this approach is aided by an air pollution model with weekly temporal resolution across pregnancy.  However, if other exposure metrics could generate similar temporally resolved data the same techniques could be applied.</w:t>
      </w:r>
      <w:ins w:id="37" w:author="Wright, Robert" w:date="2015-02-20T09:34:00Z">
        <w:r w:rsidR="00F753E9">
          <w:t xml:space="preserve"> We recognize that a data driven approach such as this will need to be replicated in an independent population as well. </w:t>
        </w:r>
      </w:ins>
    </w:p>
    <w:p w14:paraId="424D7F78" w14:textId="77777777" w:rsidR="00DA7360" w:rsidRDefault="00DA7360" w:rsidP="00535FF7">
      <w:pPr>
        <w:spacing w:line="360" w:lineRule="auto"/>
        <w:jc w:val="both"/>
      </w:pPr>
    </w:p>
    <w:p w14:paraId="321FF86F" w14:textId="77777777" w:rsidR="0039372B" w:rsidRDefault="000C0F55">
      <w:pPr>
        <w:spacing w:line="360" w:lineRule="auto"/>
        <w:jc w:val="both"/>
      </w:pPr>
      <w:r>
        <w:t>More refined estimation of the time window in which air pollution ha</w:t>
      </w:r>
      <w:r w:rsidR="00F03EEA">
        <w:t>s</w:t>
      </w:r>
      <w:r>
        <w:t xml:space="preserve"> the greatest impact may provide insights into u</w:t>
      </w:r>
      <w:r w:rsidRPr="005F2A3F">
        <w:t>nderlying mechanisms</w:t>
      </w:r>
      <w:r>
        <w:t xml:space="preserve"> as well as the etiology of sex-specific neurotoxic effects.</w:t>
      </w:r>
      <w:r w:rsidR="005C0823">
        <w:t xml:space="preserve"> </w:t>
      </w:r>
      <w:r w:rsidR="001C379B">
        <w:t xml:space="preserve">While the mechanisms linking air pollution exposure and neurodevelopment are not completely understood, neuroinflammation </w:t>
      </w:r>
      <w:r w:rsidR="00671482">
        <w:t xml:space="preserve">is increasingly thought to </w:t>
      </w:r>
      <w:r w:rsidR="001C379B">
        <w:t>play a central role.  A</w:t>
      </w:r>
      <w:r w:rsidR="00C16C53">
        <w:rPr>
          <w:bCs/>
        </w:rPr>
        <w:t xml:space="preserve">nimal studies demonstrate that </w:t>
      </w:r>
      <w:r w:rsidR="00C16C53" w:rsidRPr="00F10A79">
        <w:rPr>
          <w:bCs/>
        </w:rPr>
        <w:t>particulate air</w:t>
      </w:r>
      <w:r w:rsidR="00C16C53">
        <w:rPr>
          <w:bCs/>
        </w:rPr>
        <w:t xml:space="preserve"> pollution induces neuroinflammatory processes which may subsequently disrupt neurodevelopment in offspring </w:t>
      </w:r>
      <w:r w:rsidR="00BC4FF2">
        <w:rPr>
          <w:bCs/>
        </w:rPr>
        <w:fldChar w:fldCharType="begin">
          <w:fldData xml:space="preserve">PEVuZE5vdGU+PENpdGU+PEF1dGhvcj5BbGxlbjwvQXV0aG9yPjxZZWFyPjIwMTQ8L1llYXI+PFJl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</w:fldData>
        </w:fldChar>
      </w:r>
      <w:r w:rsidR="008726D1">
        <w:rPr>
          <w:bCs/>
        </w:rPr>
        <w:instrText xml:space="preserve"> ADDIN EN.CITE </w:instrText>
      </w:r>
      <w:r w:rsidR="00BC4FF2">
        <w:rPr>
          <w:bCs/>
        </w:rPr>
        <w:fldChar w:fldCharType="begin">
          <w:fldData xml:space="preserve">PEVuZE5vdGU+PENpdGU+PEF1dGhvcj5BbGxlbjwvQXV0aG9yPjxZZWFyPjIwMTQ8L1llYXI+PFJl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</w:fldData>
        </w:fldChar>
      </w:r>
      <w:r w:rsidR="008726D1">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8726D1">
        <w:rPr>
          <w:bCs/>
          <w:noProof/>
        </w:rPr>
        <w:t>(</w:t>
      </w:r>
      <w:hyperlink w:anchor="_ENREF_1" w:tooltip="Allen, 2014 #456" w:history="1">
        <w:r w:rsidR="002B1ABC">
          <w:rPr>
            <w:bCs/>
            <w:noProof/>
          </w:rPr>
          <w:t>Allen et al. 2014</w:t>
        </w:r>
      </w:hyperlink>
      <w:r w:rsidR="008726D1">
        <w:rPr>
          <w:bCs/>
          <w:noProof/>
        </w:rPr>
        <w:t xml:space="preserve">; </w:t>
      </w:r>
      <w:hyperlink w:anchor="_ENREF_6" w:tooltip="Bolton, 2014 #345" w:history="1">
        <w:r w:rsidR="002B1ABC">
          <w:rPr>
            <w:bCs/>
            <w:noProof/>
          </w:rPr>
          <w:t>Bolton et al. 2014</w:t>
        </w:r>
      </w:hyperlink>
      <w:r w:rsidR="008726D1">
        <w:rPr>
          <w:bCs/>
          <w:noProof/>
        </w:rPr>
        <w:t xml:space="preserve">; </w:t>
      </w:r>
      <w:hyperlink w:anchor="_ENREF_7" w:tooltip="Bolton, 2012 #346" w:history="1">
        <w:r w:rsidR="002B1ABC">
          <w:rPr>
            <w:bCs/>
            <w:noProof/>
          </w:rPr>
          <w:t>Bolton et al. 2012</w:t>
        </w:r>
      </w:hyperlink>
      <w:r w:rsidR="008726D1">
        <w:rPr>
          <w:bCs/>
          <w:noProof/>
        </w:rPr>
        <w:t xml:space="preserve">; </w:t>
      </w:r>
      <w:hyperlink w:anchor="_ENREF_27" w:tooltip="Hougaard, 2008 #351" w:history="1">
        <w:r w:rsidR="002B1ABC">
          <w:rPr>
            <w:bCs/>
            <w:noProof/>
          </w:rPr>
          <w:t>Hougaard et al. 2008</w:t>
        </w:r>
      </w:hyperlink>
      <w:r w:rsidR="008726D1">
        <w:rPr>
          <w:bCs/>
          <w:noProof/>
        </w:rPr>
        <w:t>)</w:t>
      </w:r>
      <w:r w:rsidR="00BC4FF2">
        <w:rPr>
          <w:bCs/>
        </w:rPr>
        <w:fldChar w:fldCharType="end"/>
      </w:r>
      <w:r w:rsidR="00366A79">
        <w:rPr>
          <w:bCs/>
        </w:rPr>
        <w:t xml:space="preserve">. </w:t>
      </w:r>
      <w:r w:rsidR="00C16C53">
        <w:rPr>
          <w:bCs/>
        </w:rPr>
        <w:t xml:space="preserve"> </w:t>
      </w:r>
      <w:r w:rsidR="002276AA">
        <w:t xml:space="preserve">In addition, </w:t>
      </w:r>
      <w:r w:rsidR="002276AA" w:rsidRPr="00CD53FD">
        <w:t xml:space="preserve">neuroinflammation may </w:t>
      </w:r>
      <w:r w:rsidR="002276AA">
        <w:t>disturb normal programmed cell death</w:t>
      </w:r>
      <w:r w:rsidR="002276AA" w:rsidRPr="00CD53FD">
        <w:t xml:space="preserve"> </w:t>
      </w:r>
      <w:r w:rsidR="002276AA">
        <w:t xml:space="preserve">as </w:t>
      </w:r>
      <w:r w:rsidR="002276AA" w:rsidRPr="00CD53FD">
        <w:t>neuroapoptosis</w:t>
      </w:r>
      <w:r w:rsidR="002276AA">
        <w:t xml:space="preserve"> is part of normal neural differentiation which occurs around mid-to-late pregnancy</w:t>
      </w:r>
      <w:r w:rsidR="002276AA" w:rsidRPr="00CD53FD">
        <w:t xml:space="preserve"> in multiple brain regions</w:t>
      </w:r>
      <w:r w:rsidR="002276AA" w:rsidRPr="009D221B">
        <w:t xml:space="preserve"> </w: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 </w:instrTex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EN.CITE.DATA </w:instrText>
      </w:r>
      <w:r w:rsidR="00BC4FF2">
        <w:fldChar w:fldCharType="end"/>
      </w:r>
      <w:r w:rsidR="00BC4FF2">
        <w:fldChar w:fldCharType="separate"/>
      </w:r>
      <w:r w:rsidR="002B1ABC">
        <w:rPr>
          <w:noProof/>
        </w:rPr>
        <w:t>(</w:t>
      </w:r>
      <w:hyperlink w:anchor="_ENREF_52" w:tooltip="Tau, 2010 #336" w:history="1">
        <w:r w:rsidR="002B1ABC">
          <w:rPr>
            <w:noProof/>
          </w:rPr>
          <w:t>Tau and Peterson 2010</w:t>
        </w:r>
      </w:hyperlink>
      <w:r w:rsidR="002B1ABC">
        <w:rPr>
          <w:noProof/>
        </w:rPr>
        <w:t>)</w:t>
      </w:r>
      <w:r w:rsidR="00BC4FF2">
        <w:fldChar w:fldCharType="end"/>
      </w:r>
      <w:r w:rsidR="00F5203C">
        <w:t>.</w:t>
      </w:r>
      <w:r w:rsidR="00FD6ADD">
        <w:t xml:space="preserve">  </w:t>
      </w:r>
      <w:r w:rsidR="002276AA">
        <w:t xml:space="preserve">Increased neuroinflammation from PM has been linked to structural changes in the brain with smaller brain volume and reduced thickness of the prefrontal cortex </w:t>
      </w:r>
      <w:r w:rsidR="00BC4FF2">
        <w:fldChar w:fldCharType="begin">
          <w:fldData xml:space="preserve">PEVuZE5vdGU+PENpdGU+PEF1dGhvcj5TZW1tbGVyPC9BdXRob3I+PFllYXI+MjAwNTwvWWVhcj48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</w:fldData>
        </w:fldChar>
      </w:r>
      <w:r w:rsidR="002B1ABC">
        <w:instrText xml:space="preserve"> ADDIN EN.CITE </w:instrText>
      </w:r>
      <w:r w:rsidR="00BC4FF2">
        <w:fldChar w:fldCharType="begin">
          <w:fldData xml:space="preserve">PEVuZE5vdGU+PENpdGU+PEF1dGhvcj5TZW1tbGVyPC9BdXRob3I+PFllYXI+MjAwNTwvWWVhcj48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</w:fldData>
        </w:fldChar>
      </w:r>
      <w:r w:rsidR="002B1ABC">
        <w:instrText xml:space="preserve"> ADDIN EN.CITE.DATA </w:instrText>
      </w:r>
      <w:r w:rsidR="00BC4FF2">
        <w:fldChar w:fldCharType="end"/>
      </w:r>
      <w:r w:rsidR="00BC4FF2">
        <w:fldChar w:fldCharType="separate"/>
      </w:r>
      <w:r w:rsidR="002B1ABC">
        <w:rPr>
          <w:noProof/>
        </w:rPr>
        <w:t>(</w:t>
      </w:r>
      <w:hyperlink w:anchor="_ENREF_45" w:tooltip="Semmler, 2005 #433" w:history="1">
        <w:r w:rsidR="002B1ABC">
          <w:rPr>
            <w:noProof/>
          </w:rPr>
          <w:t>Semmler et al. 2005</w:t>
        </w:r>
      </w:hyperlink>
      <w:r w:rsidR="002B1ABC">
        <w:rPr>
          <w:noProof/>
        </w:rPr>
        <w:t>)</w:t>
      </w:r>
      <w:r w:rsidR="00BC4FF2">
        <w:fldChar w:fldCharType="end"/>
      </w:r>
      <w:r w:rsidR="00A449E2">
        <w:t>,</w:t>
      </w:r>
      <w:r w:rsidR="002276AA">
        <w:t xml:space="preserve"> which in turn, has been linked to a</w:t>
      </w:r>
      <w:r w:rsidR="002276AA" w:rsidRPr="005E1366">
        <w:t xml:space="preserve">ttention </w:t>
      </w:r>
      <w:r w:rsidR="002276AA">
        <w:t>d</w:t>
      </w:r>
      <w:r w:rsidR="002276AA" w:rsidRPr="005E1366">
        <w:t xml:space="preserve">eficit </w:t>
      </w:r>
      <w:r w:rsidR="002276AA">
        <w:t>d</w:t>
      </w:r>
      <w:r w:rsidR="002276AA" w:rsidRPr="005E1366">
        <w:t>isorder</w:t>
      </w:r>
      <w:r w:rsidR="002276AA">
        <w:t>s</w:t>
      </w:r>
      <w:r w:rsidR="00A40C97" w:rsidRPr="00A40C97">
        <w:t xml:space="preserve"> </w:t>
      </w:r>
      <w:r w:rsidR="00BC4FF2">
        <w:fldChar w:fldCharType="begin">
          <w:fldData xml:space="preserve">PEVuZE5vdGU+PENpdGU+PEF1dGhvcj5IYXVzZXI8L0F1dGhvcj48WWVhcj4yMDE0PC9ZZWFyPjxS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</w:fldData>
        </w:fldChar>
      </w:r>
      <w:r w:rsidR="002B1ABC">
        <w:instrText xml:space="preserve"> ADDIN EN.CITE </w:instrText>
      </w:r>
      <w:r w:rsidR="00BC4FF2">
        <w:fldChar w:fldCharType="begin">
          <w:fldData xml:space="preserve">PEVuZE5vdGU+PENpdGU+PEF1dGhvcj5IYXVzZXI8L0F1dGhvcj48WWVhcj4yMDE0PC9ZZWFyPjxS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</w:fldData>
        </w:fldChar>
      </w:r>
      <w:r w:rsidR="002B1ABC">
        <w:instrText xml:space="preserve"> ADDIN EN.CITE.DATA </w:instrText>
      </w:r>
      <w:r w:rsidR="00BC4FF2">
        <w:fldChar w:fldCharType="end"/>
      </w:r>
      <w:r w:rsidR="00BC4FF2">
        <w:fldChar w:fldCharType="separate"/>
      </w:r>
      <w:r w:rsidR="002B1ABC">
        <w:rPr>
          <w:noProof/>
        </w:rPr>
        <w:t>(</w:t>
      </w:r>
      <w:hyperlink w:anchor="_ENREF_26" w:tooltip="Hauser, 2014 #439" w:history="1">
        <w:r w:rsidR="002B1ABC">
          <w:rPr>
            <w:noProof/>
          </w:rPr>
          <w:t>Hauser et al. 2014</w:t>
        </w:r>
      </w:hyperlink>
      <w:r w:rsidR="002B1ABC">
        <w:rPr>
          <w:noProof/>
        </w:rPr>
        <w:t>)</w:t>
      </w:r>
      <w:r w:rsidR="00BC4FF2">
        <w:fldChar w:fldCharType="end"/>
      </w:r>
      <w:r w:rsidR="002276AA">
        <w:t xml:space="preserve">.  The prefrontal cortex is rich in dopaminergic neurons and disruption of dopaminergic pathways through inflammation may </w:t>
      </w:r>
      <w:del w:id="38" w:author="Wright, Robert" w:date="2015-02-20T09:35:00Z">
        <w:r w:rsidR="002276AA" w:rsidDel="00F753E9">
          <w:delText xml:space="preserve">also </w:delText>
        </w:r>
      </w:del>
      <w:r w:rsidR="002276AA">
        <w:t xml:space="preserve">play a role. </w:t>
      </w:r>
      <w:r w:rsidR="007872FB">
        <w:t xml:space="preserve"> </w:t>
      </w:r>
      <w:r w:rsidR="00C16C53">
        <w:rPr>
          <w:bCs/>
        </w:rPr>
        <w:t xml:space="preserve">Neuroinflammation has been linked to activation of memory related kinase </w:t>
      </w:r>
      <w:r w:rsidR="00BC4FF2">
        <w:rPr>
          <w:bCs/>
        </w:rPr>
        <w:fldChar w:fldCharType="begin"/>
      </w:r>
      <w:r w:rsidR="00C16C53">
        <w:rPr>
          <w:bCs/>
        </w:rPr>
        <w:instrText xml:space="preserve"> ADDIN EN.CITE &lt;EndNote&gt;&lt;Cite&gt;&lt;Author&gt;Yao&lt;/Author&gt;&lt;Year&gt;2014&lt;/Year&gt;&lt;RecNum&gt;435&lt;/RecNum&gt;&lt;DisplayText&gt;(Yao et al. 2014)&lt;/DisplayText&gt;&lt;record&gt;&lt;rec-number&gt;435&lt;/rec-number&gt;&lt;foreign-keys&gt;&lt;key app="EN" db-id="s220vwp2rp5ed0etfaovaes9aw0dx9re0fes"&gt;435&lt;/key&gt;&lt;/foreign-keys&gt;&lt;ref-type name="Journal Article"&gt;17&lt;/ref-type&gt;&lt;contributors&gt;&lt;authors&gt;&lt;author&gt;Yao, G.&lt;/author&gt;&lt;author&gt;Yue, H.&lt;/author&gt;&lt;author&gt;Yun, Y.&lt;/author&gt;&lt;author&gt;Sang, N.&lt;/author&gt;&lt;/authors&gt;&lt;/contributors&gt;&lt;auth-address&gt;College of Environment and Resource, Research Center of Environment and Health, Shanxi University, Taiyuan, Shanxi 030006, PR China.&amp;#xD;College of Environment and Resource, Research Center of Environment and Health, Shanxi University, Taiyuan, Shanxi 030006, PR China. Electronic address: sangnan@sxu.edu.cn.&lt;/auth-address&gt;&lt;titles&gt;&lt;title&gt;Chronic SO inhalation above environmental standard impairs neuronal behavior and represses glutamate receptor gene expression and memory-related kinase activation via neuroinflammation in rats&lt;/title&gt;&lt;secondary-title&gt;Environ Res&lt;/secondary-title&gt;&lt;alt-title&gt;Environmental research&lt;/alt-title&gt;&lt;/titles&gt;&lt;periodical&gt;&lt;full-title&gt;Environ Res&lt;/full-title&gt;&lt;abbr-1&gt;Environmental research&lt;/abbr-1&gt;&lt;/periodical&gt;&lt;alt-periodical&gt;&lt;full-title&gt;Environ Res&lt;/full-title&gt;&lt;abbr-1&gt;Environmental research&lt;/abbr-1&gt;&lt;/alt-periodical&gt;&lt;pages&gt;85-93&lt;/pages&gt;&lt;volume&gt;137C&lt;/volume&gt;&lt;edition&gt;2014/12/17&lt;/edition&gt;&lt;dates&gt;&lt;year&gt;2014&lt;/year&gt;&lt;pub-dates&gt;&lt;date&gt;Dec 11&lt;/date&gt;&lt;/pub-dates&gt;&lt;/dates&gt;&lt;isbn&gt;1096-0953 (Electronic)&amp;#xD;0013-9351 (Linking)&lt;/isbn&gt;&lt;accession-num&gt;25498917&lt;/accession-num&gt;&lt;urls&gt;&lt;related-urls&gt;&lt;url&gt;http://www.ncbi.nlm.nih.gov/pubmed/25498917&lt;/url&gt;&lt;/related-urls&gt;&lt;/urls&gt;&lt;electronic-resource-num&gt;10.1016/j.envres.2014.11.012&lt;/electronic-resource-num&gt;&lt;language&gt;Eng&lt;/language&gt;&lt;/record&gt;&lt;/Cite&gt;&lt;/EndNote&gt;</w:instrText>
      </w:r>
      <w:r w:rsidR="00BC4FF2">
        <w:rPr>
          <w:bCs/>
        </w:rPr>
        <w:fldChar w:fldCharType="separate"/>
      </w:r>
      <w:r w:rsidR="00C16C53">
        <w:rPr>
          <w:bCs/>
          <w:noProof/>
        </w:rPr>
        <w:t>(</w:t>
      </w:r>
      <w:hyperlink w:anchor="_ENREF_58" w:tooltip="Yao, 2014 #435" w:history="1">
        <w:r w:rsidR="002B1ABC">
          <w:rPr>
            <w:bCs/>
            <w:noProof/>
          </w:rPr>
          <w:t>Yao et al. 2014</w:t>
        </w:r>
      </w:hyperlink>
      <w:r w:rsidR="00C16C53">
        <w:rPr>
          <w:bCs/>
          <w:noProof/>
        </w:rPr>
        <w:t>)</w:t>
      </w:r>
      <w:r w:rsidR="00BC4FF2">
        <w:rPr>
          <w:bCs/>
        </w:rPr>
        <w:fldChar w:fldCharType="end"/>
      </w:r>
      <w:r w:rsidR="00C16C53">
        <w:rPr>
          <w:bCs/>
        </w:rPr>
        <w:t xml:space="preserve"> as well as neuroapoptosis in the hippocampus which is important to memory </w:t>
      </w:r>
      <w:r w:rsidR="00BC4FF2">
        <w:fldChar w:fldCharType="begin">
          <w:fldData xml:space="preserve">PEVuZE5vdGU+PENpdGU+PEF1dGhvcj5TZW1tbGVyPC9BdXRob3I+PFllYXI+MjAwNTwvWWVhcj48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ZC11cmxzPjx1cmw+aHR0cDovL3d3dy5uY2JpLm5sbS5uaWguZ292L3B1Ym1lZC8xMjM1OTgzMzwv
dXJsPjwvcmVsYXRlZC11cmxzPjwvdXJscz48Y3VzdG9tMj4xODcxMzI8L2N1c3RvbTI+PGVsZWN0
cm9uaWMtcmVzb3VyY2UtbnVtPjEwLjExMDEvbG0uNTE4MDI8L2VsZWN0cm9uaWMtcmVzb3VyY2Ut
bnVtPjxsYW5ndWFnZT5lbmc8L2xhbmd1YWdlPjwvcmVjb3JkPjwvQ2l0ZT48L0VuZE5vdGU+
</w:fldData>
        </w:fldChar>
      </w:r>
      <w:r w:rsidR="002B1ABC">
        <w:instrText xml:space="preserve"> ADDIN EN.CITE </w:instrText>
      </w:r>
      <w:r w:rsidR="00BC4FF2">
        <w:fldChar w:fldCharType="begin">
          <w:fldData xml:space="preserve">PEVuZE5vdGU+PENpdGU+PEF1dGhvcj5TZW1tbGVyPC9BdXRob3I+PFllYXI+MjAwNTwvWWVhcj48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ZC11cmxzPjx1cmw+aHR0cDovL3d3dy5uY2JpLm5sbS5uaWguZ292L3B1Ym1lZC8xMjM1OTgzMzwv
dXJsPjwvcmVsYXRlZC11cmxzPjwvdXJscz48Y3VzdG9tMj4xODcxMzI8L2N1c3RvbTI+PGVsZWN0
cm9uaWMtcmVzb3VyY2UtbnVtPjEwLjExMDEvbG0uNTE4MDI8L2VsZWN0cm9uaWMtcmVzb3VyY2Ut
bnVtPjxsYW5ndWFnZT5lbmc8L2xhbmd1YWdlPjwvcmVjb3JkPjwvQ2l0ZT48L0VuZE5vdGU+
</w:fldData>
        </w:fldChar>
      </w:r>
      <w:r w:rsidR="002B1ABC">
        <w:instrText xml:space="preserve"> ADDIN EN.CITE.DATA </w:instrText>
      </w:r>
      <w:r w:rsidR="00BC4FF2">
        <w:fldChar w:fldCharType="end"/>
      </w:r>
      <w:r w:rsidR="00BC4FF2">
        <w:fldChar w:fldCharType="separate"/>
      </w:r>
      <w:r w:rsidR="002B1ABC">
        <w:rPr>
          <w:noProof/>
        </w:rPr>
        <w:t>(</w:t>
      </w:r>
      <w:hyperlink w:anchor="_ENREF_45" w:tooltip="Semmler, 2005 #433" w:history="1">
        <w:r w:rsidR="002B1ABC">
          <w:rPr>
            <w:noProof/>
          </w:rPr>
          <w:t xml:space="preserve">Semmler et </w:t>
        </w:r>
        <w:r w:rsidR="002B1ABC">
          <w:rPr>
            <w:noProof/>
          </w:rPr>
          <w:lastRenderedPageBreak/>
          <w:t>al. 2005</w:t>
        </w:r>
      </w:hyperlink>
      <w:r w:rsidR="002B1ABC">
        <w:rPr>
          <w:noProof/>
        </w:rPr>
        <w:t xml:space="preserve">; </w:t>
      </w:r>
      <w:hyperlink w:anchor="_ENREF_49" w:tooltip="Stark, 2002 #436" w:history="1">
        <w:r w:rsidR="002B1ABC">
          <w:rPr>
            <w:noProof/>
          </w:rPr>
          <w:t>Stark et al. 2002</w:t>
        </w:r>
      </w:hyperlink>
      <w:r w:rsidR="002B1ABC">
        <w:rPr>
          <w:noProof/>
        </w:rPr>
        <w:t>)</w:t>
      </w:r>
      <w:r w:rsidR="00BC4FF2">
        <w:fldChar w:fldCharType="end"/>
      </w:r>
      <w:r w:rsidR="00984108">
        <w:t>.</w:t>
      </w:r>
      <w:r w:rsidR="00EF5EB2">
        <w:t xml:space="preserve">  Neuroinflammation induced by air pollution may disrupt the development of hippocampus fields CA1-3 as well as the proliferation of </w:t>
      </w:r>
      <w:r w:rsidR="00EF5EB2" w:rsidRPr="00596A60">
        <w:t xml:space="preserve">granule neurons </w:t>
      </w:r>
      <w:r w:rsidR="00EF5EB2">
        <w:t xml:space="preserve">within the hippocampus </w:t>
      </w:r>
      <w:r w:rsidR="00BC4FF2">
        <w:fldChar w:fldCharType="begin"/>
      </w:r>
      <w:r w:rsidR="002B1ABC">
        <w:instrText xml:space="preserve"> ADDIN EN.CITE &lt;EndNote&gt;&lt;Cite&gt;&lt;Author&gt;Bayer&lt;/Author&gt;&lt;Year&gt;1993&lt;/Year&gt;&lt;RecNum&gt;424&lt;/RecNum&gt;&lt;DisplayText&gt;(Bayer et al. 1993)&lt;/DisplayText&gt;&lt;record&gt;&lt;rec-number&gt;424&lt;/rec-number&gt;&lt;foreign-keys&gt;&lt;key app="EN" db-id="s220vwp2rp5ed0etfaovaes9aw0dx9re0fes"&gt;424&lt;/key&gt;&lt;/foreign-keys&gt;&lt;ref-type name="Journal Article"&gt;17&lt;/ref-type&gt;&lt;contributors&gt;&lt;authors&gt;&lt;author&gt;Bayer, S. A.&lt;/author&gt;&lt;author&gt;Altman, J.&lt;/author&gt;&lt;author&gt;Russo, R. J.&lt;/author&gt;&lt;author&gt;Zhang, X.&lt;/author&gt;&lt;/authors&gt;&lt;/contributors&gt;&lt;auth-address&gt;Department of Biology, Indiana-Purdue University, Indianapolis 46202.&lt;/auth-address&gt;&lt;titles&gt;&lt;title&gt;Timetables of neurogenesis in the human brain based on experimentally determined patterns in the rat&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83-144&lt;/pages&gt;&lt;volume&gt;14&lt;/volume&gt;&lt;number&gt;1&lt;/number&gt;&lt;edition&gt;1993/01/01&lt;/edition&gt;&lt;keywords&gt;&lt;keyword&gt;Animals&lt;/keyword&gt;&lt;keyword&gt;Brain/*embryology&lt;/keyword&gt;&lt;keyword&gt;Embryonic and Fetal Development/physiology&lt;/keyword&gt;&lt;keyword&gt;Gestational Age&lt;/keyword&gt;&lt;keyword&gt;Humans&lt;/keyword&gt;&lt;keyword&gt;Morphogenesis&lt;/keyword&gt;&lt;keyword&gt;Rats&lt;/keyword&gt;&lt;keyword&gt;Species Specificity&lt;/keyword&gt;&lt;keyword&gt;Spinal Cord/embryology&lt;/keyword&gt;&lt;keyword&gt;Time Factors&lt;/keyword&gt;&lt;/keywords&gt;&lt;dates&gt;&lt;year&gt;1993&lt;/year&gt;&lt;pub-dates&gt;&lt;date&gt;Spring&lt;/date&gt;&lt;/pub-dates&gt;&lt;/dates&gt;&lt;isbn&gt;0161-813X (Print)&amp;#xD;0161-813X (Linking)&lt;/isbn&gt;&lt;accession-num&gt;8361683&lt;/accession-num&gt;&lt;work-type&gt;Comparative Study&amp;#xD;Review&lt;/work-type&gt;&lt;urls&gt;&lt;related-urls&gt;&lt;url&gt;http://www.ncbi.nlm.nih.gov/pubmed/8361683&lt;/url&gt;&lt;/related-urls&gt;&lt;/urls&gt;&lt;language&gt;eng&lt;/language&gt;&lt;/record&gt;&lt;/Cite&gt;&lt;/EndNote&gt;</w:instrText>
      </w:r>
      <w:r w:rsidR="00BC4FF2">
        <w:fldChar w:fldCharType="separate"/>
      </w:r>
      <w:r w:rsidR="002B1ABC">
        <w:rPr>
          <w:noProof/>
        </w:rPr>
        <w:t>(</w:t>
      </w:r>
      <w:hyperlink w:anchor="_ENREF_2" w:tooltip="Bayer, 1993 #424" w:history="1">
        <w:r w:rsidR="002B1ABC">
          <w:rPr>
            <w:noProof/>
          </w:rPr>
          <w:t>Bayer et al. 1993</w:t>
        </w:r>
      </w:hyperlink>
      <w:r w:rsidR="002B1ABC">
        <w:rPr>
          <w:noProof/>
        </w:rPr>
        <w:t>)</w:t>
      </w:r>
      <w:r w:rsidR="00BC4FF2">
        <w:fldChar w:fldCharType="end"/>
      </w:r>
      <w:r w:rsidR="002D4264">
        <w:t>.</w:t>
      </w:r>
      <w:r w:rsidR="00EF5EB2">
        <w:t xml:space="preserve">  </w:t>
      </w:r>
      <w:r w:rsidR="00C16C53">
        <w:rPr>
          <w:bCs/>
        </w:rPr>
        <w:t>B</w:t>
      </w:r>
      <w:r w:rsidR="00C16C53" w:rsidRPr="00EA7D71">
        <w:rPr>
          <w:bCs/>
        </w:rPr>
        <w:t>rain inflammatory response</w:t>
      </w:r>
      <w:r w:rsidR="00C16C53">
        <w:rPr>
          <w:bCs/>
        </w:rPr>
        <w:t>s</w:t>
      </w:r>
      <w:r w:rsidR="00C16C53" w:rsidRPr="00EA7D71">
        <w:rPr>
          <w:bCs/>
        </w:rPr>
        <w:t xml:space="preserve"> may </w:t>
      </w:r>
      <w:r w:rsidR="00C16C53">
        <w:rPr>
          <w:bCs/>
        </w:rPr>
        <w:t>reduce</w:t>
      </w:r>
      <w:r w:rsidR="00C16C53" w:rsidRPr="00EA7D71">
        <w:rPr>
          <w:bCs/>
        </w:rPr>
        <w:t xml:space="preserve"> the capacity to provide </w:t>
      </w:r>
      <w:r w:rsidR="00C16C53">
        <w:rPr>
          <w:bCs/>
        </w:rPr>
        <w:t>b</w:t>
      </w:r>
      <w:r w:rsidR="00C16C53" w:rsidRPr="0069226B">
        <w:rPr>
          <w:bCs/>
        </w:rPr>
        <w:t>rain-derived neurotrophic factor</w:t>
      </w:r>
      <w:r w:rsidR="00C16C53">
        <w:rPr>
          <w:bCs/>
        </w:rPr>
        <w:t xml:space="preserve"> (BDNF)</w:t>
      </w:r>
      <w:r w:rsidR="00C16C53" w:rsidRPr="00EA7D71">
        <w:rPr>
          <w:bCs/>
        </w:rPr>
        <w:t xml:space="preserve"> needed for memory-related plasticity processes at hippocampal synapses</w:t>
      </w:r>
      <w:r w:rsidR="00C16C53">
        <w:rPr>
          <w:bCs/>
        </w:rPr>
        <w:t xml:space="preserve"> </w:t>
      </w:r>
      <w:r w:rsidR="00BC4FF2">
        <w:rPr>
          <w:bCs/>
        </w:rPr>
        <w:fldChar w:fldCharType="begin"/>
      </w:r>
      <w:r w:rsidR="00C16C53">
        <w:rPr>
          <w:bCs/>
        </w:rPr>
        <w:instrText xml:space="preserve"> ADDIN EN.CITE &lt;EndNote&gt;&lt;Cite&gt;&lt;Author&gt;Patterson&lt;/Author&gt;&lt;Year&gt;2014&lt;/Year&gt;&lt;RecNum&gt;432&lt;/RecNum&gt;&lt;DisplayText&gt;(Patterson 2014)&lt;/DisplayText&gt;&lt;record&gt;&lt;rec-number&gt;432&lt;/rec-number&gt;&lt;foreign-keys&gt;&lt;key app="EN" db-id="s220vwp2rp5ed0etfaovaes9aw0dx9re0fes"&gt;432&lt;/key&gt;&lt;/foreign-keys&gt;&lt;ref-type name="Journal Article"&gt;17&lt;/ref-type&gt;&lt;contributors&gt;&lt;authors&gt;&lt;author&gt;Patterson, S.&lt;/author&gt;&lt;/authors&gt;&lt;/contributors&gt;&lt;auth-address&gt;Temple University, Biology Life Science Building, 1900 N. 12th Street, Philadelphia, PA, 19122, USA. Electronic address: Susan.patterson@temple.edu.&lt;/auth-address&gt;&lt;titles&gt;&lt;title&gt;Immune dysregulation and cognitive vulnerability in the aging brain: Interactions of microglia, IL-1beta, BDNF and synaptic plasticity&lt;/title&gt;&lt;secondary-title&gt;Neuropharmacology&lt;/secondary-title&gt;&lt;alt-title&gt;Neuropharmacology&lt;/alt-title&gt;&lt;/titles&gt;&lt;periodical&gt;&lt;full-title&gt;Neuropharmacology&lt;/full-title&gt;&lt;abbr-1&gt;Neuropharmacology&lt;/abbr-1&gt;&lt;/periodical&gt;&lt;alt-periodical&gt;&lt;full-title&gt;Neuropharmacology&lt;/full-title&gt;&lt;abbr-1&gt;Neuropharmacology&lt;/abbr-1&gt;&lt;/alt-periodical&gt;&lt;edition&gt;2015/01/01&lt;/edition&gt;&lt;dates&gt;&lt;year&gt;2014&lt;/year&gt;&lt;pub-dates&gt;&lt;date&gt;Dec 27&lt;/date&gt;&lt;/pub-dates&gt;&lt;/dates&gt;&lt;isbn&gt;1873-7064 (Electronic)&amp;#xD;0028-3908 (Linking)&lt;/isbn&gt;&lt;accession-num&gt;25549562&lt;/accession-num&gt;&lt;work-type&gt;Review&lt;/work-type&gt;&lt;urls&gt;&lt;related-urls&gt;&lt;url&gt;http://www.ncbi.nlm.nih.gov/pubmed/25549562&lt;/url&gt;&lt;/related-urls&gt;&lt;/urls&gt;&lt;electronic-resource-num&gt;10.1016/j.neuropharm.2014.12.020&lt;/electronic-resource-num&gt;&lt;language&gt;Eng&lt;/language&gt;&lt;/record&gt;&lt;/Cite&gt;&lt;/EndNote&gt;</w:instrText>
      </w:r>
      <w:r w:rsidR="00BC4FF2">
        <w:rPr>
          <w:bCs/>
        </w:rPr>
        <w:fldChar w:fldCharType="separate"/>
      </w:r>
      <w:r w:rsidR="00C16C53">
        <w:rPr>
          <w:bCs/>
          <w:noProof/>
        </w:rPr>
        <w:t>(</w:t>
      </w:r>
      <w:hyperlink w:anchor="_ENREF_36" w:tooltip="Patterson, 2014 #432" w:history="1">
        <w:r w:rsidR="002B1ABC">
          <w:rPr>
            <w:bCs/>
            <w:noProof/>
          </w:rPr>
          <w:t>Patterson 2014</w:t>
        </w:r>
      </w:hyperlink>
      <w:r w:rsidR="00C16C53">
        <w:rPr>
          <w:bCs/>
          <w:noProof/>
        </w:rPr>
        <w:t>)</w:t>
      </w:r>
      <w:r w:rsidR="00BC4FF2">
        <w:rPr>
          <w:bCs/>
        </w:rPr>
        <w:fldChar w:fldCharType="end"/>
      </w:r>
      <w:r w:rsidR="00C16C53">
        <w:rPr>
          <w:bCs/>
        </w:rPr>
        <w:t xml:space="preserve">.  </w:t>
      </w:r>
      <w:r w:rsidR="00C16C53">
        <w:t>Moreover, a</w:t>
      </w:r>
      <w:r w:rsidR="00D47478">
        <w:t>nimal studies of PM exposure consistently demonstrate microglial activation in response to exposure.  Microglia are resident macrophages in the CNS and play a critical role in</w:t>
      </w:r>
      <w:r w:rsidR="0010550E">
        <w:t xml:space="preserve"> neural development, synaptic plasticity, and neurobehavior.  </w:t>
      </w:r>
      <w:r w:rsidR="00F14AFC">
        <w:t xml:space="preserve">Morphological differences in neuronal dendritic spines (representing the number of synapses formed) and microglial colonization have been demonstrated in the hippocampus, frontal cortex, amygdala and pre-optic area during early development. </w:t>
      </w:r>
      <w:r w:rsidR="000D744A">
        <w:t>Pro-inflammatory e</w:t>
      </w:r>
      <w:r w:rsidR="0010550E">
        <w:t>nvironmental toxins may activate microglia altering production of cytokines and chemokines that disrupt neurodevelopment</w:t>
      </w:r>
      <w:r w:rsidR="00D47478">
        <w:t>.</w:t>
      </w:r>
      <w:r w:rsidR="006D1B56">
        <w:t xml:space="preserve">  </w:t>
      </w:r>
      <w:r>
        <w:t>Between 20 to 28 weeks, myelination (</w:t>
      </w:r>
      <w:r w:rsidRPr="00A811DD">
        <w:t xml:space="preserve">the maturation of nerve cells whereby a layer of myelin forms around the axons </w:t>
      </w:r>
      <w:r>
        <w:t xml:space="preserve">allowing </w:t>
      </w:r>
      <w:r w:rsidRPr="00A811DD">
        <w:t>nerve impulses to travel faster</w:t>
      </w:r>
      <w:r>
        <w:t xml:space="preserve">) begins first in white matter in subcortical and later in cortical regions gradually increasing during pregnancy </w: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instrText xml:space="preserve"> ADDIN EN.CITE </w:instrTex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instrText xml:space="preserve"> ADDIN EN.CITE.DATA </w:instrText>
      </w:r>
      <w:r w:rsidR="00BC4FF2">
        <w:fldChar w:fldCharType="end"/>
      </w:r>
      <w:r w:rsidR="00BC4FF2">
        <w:fldChar w:fldCharType="separate"/>
      </w:r>
      <w:r>
        <w:rPr>
          <w:noProof/>
        </w:rPr>
        <w:t>(</w:t>
      </w:r>
      <w:hyperlink w:anchor="_ENREF_52" w:tooltip="Tau, 2010 #336" w:history="1">
        <w:r w:rsidR="002B1ABC">
          <w:rPr>
            <w:noProof/>
          </w:rPr>
          <w:t>Tau and Peterson 2010</w:t>
        </w:r>
      </w:hyperlink>
      <w:r>
        <w:rPr>
          <w:noProof/>
        </w:rPr>
        <w:t>)</w:t>
      </w:r>
      <w:r w:rsidR="00BC4FF2">
        <w:fldChar w:fldCharType="end"/>
      </w:r>
      <w:r>
        <w:t xml:space="preserve">. </w:t>
      </w:r>
      <w:r w:rsidR="00A83FFB">
        <w:t xml:space="preserve"> </w:t>
      </w:r>
      <w:r w:rsidR="00735931">
        <w:t xml:space="preserve">Disrupted myelination in prefrontal cortical regions may also result from neuroimmune activation. </w:t>
      </w:r>
      <w:r w:rsidR="00A268C6">
        <w:t xml:space="preserve"> </w:t>
      </w:r>
      <w:r w:rsidR="002276AA">
        <w:t xml:space="preserve">Studies </w:t>
      </w:r>
      <w:r w:rsidR="00735931">
        <w:t xml:space="preserve">also </w:t>
      </w:r>
      <w:r w:rsidR="002276AA">
        <w:t>suggest that synaptogenesis (</w:t>
      </w:r>
      <w:r w:rsidR="002276AA" w:rsidRPr="00BA2434">
        <w:t>the formation of synapses betwee</w:t>
      </w:r>
      <w:r w:rsidR="002276AA">
        <w:t xml:space="preserve">n neurons in the nervous system) in the fetal brain begins in mid-pregnancy </w: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 </w:instrTex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EN.CITE.DATA </w:instrText>
      </w:r>
      <w:r w:rsidR="00BC4FF2">
        <w:fldChar w:fldCharType="end"/>
      </w:r>
      <w:r w:rsidR="00BC4FF2">
        <w:fldChar w:fldCharType="separate"/>
      </w:r>
      <w:r w:rsidR="002B1ABC">
        <w:rPr>
          <w:noProof/>
        </w:rPr>
        <w:t>(</w:t>
      </w:r>
      <w:hyperlink w:anchor="_ENREF_52" w:tooltip="Tau, 2010 #336" w:history="1">
        <w:r w:rsidR="002B1ABC">
          <w:rPr>
            <w:noProof/>
          </w:rPr>
          <w:t>Tau and Peterson 2010</w:t>
        </w:r>
      </w:hyperlink>
      <w:r w:rsidR="002B1ABC">
        <w:rPr>
          <w:noProof/>
        </w:rPr>
        <w:t>)</w:t>
      </w:r>
      <w:r w:rsidR="00BC4FF2">
        <w:fldChar w:fldCharType="end"/>
      </w:r>
      <w:r w:rsidR="002276AA">
        <w:t xml:space="preserve">, and disruption in these processes has been linked with altered spatial and trace memory </w:t>
      </w:r>
      <w:r w:rsidR="00BC4FF2">
        <w:fldChar w:fldCharType="begin">
          <w:fldData xml:space="preserve">PEVuZE5vdGU+PENpdGU+PEF1dGhvcj5SYW1pcmV6LUFtYXlhPC9BdXRob3I+PFllYXI+MjAwMTwv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cmlvZGljYWw+PHBhZ2VzPjI1MC02PC9wYWdlcz48dm9sdW1lPjI3PC92b2x1bWU+PG51bWJlcj41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</w:fldData>
        </w:fldChar>
      </w:r>
      <w:r w:rsidR="002B1ABC">
        <w:instrText xml:space="preserve"> ADDIN EN.CITE </w:instrText>
      </w:r>
      <w:r w:rsidR="00BC4FF2">
        <w:fldChar w:fldCharType="begin">
          <w:fldData xml:space="preserve">PEVuZE5vdGU+PENpdGU+PEF1dGhvcj5SYW1pcmV6LUFtYXlhPC9BdXRob3I+PFllYXI+MjAwMTwv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cmlvZGljYWw+PHBhZ2VzPjI1MC02PC9wYWdlcz48dm9sdW1lPjI3PC92b2x1bWU+PG51bWJlcj41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</w:fldData>
        </w:fldChar>
      </w:r>
      <w:r w:rsidR="002B1ABC">
        <w:instrText xml:space="preserve"> ADDIN EN.CITE.DATA </w:instrText>
      </w:r>
      <w:r w:rsidR="00BC4FF2">
        <w:fldChar w:fldCharType="end"/>
      </w:r>
      <w:r w:rsidR="00BC4FF2">
        <w:fldChar w:fldCharType="separate"/>
      </w:r>
      <w:r w:rsidR="002B1ABC">
        <w:rPr>
          <w:noProof/>
        </w:rPr>
        <w:t>(</w:t>
      </w:r>
      <w:hyperlink w:anchor="_ENREF_41" w:tooltip="Ramirez-Amaya, 2001 #350" w:history="1">
        <w:r w:rsidR="002B1ABC">
          <w:rPr>
            <w:noProof/>
          </w:rPr>
          <w:t>Ramirez-Amaya et al. 2001</w:t>
        </w:r>
      </w:hyperlink>
      <w:r w:rsidR="002B1ABC">
        <w:rPr>
          <w:noProof/>
        </w:rPr>
        <w:t xml:space="preserve">; </w:t>
      </w:r>
      <w:hyperlink w:anchor="_ENREF_47" w:tooltip="Shors, 2004 #349" w:history="1">
        <w:r w:rsidR="002B1ABC">
          <w:rPr>
            <w:noProof/>
          </w:rPr>
          <w:t>Shors 2004</w:t>
        </w:r>
      </w:hyperlink>
      <w:r w:rsidR="002B1ABC">
        <w:rPr>
          <w:noProof/>
        </w:rPr>
        <w:t>)</w:t>
      </w:r>
      <w:r w:rsidR="00BC4FF2">
        <w:fldChar w:fldCharType="end"/>
      </w:r>
      <w:r w:rsidR="00FE36A8">
        <w:t>.</w:t>
      </w:r>
      <w:r w:rsidR="002276AA">
        <w:t xml:space="preserve"> </w:t>
      </w:r>
      <w:r w:rsidR="00AE5EA9">
        <w:t xml:space="preserve"> </w:t>
      </w:r>
      <w:r w:rsidR="006D1B56">
        <w:t xml:space="preserve">Other data suggest that  neuroinflammation during mid-to-late pregnancy disrupts both the size and the structure as well as the programming processes in the fetal brain, including neuroapoptosis, myelination as well as the synaptic pruning and the maturation of the Ventral Tegmental Area (VTA) </w:t>
      </w:r>
      <w:r w:rsidR="00BC4FF2">
        <w:fldChar w:fldCharType="begin">
          <w:fldData xml:space="preserve">PEVuZE5vdGU+PENpdGU+PEF1dGhvcj5Eb25ldjwvQXV0aG9yPjxZZWFyPjIwMTA8L1llYXI+PFJl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ZWV0LCBDYW1icmlkZ2UgQ0IyIDNFQiwgVUsuJiN4RDtXaWxsaWFtIEhhcnZleSBSZXNlYXJjaCBJ
bnN0aXR1dGUsIEJhcnRzIGFuZCBUaGUgTG9uZG9uIFNjaG9vbCBvZiBNZWRpY2luZSBhbmQgRGVu
dGlzdHJ5LCBDaGFydGVyaG91c2UgU3F1YXJlLCBMb25kb24gRUMxIDZCUSwgVUsuJiN4RDtCZWhh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ZWV0LCBDYW1icmlkZ2UgQ0IyIDNFQiwgVUs7IERlcGFydG1lbnQgb2YgUHN5Y2hpYXRyeSwgVW5p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=
</w:fldData>
        </w:fldChar>
      </w:r>
      <w:r w:rsidR="006D1B56">
        <w:instrText xml:space="preserve"> ADDIN EN.CITE </w:instrText>
      </w:r>
      <w:r w:rsidR="00BC4FF2">
        <w:fldChar w:fldCharType="begin">
          <w:fldData xml:space="preserve">PEVuZE5vdGU+PENpdGU+PEF1dGhvcj5Eb25ldjwvQXV0aG9yPjxZZWFyPjIwMTA8L1llYXI+PFJl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ZWV0LCBDYW1icmlkZ2UgQ0IyIDNFQiwgVUsuJiN4RDtXaWxsaWFtIEhhcnZleSBSZXNlYXJjaCBJ
bnN0aXR1dGUsIEJhcnRzIGFuZCBUaGUgTG9uZG9uIFNjaG9vbCBvZiBNZWRpY2luZSBhbmQgRGVu
dGlzdHJ5LCBDaGFydGVyaG91c2UgU3F1YXJlLCBMb25kb24gRUMxIDZCUSwgVUsuJiN4RDtCZWhh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ZWV0LCBDYW1icmlkZ2UgQ0IyIDNFQiwgVUs7IERlcGFydG1lbnQgb2YgUHN5Y2hpYXRyeSwgVW5p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=
</w:fldData>
        </w:fldChar>
      </w:r>
      <w:r w:rsidR="006D1B56">
        <w:instrText xml:space="preserve"> ADDIN EN.CITE.DATA </w:instrText>
      </w:r>
      <w:r w:rsidR="00BC4FF2">
        <w:fldChar w:fldCharType="end"/>
      </w:r>
      <w:r w:rsidR="00BC4FF2">
        <w:fldChar w:fldCharType="separate"/>
      </w:r>
      <w:r w:rsidR="006D1B56">
        <w:rPr>
          <w:noProof/>
        </w:rPr>
        <w:t>(</w:t>
      </w:r>
      <w:hyperlink w:anchor="_ENREF_16" w:tooltip="Donev, 2010 #426" w:history="1">
        <w:r w:rsidR="002B1ABC">
          <w:rPr>
            <w:noProof/>
          </w:rPr>
          <w:t>Donev and Thome 2010</w:t>
        </w:r>
      </w:hyperlink>
      <w:r w:rsidR="006D1B56">
        <w:rPr>
          <w:noProof/>
        </w:rPr>
        <w:t xml:space="preserve">; </w:t>
      </w:r>
      <w:hyperlink w:anchor="_ENREF_22" w:tooltip="Gillies, 2014 #429" w:history="1">
        <w:r w:rsidR="002B1ABC">
          <w:rPr>
            <w:noProof/>
          </w:rPr>
          <w:t>Gillies et al. 2014</w:t>
        </w:r>
      </w:hyperlink>
      <w:r w:rsidR="006D1B56">
        <w:rPr>
          <w:noProof/>
        </w:rPr>
        <w:t>)</w:t>
      </w:r>
      <w:r w:rsidR="00BC4FF2">
        <w:fldChar w:fldCharType="end"/>
      </w:r>
      <w:r w:rsidR="006D1B56">
        <w:t xml:space="preserve">.   The VTA is the site of dopaminergic neuron cell bodies that project to the frontal and prefrontal cortex.  The VTA is critical to reward behaviors, </w:t>
      </w:r>
      <w:r w:rsidR="006D1B56">
        <w:lastRenderedPageBreak/>
        <w:t>motivation and attention</w:t>
      </w:r>
      <w:del w:id="39" w:author="Wright, Robert" w:date="2015-02-20T09:39:00Z">
        <w:r w:rsidR="006D1B56" w:rsidDel="00F753E9">
          <w:delText>.</w:delText>
        </w:r>
      </w:del>
      <w:ins w:id="40" w:author="Wright, Robert" w:date="2015-02-20T09:39:00Z">
        <w:r w:rsidR="00F753E9">
          <w:t>, PM effect on VTA development may play a role in our findings, particular</w:t>
        </w:r>
      </w:ins>
      <w:ins w:id="41" w:author="Wright, Robert" w:date="2015-02-20T09:40:00Z">
        <w:r w:rsidR="00F753E9">
          <w:t>ly</w:t>
        </w:r>
      </w:ins>
      <w:ins w:id="42" w:author="Wright, Robert" w:date="2015-02-20T09:39:00Z">
        <w:r w:rsidR="00F753E9">
          <w:t xml:space="preserve"> with regards to our findings on HRT in boys</w:t>
        </w:r>
      </w:ins>
      <w:r w:rsidR="006D1B56">
        <w:t xml:space="preserve"> </w:t>
      </w:r>
    </w:p>
    <w:p w14:paraId="0F8A8C00" w14:textId="77777777" w:rsidR="0039372B" w:rsidRDefault="0039372B">
      <w:pPr>
        <w:spacing w:line="360" w:lineRule="auto"/>
        <w:jc w:val="both"/>
      </w:pPr>
    </w:p>
    <w:p w14:paraId="51298F07" w14:textId="77777777" w:rsidR="00FE0895" w:rsidRDefault="007A6BCC" w:rsidP="001C0B53">
      <w:pPr>
        <w:spacing w:line="360" w:lineRule="auto"/>
      </w:pPr>
      <w:r>
        <w:t>S</w:t>
      </w:r>
      <w:r w:rsidR="006D1B56">
        <w:t xml:space="preserve">ex hormones </w:t>
      </w:r>
      <w:ins w:id="43" w:author="Wright, Robert" w:date="2015-02-20T09:59:00Z">
        <w:r w:rsidR="0042507B">
          <w:t xml:space="preserve">also </w:t>
        </w:r>
      </w:ins>
      <w:r w:rsidR="006D1B56">
        <w:t xml:space="preserve">influence these complicated processes </w:t>
      </w:r>
      <w:del w:id="44" w:author="Wright, Robert" w:date="2015-02-20T09:59:00Z">
        <w:r w:rsidR="006D1B56" w:rsidDel="0042507B">
          <w:delText>which may</w:delText>
        </w:r>
      </w:del>
      <w:ins w:id="45" w:author="Wright, Robert" w:date="2015-02-20T09:59:00Z">
        <w:r w:rsidR="0042507B">
          <w:t>and likely</w:t>
        </w:r>
      </w:ins>
      <w:r w:rsidR="006D1B56">
        <w:t xml:space="preserve"> contribute to sex differences </w:t>
      </w:r>
      <w:ins w:id="46" w:author="Wright, Robert" w:date="2015-02-20T10:00:00Z">
        <w:r w:rsidR="0042507B">
          <w:t xml:space="preserve">induced </w:t>
        </w:r>
      </w:ins>
      <w:del w:id="47" w:author="Wright, Robert" w:date="2015-02-20T10:00:00Z">
        <w:r w:rsidR="006D1B56" w:rsidDel="0042507B">
          <w:delText xml:space="preserve">in </w:delText>
        </w:r>
      </w:del>
      <w:ins w:id="48" w:author="Wright, Robert" w:date="2015-02-20T09:59:00Z">
        <w:r w:rsidR="0042507B">
          <w:t xml:space="preserve"> </w:t>
        </w:r>
      </w:ins>
      <w:del w:id="49" w:author="Wright, Robert" w:date="2015-02-20T09:59:00Z">
        <w:r w:rsidR="006D1B56" w:rsidDel="0042507B">
          <w:delText xml:space="preserve">their disruption </w:delText>
        </w:r>
      </w:del>
      <w:r w:rsidR="006D1B56">
        <w:t xml:space="preserve">by pro-inflammatory triggers such as air pollution </w:t>
      </w:r>
      <w:r w:rsidR="00BC4FF2">
        <w:fldChar w:fldCharType="begin"/>
      </w:r>
      <w:r w:rsidR="006D1B56">
        <w:instrText xml:space="preserve"> ADDIN EN.CITE &lt;EndNote&gt;&lt;Cite&gt;&lt;Author&gt;Melcangi&lt;/Author&gt;&lt;Year&gt;2008&lt;/Year&gt;&lt;RecNum&gt;459&lt;/RecNum&gt;&lt;DisplayText&gt;(Melcangi et al. 2008)&lt;/DisplayText&gt;&lt;record&gt;&lt;rec-number&gt;459&lt;/rec-number&gt;&lt;foreign-keys&gt;&lt;key app="EN" db-id="s220vwp2rp5ed0etfaovaes9aw0dx9re0fes"&gt;459&lt;/key&gt;&lt;/foreign-keys&gt;&lt;ref-type name="Journal Article"&gt;17&lt;/ref-type&gt;&lt;contributors&gt;&lt;authors&gt;&lt;author&gt;Melcangi, R. C.&lt;/author&gt;&lt;author&gt;Garcia-Segura, L. M.&lt;/author&gt;&lt;author&gt;Mensah-Nyagan, A. G.&lt;/author&gt;&lt;/authors&gt;&lt;/contributors&gt;&lt;auth-address&gt;Department of Endocrinology and Center of Excellence on Neurodegenerative Diseases, University of Milan, Milano, Italy. roberto.melcangi@unimi.it&lt;/auth-address&gt;&lt;titles&gt;&lt;title&gt;Neuroactive steroids: state of the art and new perspectives&lt;/title&gt;&lt;secondary-title&gt;Cell Mol Life Sci&lt;/secondary-title&gt;&lt;alt-title&gt;Cellular and molecular life sciences : CMLS&lt;/alt-title&gt;&lt;/titles&gt;&lt;periodical&gt;&lt;full-title&gt;Cell Mol Life Sci&lt;/full-title&gt;&lt;abbr-1&gt;Cellular and molecular life sciences : CMLS&lt;/abbr-1&gt;&lt;/periodical&gt;&lt;alt-periodical&gt;&lt;full-title&gt;Cell Mol Life Sci&lt;/full-title&gt;&lt;abbr-1&gt;Cellular and molecular life sciences : CMLS&lt;/abbr-1&gt;&lt;/alt-periodical&gt;&lt;pages&gt;777-97&lt;/pages&gt;&lt;volume&gt;65&lt;/volume&gt;&lt;number&gt;5&lt;/number&gt;&lt;edition&gt;2007/11/27&lt;/edition&gt;&lt;keywords&gt;&lt;keyword&gt;Brain/*drug effects&lt;/keyword&gt;&lt;keyword&gt;Central Nervous System Diseases/*drug therapy/*pathology&lt;/keyword&gt;&lt;keyword&gt;Humans&lt;/keyword&gt;&lt;keyword&gt;Steroids/*pharmacology&lt;/keyword&gt;&lt;/keywords&gt;&lt;dates&gt;&lt;year&gt;2008&lt;/year&gt;&lt;pub-dates&gt;&lt;date&gt;Mar&lt;/date&gt;&lt;/pub-dates&gt;&lt;/dates&gt;&lt;isbn&gt;1420-682X (Print)&amp;#xD;1420-682X (Linking)&lt;/isbn&gt;&lt;accession-num&gt;18038216&lt;/accession-num&gt;&lt;work-type&gt;Research Support, Non-U.S. Gov&amp;apos;t&amp;#xD;Review&lt;/work-type&gt;&lt;urls&gt;&lt;related-urls&gt;&lt;url&gt;http://www.ncbi.nlm.nih.gov/pubmed/18038216&lt;/url&gt;&lt;/related-urls&gt;&lt;/urls&gt;&lt;electronic-resource-num&gt;10.1007/s00018-007-7403-5&lt;/electronic-resource-num&gt;&lt;language&gt;eng&lt;/language&gt;&lt;/record&gt;&lt;/Cite&gt;&lt;/EndNote&gt;</w:instrText>
      </w:r>
      <w:r w:rsidR="00BC4FF2">
        <w:fldChar w:fldCharType="separate"/>
      </w:r>
      <w:r w:rsidR="006D1B56">
        <w:rPr>
          <w:noProof/>
        </w:rPr>
        <w:t>(</w:t>
      </w:r>
      <w:hyperlink w:anchor="_ENREF_33" w:tooltip="Melcangi, 2008 #459" w:history="1">
        <w:r w:rsidR="002B1ABC">
          <w:rPr>
            <w:noProof/>
          </w:rPr>
          <w:t>Melcangi et al. 2008</w:t>
        </w:r>
      </w:hyperlink>
      <w:r w:rsidR="006D1B56">
        <w:rPr>
          <w:noProof/>
        </w:rPr>
        <w:t>)</w:t>
      </w:r>
      <w:r w:rsidR="00BC4FF2">
        <w:fldChar w:fldCharType="end"/>
      </w:r>
      <w:r w:rsidR="006D1B56">
        <w:t xml:space="preserve">.  </w:t>
      </w:r>
      <w:ins w:id="50" w:author="Wright, Robert" w:date="2015-02-20T10:01:00Z">
        <w:r w:rsidR="0042507B">
          <w:t xml:space="preserve">Estrogens are known to have anti-inflammatory properties mediated by cytokine </w:t>
        </w:r>
        <w:commentRangeStart w:id="51"/>
        <w:r w:rsidR="0042507B">
          <w:t>expression</w:t>
        </w:r>
      </w:ins>
      <w:commentRangeEnd w:id="51"/>
      <w:ins w:id="52" w:author="Wright, Robert" w:date="2015-02-20T10:02:00Z">
        <w:r w:rsidR="0042507B">
          <w:rPr>
            <w:rStyle w:val="CommentReference"/>
          </w:rPr>
          <w:commentReference w:id="51"/>
        </w:r>
      </w:ins>
      <w:ins w:id="53" w:author="Wright, Robert" w:date="2015-02-20T10:01:00Z">
        <w:r w:rsidR="0042507B">
          <w:t xml:space="preserve">.  </w:t>
        </w:r>
      </w:ins>
      <w:r w:rsidR="006D1B56">
        <w:t xml:space="preserve">Sex difference in microglial colonization of the CNS have </w:t>
      </w:r>
      <w:ins w:id="54" w:author="Wright, Robert" w:date="2015-02-20T10:03:00Z">
        <w:r w:rsidR="0042507B">
          <w:t xml:space="preserve">also </w:t>
        </w:r>
      </w:ins>
      <w:r w:rsidR="006D1B56">
        <w:t xml:space="preserve">been observed, with males generally showing a more activated morphology </w:t>
      </w:r>
      <w:r w:rsidR="00BC4FF2">
        <w:fldChar w:fldCharType="begin">
          <w:fldData xml:space="preserve">PEVuZE5vdGU+PENpdGU+PEF1dGhvcj5TY2h3YXJ6PC9BdXRob3I+PFllYXI+MjAxMjwvWWVhcj48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=
</w:fldData>
        </w:fldChar>
      </w:r>
      <w:r w:rsidR="006D1B56">
        <w:instrText xml:space="preserve"> ADDIN EN.CITE </w:instrText>
      </w:r>
      <w:r w:rsidR="00BC4FF2">
        <w:fldChar w:fldCharType="begin">
          <w:fldData xml:space="preserve">PEVuZE5vdGU+PENpdGU+PEF1dGhvcj5TY2h3YXJ6PC9BdXRob3I+PFllYXI+MjAxMjwvWWVhcj48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=
</w:fldData>
        </w:fldChar>
      </w:r>
      <w:r w:rsidR="006D1B56">
        <w:instrText xml:space="preserve"> ADDIN EN.CITE.DATA </w:instrText>
      </w:r>
      <w:r w:rsidR="00BC4FF2">
        <w:fldChar w:fldCharType="end"/>
      </w:r>
      <w:r w:rsidR="00BC4FF2">
        <w:fldChar w:fldCharType="separate"/>
      </w:r>
      <w:r w:rsidR="006D1B56">
        <w:rPr>
          <w:noProof/>
        </w:rPr>
        <w:t>(</w:t>
      </w:r>
      <w:hyperlink w:anchor="_ENREF_44" w:tooltip="Schwarz, 2012 #457" w:history="1">
        <w:r w:rsidR="002B1ABC">
          <w:rPr>
            <w:noProof/>
          </w:rPr>
          <w:t>Schwarz et al. 2012</w:t>
        </w:r>
      </w:hyperlink>
      <w:r w:rsidR="006D1B56">
        <w:rPr>
          <w:noProof/>
        </w:rPr>
        <w:t>)</w:t>
      </w:r>
      <w:r w:rsidR="00BC4FF2">
        <w:fldChar w:fldCharType="end"/>
      </w:r>
      <w:r w:rsidR="006D1B56">
        <w:t xml:space="preserve">.  The neuron-glial signaling cascade may respond to pro-inflammatory triggers such as particulate air pollution differently in males and females due to the bidirectional communication between the neuroendocrine (e.g., sex steroids) and immune systems during fetal development </w:t>
      </w:r>
      <w:r w:rsidR="00BC4FF2">
        <w:fldChar w:fldCharType="begin">
          <w:fldData xml:space="preserve">PEVuZE5vdGU+PENpdGU+PEF1dGhvcj5Nb3JhbGU8L0F1dGhvcj48WWVhcj4yMDAxPC9ZZWFyPjxS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</w:fldData>
        </w:fldChar>
      </w:r>
      <w:r w:rsidR="006D1B56">
        <w:instrText xml:space="preserve"> ADDIN EN.CITE </w:instrText>
      </w:r>
      <w:r w:rsidR="00BC4FF2">
        <w:fldChar w:fldCharType="begin">
          <w:fldData xml:space="preserve">PEVuZE5vdGU+PENpdGU+PEF1dGhvcj5Nb3JhbGU8L0F1dGhvcj48WWVhcj4yMDAxPC9ZZWFyPjxS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</w:fldData>
        </w:fldChar>
      </w:r>
      <w:r w:rsidR="006D1B56">
        <w:instrText xml:space="preserve"> ADDIN EN.CITE.DATA </w:instrText>
      </w:r>
      <w:r w:rsidR="00BC4FF2">
        <w:fldChar w:fldCharType="end"/>
      </w:r>
      <w:r w:rsidR="00BC4FF2">
        <w:fldChar w:fldCharType="separate"/>
      </w:r>
      <w:r w:rsidR="006D1B56">
        <w:rPr>
          <w:noProof/>
        </w:rPr>
        <w:t>(</w:t>
      </w:r>
      <w:hyperlink w:anchor="_ENREF_35" w:tooltip="Morale, 2001 #458" w:history="1">
        <w:r w:rsidR="002B1ABC">
          <w:rPr>
            <w:noProof/>
          </w:rPr>
          <w:t>Morale et al. 2001</w:t>
        </w:r>
      </w:hyperlink>
      <w:r w:rsidR="006D1B56">
        <w:rPr>
          <w:noProof/>
        </w:rPr>
        <w:t>)</w:t>
      </w:r>
      <w:r w:rsidR="00BC4FF2">
        <w:fldChar w:fldCharType="end"/>
      </w:r>
      <w:r w:rsidR="006D1B56">
        <w:t>.  These differences in immune response have been posited to explain differences in psychiatric disease prevalence by sex.</w:t>
      </w:r>
      <w:r w:rsidR="009A49A4">
        <w:t xml:space="preserve">  </w:t>
      </w:r>
      <w:r w:rsidR="007C210C">
        <w:t xml:space="preserve">Our findings suggest that associations with prenatal air pollution were stronger in boys for the attention measures as well as full-scale IQ.  Notably, in another prospective urban Boston birth cohort, we previously reported an association between increased postnatal early childhood traffic-related air pollution (black carbon) exposure and attention problems that was more evident in school-aged boys compared to girls </w:t>
      </w:r>
      <w:r w:rsidR="00BC4FF2">
        <w:fldChar w:fldCharType="begin">
          <w:fldData xml:space="preserve">PEVuZE5vdGU+PENpdGU+PEF1dGhvcj5DaGl1PC9BdXRob3I+PFllYXI+MjAxMzwvWWVhcj48UmVj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</w:fldData>
        </w:fldChar>
      </w:r>
      <w:r w:rsidR="007C210C">
        <w:instrText xml:space="preserve"> ADDIN EN.CITE </w:instrText>
      </w:r>
      <w:r w:rsidR="00BC4FF2">
        <w:fldChar w:fldCharType="begin">
          <w:fldData xml:space="preserve">PEVuZE5vdGU+PENpdGU+PEF1dGhvcj5DaGl1PC9BdXRob3I+PFllYXI+MjAxMzwvWWVhcj48UmVj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</w:fldData>
        </w:fldChar>
      </w:r>
      <w:r w:rsidR="007C210C">
        <w:instrText xml:space="preserve"> ADDIN EN.CITE.DATA </w:instrText>
      </w:r>
      <w:r w:rsidR="00BC4FF2">
        <w:fldChar w:fldCharType="end"/>
      </w:r>
      <w:r w:rsidR="00BC4FF2">
        <w:fldChar w:fldCharType="separate"/>
      </w:r>
      <w:r w:rsidR="007C210C">
        <w:rPr>
          <w:noProof/>
        </w:rPr>
        <w:t>(</w:t>
      </w:r>
      <w:hyperlink w:anchor="_ENREF_12" w:tooltip="Chiu, 2013 #111" w:history="1">
        <w:r w:rsidR="002B1ABC">
          <w:rPr>
            <w:noProof/>
          </w:rPr>
          <w:t>Chiu et al. 2013</w:t>
        </w:r>
      </w:hyperlink>
      <w:r w:rsidR="007C210C">
        <w:rPr>
          <w:noProof/>
        </w:rPr>
        <w:t>)</w:t>
      </w:r>
      <w:r w:rsidR="00BC4FF2">
        <w:fldChar w:fldCharType="end"/>
      </w:r>
      <w:r w:rsidR="007C210C">
        <w:t>.</w:t>
      </w:r>
      <w:r w:rsidR="00A268C6">
        <w:t xml:space="preserve">  </w:t>
      </w:r>
      <w:r w:rsidR="00831B42">
        <w:t>In contrast</w:t>
      </w:r>
      <w:del w:id="55" w:author="Wright, Robert" w:date="2015-02-19T21:01:00Z">
        <w:r w:rsidR="00831B42" w:rsidDel="00E35CD0">
          <w:delText xml:space="preserve"> to </w:delText>
        </w:r>
        <w:r w:rsidR="009C3ECC" w:rsidDel="00E35CD0">
          <w:delText xml:space="preserve">our finding for </w:delText>
        </w:r>
        <w:r w:rsidR="00831B42" w:rsidDel="00E35CD0">
          <w:delText>attention</w:delText>
        </w:r>
      </w:del>
      <w:r w:rsidR="006F48BD">
        <w:t xml:space="preserve">, we found that </w:t>
      </w:r>
      <w:r w:rsidR="006F2E09">
        <w:t>associations between prenatal PM</w:t>
      </w:r>
      <w:r w:rsidR="006F2E09" w:rsidRPr="004D2985">
        <w:rPr>
          <w:vertAlign w:val="subscript"/>
        </w:rPr>
        <w:t>2.5</w:t>
      </w:r>
      <w:r w:rsidR="006F2E09">
        <w:t xml:space="preserve"> and memory domains were </w:t>
      </w:r>
      <w:r w:rsidR="002229FB">
        <w:t xml:space="preserve">more evident </w:t>
      </w:r>
      <w:r w:rsidR="006F2E09">
        <w:t>in girls.</w:t>
      </w:r>
      <w:r w:rsidR="005B4D8B">
        <w:t xml:space="preserve"> </w:t>
      </w:r>
      <w:r w:rsidR="00FF34C4">
        <w:t xml:space="preserve"> </w:t>
      </w:r>
      <w:r w:rsidR="006434E8">
        <w:t>To our knowledge, no previous</w:t>
      </w:r>
      <w:r w:rsidR="00FF34C4">
        <w:t xml:space="preserve"> studies </w:t>
      </w:r>
      <w:r w:rsidR="006434E8">
        <w:t>have</w:t>
      </w:r>
      <w:r w:rsidR="00FF34C4">
        <w:t xml:space="preserve"> assessed sex differences on the association between prenatal </w:t>
      </w:r>
      <w:r w:rsidR="00831B42">
        <w:t>air pollution</w:t>
      </w:r>
      <w:r w:rsidR="00FF34C4">
        <w:t xml:space="preserve"> and memory domains.</w:t>
      </w:r>
      <w:r w:rsidR="00091A4D">
        <w:t xml:space="preserve"> </w:t>
      </w:r>
      <w:r w:rsidR="00FF34C4">
        <w:t xml:space="preserve"> </w:t>
      </w:r>
      <w:r w:rsidR="005B4D8B">
        <w:t xml:space="preserve"> </w:t>
      </w:r>
      <w:r w:rsidR="002F0859">
        <w:t>As mentioned above, the adverse association between prenatal PM</w:t>
      </w:r>
      <w:r w:rsidR="002F0859" w:rsidRPr="00091A4D">
        <w:rPr>
          <w:vertAlign w:val="subscript"/>
        </w:rPr>
        <w:t>2.5</w:t>
      </w:r>
      <w:r w:rsidR="002F0859">
        <w:t xml:space="preserve"> and memory might</w:t>
      </w:r>
      <w:r w:rsidR="00F727A6">
        <w:t xml:space="preserve"> be partially</w:t>
      </w:r>
      <w:r w:rsidR="002F0859">
        <w:t xml:space="preserve"> due to disruption </w:t>
      </w:r>
      <w:r w:rsidR="00831B42">
        <w:t>in the</w:t>
      </w:r>
      <w:r w:rsidR="002F0859">
        <w:t xml:space="preserve"> development of hippocampus </w:t>
      </w:r>
      <w:r w:rsidR="00831B42">
        <w:t>neurons</w:t>
      </w:r>
      <w:r w:rsidR="002F0859">
        <w:t xml:space="preserve"> </w:t>
      </w:r>
      <w:r w:rsidR="00BC4FF2">
        <w:fldChar w:fldCharType="begin"/>
      </w:r>
      <w:r w:rsidR="006264AC">
        <w:instrText xml:space="preserve"> ADDIN EN.CITE &lt;EndNote&gt;&lt;Cite&gt;&lt;Author&gt;Bayer&lt;/Author&gt;&lt;Year&gt;1993&lt;/Year&gt;&lt;RecNum&gt;424&lt;/RecNum&gt;&lt;DisplayText&gt;(Bayer et al. 1993)&lt;/DisplayText&gt;&lt;record&gt;&lt;rec-number&gt;424&lt;/rec-number&gt;&lt;foreign-keys&gt;&lt;key app="EN" db-id="s220vwp2rp5ed0etfaovaes9aw0dx9re0fes"&gt;424&lt;/key&gt;&lt;/foreign-keys&gt;&lt;ref-type name="Journal Article"&gt;17&lt;/ref-type&gt;&lt;contributors&gt;&lt;authors&gt;&lt;author&gt;Bayer, S. A.&lt;/author&gt;&lt;author&gt;Altman, J.&lt;/author&gt;&lt;author&gt;Russo, R. J.&lt;/author&gt;&lt;author&gt;Zhang, X.&lt;/author&gt;&lt;/authors&gt;&lt;/contributors&gt;&lt;auth-address&gt;Department of Biology, Indiana-Purdue University, Indianapolis 46202.&lt;/auth-address&gt;&lt;titles&gt;&lt;title&gt;Timetables of neurogenesis in the human brain based on experimentally determined patterns in the rat&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83-144&lt;/pages&gt;&lt;volume&gt;14&lt;/volume&gt;&lt;number&gt;1&lt;/number&gt;&lt;edition&gt;1993/01/01&lt;/edition&gt;&lt;keywords&gt;&lt;keyword&gt;Animals&lt;/keyword&gt;&lt;keyword&gt;Brain/*embryology&lt;/keyword&gt;&lt;keyword&gt;Embryonic and Fetal Development/physiology&lt;/keyword&gt;&lt;keyword&gt;Gestational Age&lt;/keyword&gt;&lt;keyword&gt;Humans&lt;/keyword&gt;&lt;keyword&gt;Morphogenesis&lt;/keyword&gt;&lt;keyword&gt;Rats&lt;/keyword&gt;&lt;keyword&gt;Species Specificity&lt;/keyword&gt;&lt;keyword&gt;Spinal Cord/embryology&lt;/keyword&gt;&lt;keyword&gt;Time Factors&lt;/keyword&gt;&lt;/keywords&gt;&lt;dates&gt;&lt;year&gt;1993&lt;/year&gt;&lt;pub-dates&gt;&lt;date&gt;Spring&lt;/date&gt;&lt;/pub-dates&gt;&lt;/dates&gt;&lt;isbn&gt;0161-813X (Print)&amp;#xD;0161-813X (Linking)&lt;/isbn&gt;&lt;accession-num&gt;8361683&lt;/accession-num&gt;&lt;work-type&gt;Comparative Study&amp;#xD;Review&lt;/work-type&gt;&lt;urls&gt;&lt;related-urls&gt;&lt;url&gt;http://www.ncbi.nlm.nih.gov/pubmed/8361683&lt;/url&gt;&lt;/related-urls&gt;&lt;/urls&gt;&lt;language&gt;eng&lt;/language&gt;&lt;/record&gt;&lt;/Cite&gt;&lt;/EndNote&gt;</w:instrText>
      </w:r>
      <w:r w:rsidR="00BC4FF2">
        <w:fldChar w:fldCharType="separate"/>
      </w:r>
      <w:r w:rsidR="006264AC">
        <w:rPr>
          <w:noProof/>
        </w:rPr>
        <w:t>(</w:t>
      </w:r>
      <w:hyperlink w:anchor="_ENREF_2" w:tooltip="Bayer, 1993 #424" w:history="1">
        <w:r w:rsidR="002B1ABC">
          <w:rPr>
            <w:noProof/>
          </w:rPr>
          <w:t>Bayer et al. 1993</w:t>
        </w:r>
      </w:hyperlink>
      <w:r w:rsidR="006264AC">
        <w:rPr>
          <w:noProof/>
        </w:rPr>
        <w:t>)</w:t>
      </w:r>
      <w:r w:rsidR="00BC4FF2">
        <w:fldChar w:fldCharType="end"/>
      </w:r>
      <w:r w:rsidR="00831B42">
        <w:t xml:space="preserve"> </w:t>
      </w:r>
      <w:r w:rsidR="005B5ED3">
        <w:t xml:space="preserve">. </w:t>
      </w:r>
      <w:r w:rsidR="002F0859">
        <w:t xml:space="preserve"> </w:t>
      </w:r>
      <w:r w:rsidR="00831B42">
        <w:t xml:space="preserve">Visual memory is a component of spatial memory which is </w:t>
      </w:r>
      <w:del w:id="56" w:author="Wright, Robert" w:date="2015-02-20T10:03:00Z">
        <w:r w:rsidR="00831B42" w:rsidDel="00D956E1">
          <w:delText xml:space="preserve">another </w:delText>
        </w:r>
      </w:del>
      <w:ins w:id="57" w:author="Wright, Robert" w:date="2015-02-20T10:03:00Z">
        <w:r w:rsidR="00D956E1">
          <w:t xml:space="preserve">a </w:t>
        </w:r>
      </w:ins>
      <w:r w:rsidR="00831B42">
        <w:t xml:space="preserve">sexually dimorphic trait, but differs from attention in that girls tend to have poorer performance than boys. </w:t>
      </w:r>
      <w:del w:id="58" w:author="Wright, Robert" w:date="2015-02-19T21:05:00Z">
        <w:r w:rsidR="00831B42" w:rsidDel="00E35CD0">
          <w:delText>G</w:delText>
        </w:r>
        <w:r w:rsidR="005B5ED3" w:rsidDel="00E35CD0">
          <w:delText xml:space="preserve">irls </w:delText>
        </w:r>
        <w:r w:rsidR="008A46B0" w:rsidDel="00E35CD0">
          <w:delText>m</w:delText>
        </w:r>
        <w:r w:rsidR="00831B42" w:rsidDel="00E35CD0">
          <w:delText>ay</w:delText>
        </w:r>
        <w:r w:rsidR="008A46B0" w:rsidDel="00E35CD0">
          <w:delText xml:space="preserve"> be</w:delText>
        </w:r>
        <w:r w:rsidR="005B5ED3" w:rsidDel="00E35CD0">
          <w:delText xml:space="preserve"> more vulnerable</w:delText>
        </w:r>
        <w:r w:rsidR="00831B42" w:rsidDel="00E35CD0">
          <w:delText xml:space="preserve"> at baseline</w:delText>
        </w:r>
        <w:r w:rsidR="005B5ED3" w:rsidDel="00E35CD0">
          <w:delText xml:space="preserve"> to prenatal air pollution on </w:delText>
        </w:r>
        <w:r w:rsidR="00831B42" w:rsidDel="00E35CD0">
          <w:delText xml:space="preserve">visual </w:delText>
        </w:r>
        <w:r w:rsidR="005B5ED3" w:rsidDel="00E35CD0">
          <w:delText xml:space="preserve">memory performance </w:delText>
        </w:r>
        <w:r w:rsidR="00831B42" w:rsidDel="00E35CD0">
          <w:delText>and the neuroinflammtion from PM exposure may exacerbate this sensitivity</w:delText>
        </w:r>
        <w:r w:rsidR="00F352E8" w:rsidDel="00E35CD0">
          <w:delText xml:space="preserve">.  </w:delText>
        </w:r>
      </w:del>
      <w:r w:rsidR="00F352E8">
        <w:t xml:space="preserve">Studies </w:t>
      </w:r>
      <w:r w:rsidR="007C210C">
        <w:t xml:space="preserve">also </w:t>
      </w:r>
      <w:r w:rsidR="00F352E8">
        <w:t xml:space="preserve">suggest that </w:t>
      </w:r>
      <w:r w:rsidR="0005144B" w:rsidRPr="00596A60">
        <w:t xml:space="preserve">testosterone </w:t>
      </w:r>
      <w:r w:rsidR="00B11422">
        <w:t xml:space="preserve">may </w:t>
      </w:r>
      <w:r w:rsidR="0005144B" w:rsidRPr="00596A60">
        <w:t xml:space="preserve">enhance hippocampal </w:t>
      </w:r>
      <w:r w:rsidR="0005144B" w:rsidRPr="00596A60">
        <w:lastRenderedPageBreak/>
        <w:t xml:space="preserve">neurogenesis via increased cell survival in the dentate gyrus through an androgen-dependent </w:t>
      </w:r>
      <w:r w:rsidR="00E615B3">
        <w:t>pathway</w:t>
      </w:r>
      <w:r w:rsidR="002F0859">
        <w:t xml:space="preserve"> </w:t>
      </w:r>
      <w:r w:rsidR="007F0D49">
        <w:t xml:space="preserve">which suggests </w:t>
      </w:r>
      <w:r w:rsidR="000831DB">
        <w:t xml:space="preserve">a </w:t>
      </w:r>
      <w:r w:rsidR="007F0D49">
        <w:t xml:space="preserve">protective mechanism for boys </w:t>
      </w:r>
      <w:r w:rsidR="00BC4FF2">
        <w:fldChar w:fldCharType="begin">
          <w:fldData xml:space="preserve">PEVuZE5vdGU+PENpdGU+PEF1dGhvcj5TcHJpdHplcjwvQXV0aG9yPjxZZWFyPjIwMDc8L1llYXI+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</w:fldData>
        </w:fldChar>
      </w:r>
      <w:r w:rsidR="006264AC">
        <w:instrText xml:space="preserve"> ADDIN EN.CITE </w:instrText>
      </w:r>
      <w:r w:rsidR="00BC4FF2">
        <w:fldChar w:fldCharType="begin">
          <w:fldData xml:space="preserve">PEVuZE5vdGU+PENpdGU+PEF1dGhvcj5TcHJpdHplcjwvQXV0aG9yPjxZZWFyPjIwMDc8L1llYXI+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</w:fldData>
        </w:fldChar>
      </w:r>
      <w:r w:rsidR="006264AC">
        <w:instrText xml:space="preserve"> ADDIN EN.CITE.DATA </w:instrText>
      </w:r>
      <w:r w:rsidR="00BC4FF2">
        <w:fldChar w:fldCharType="end"/>
      </w:r>
      <w:r w:rsidR="00BC4FF2">
        <w:fldChar w:fldCharType="separate"/>
      </w:r>
      <w:r w:rsidR="006264AC">
        <w:rPr>
          <w:noProof/>
        </w:rPr>
        <w:t>(</w:t>
      </w:r>
      <w:hyperlink w:anchor="_ENREF_48" w:tooltip="Spritzer, 2007 #434" w:history="1">
        <w:r w:rsidR="002B1ABC">
          <w:rPr>
            <w:noProof/>
          </w:rPr>
          <w:t>Spritzer and Galea 2007</w:t>
        </w:r>
      </w:hyperlink>
      <w:r w:rsidR="006264AC">
        <w:rPr>
          <w:noProof/>
        </w:rPr>
        <w:t>)</w:t>
      </w:r>
      <w:r w:rsidR="00BC4FF2">
        <w:fldChar w:fldCharType="end"/>
      </w:r>
      <w:r w:rsidR="00B11422">
        <w:t xml:space="preserve">.  </w:t>
      </w:r>
      <w:r w:rsidR="00261FF0">
        <w:t xml:space="preserve"> </w:t>
      </w:r>
      <w:r w:rsidR="007E381F">
        <w:t>A</w:t>
      </w:r>
      <w:r w:rsidR="001D1E62">
        <w:t xml:space="preserve"> recent animal study</w:t>
      </w:r>
      <w:r w:rsidR="007E381F">
        <w:t>, however, has</w:t>
      </w:r>
      <w:r w:rsidR="00945E58">
        <w:t xml:space="preserve"> </w:t>
      </w:r>
      <w:r w:rsidR="001D1E62">
        <w:t>suggested that male mice might be more susceptible to loss of hippocampal volumes</w:t>
      </w:r>
      <w:r w:rsidR="00945E58">
        <w:t xml:space="preserve"> </w:t>
      </w:r>
      <w:r w:rsidR="00BC4FF2">
        <w:fldChar w:fldCharType="begin">
          <w:fldData xml:space="preserve">PEVuZE5vdGU+PENpdGU+PEF1dGhvcj5EYWRhPC9BdXRob3I+PFllYXI+MjAxNDwvWWVhcj48UmVj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</w:fldData>
        </w:fldChar>
      </w:r>
      <w:r w:rsidR="006264AC">
        <w:instrText xml:space="preserve"> ADDIN EN.CITE </w:instrText>
      </w:r>
      <w:r w:rsidR="00BC4FF2">
        <w:fldChar w:fldCharType="begin">
          <w:fldData xml:space="preserve">PEVuZE5vdGU+PENpdGU+PEF1dGhvcj5EYWRhPC9BdXRob3I+PFllYXI+MjAxNDwvWWVhcj48UmVj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</w:fldData>
        </w:fldChar>
      </w:r>
      <w:r w:rsidR="006264AC">
        <w:instrText xml:space="preserve"> ADDIN EN.CITE.DATA </w:instrText>
      </w:r>
      <w:r w:rsidR="00BC4FF2">
        <w:fldChar w:fldCharType="end"/>
      </w:r>
      <w:r w:rsidR="00BC4FF2">
        <w:fldChar w:fldCharType="separate"/>
      </w:r>
      <w:r w:rsidR="006264AC">
        <w:rPr>
          <w:noProof/>
        </w:rPr>
        <w:t>(</w:t>
      </w:r>
      <w:hyperlink w:anchor="_ENREF_15" w:tooltip="Dada, 2014 #442" w:history="1">
        <w:r w:rsidR="002B1ABC">
          <w:rPr>
            <w:noProof/>
          </w:rPr>
          <w:t>Dada et al. 2014</w:t>
        </w:r>
      </w:hyperlink>
      <w:r w:rsidR="006264AC">
        <w:rPr>
          <w:noProof/>
        </w:rPr>
        <w:t>)</w:t>
      </w:r>
      <w:r w:rsidR="00BC4FF2">
        <w:fldChar w:fldCharType="end"/>
      </w:r>
      <w:r w:rsidR="001D1E62">
        <w:t xml:space="preserve">.  </w:t>
      </w:r>
      <w:r w:rsidR="007C210C">
        <w:t xml:space="preserve"> Further research in the role of PM-induced neuroinflammation on sexually dimorphic development is clearly needed.  Joint animal/epidemiologic research may be more efficient than isolated research approaches, as epidemiology can define the proper susceptibility window, then animal research can use that information to efficiently study mechanism while focusing on exposure windows that are more relevant in humans.  For example, by </w:t>
      </w:r>
      <w:del w:id="59" w:author="Wright, Robert" w:date="2015-02-20T10:05:00Z">
        <w:r w:rsidR="007C210C" w:rsidDel="00D956E1">
          <w:delText>examining the developmental processes that occur in the anatomical regions critical for each functional domain during the</w:delText>
        </w:r>
      </w:del>
      <w:ins w:id="60" w:author="Wright, Robert" w:date="2015-02-20T10:05:00Z">
        <w:r w:rsidR="00D956E1">
          <w:t>using data driven methods to</w:t>
        </w:r>
      </w:ins>
      <w:r w:rsidR="007C210C">
        <w:t xml:space="preserve"> identified developmental window in epidemiological research, we may be able to </w:t>
      </w:r>
      <w:del w:id="61" w:author="Wright, Robert" w:date="2015-02-20T10:04:00Z">
        <w:r w:rsidR="007C210C" w:rsidDel="00D956E1">
          <w:delText xml:space="preserve">target </w:delText>
        </w:r>
      </w:del>
      <w:ins w:id="62" w:author="Wright, Robert" w:date="2015-02-20T10:04:00Z">
        <w:r w:rsidR="00D956E1">
          <w:t xml:space="preserve">inform the design of </w:t>
        </w:r>
      </w:ins>
      <w:r w:rsidR="007C210C">
        <w:t xml:space="preserve">animal studies </w:t>
      </w:r>
      <w:ins w:id="63" w:author="Wright, Robert" w:date="2015-02-20T10:05:00Z">
        <w:r w:rsidR="00D956E1">
          <w:t xml:space="preserve">that can use this information </w:t>
        </w:r>
      </w:ins>
      <w:r w:rsidR="007C210C">
        <w:t>to induce similar timed exposures while studying induced biological changes</w:t>
      </w:r>
      <w:ins w:id="64" w:author="Wright, Robert" w:date="2015-02-20T10:05:00Z">
        <w:r w:rsidR="00D956E1">
          <w:t xml:space="preserve"> specific to same functional domains</w:t>
        </w:r>
      </w:ins>
      <w:r w:rsidR="007C210C">
        <w:t>.</w:t>
      </w:r>
      <w:r w:rsidR="004F0EA6">
        <w:t xml:space="preserve"> </w:t>
      </w:r>
    </w:p>
    <w:p w14:paraId="4260CDC5" w14:textId="77777777" w:rsidR="004F0EA6" w:rsidRDefault="004F0EA6" w:rsidP="001C0B53">
      <w:pPr>
        <w:spacing w:line="360" w:lineRule="auto"/>
      </w:pPr>
    </w:p>
    <w:p w14:paraId="16C2CA52" w14:textId="77777777" w:rsidR="006D1B56" w:rsidRDefault="00023D6E" w:rsidP="006D1B56">
      <w:pPr>
        <w:spacing w:line="360" w:lineRule="auto"/>
      </w:pPr>
      <w:r>
        <w:t xml:space="preserve">There are several strengths </w:t>
      </w:r>
      <w:r w:rsidR="00C43545">
        <w:t>of</w:t>
      </w:r>
      <w:r>
        <w:t xml:space="preserve"> this study.  </w:t>
      </w:r>
      <w:r w:rsidR="00261FF0">
        <w:t xml:space="preserve"> </w:t>
      </w:r>
      <w:r w:rsidR="00831B42">
        <w:t>First, w</w:t>
      </w:r>
      <w:r>
        <w:t>e</w:t>
      </w:r>
      <w:r w:rsidR="00F45F72">
        <w:t xml:space="preserve"> were able to estimate </w:t>
      </w:r>
      <w:r w:rsidR="00DD0F02">
        <w:t>particulate air pollution</w:t>
      </w:r>
      <w:r w:rsidR="00F45F72">
        <w:t xml:space="preserve"> exposure on a </w:t>
      </w:r>
      <w:commentRangeStart w:id="65"/>
      <w:r w:rsidR="00F45F72">
        <w:t xml:space="preserve">daily </w:t>
      </w:r>
      <w:commentRangeEnd w:id="65"/>
      <w:r w:rsidR="00D956E1">
        <w:rPr>
          <w:rStyle w:val="CommentReference"/>
        </w:rPr>
        <w:commentReference w:id="65"/>
      </w:r>
      <w:r w:rsidR="00F45F72">
        <w:t>basis for each woman over gestation</w:t>
      </w:r>
      <w:r w:rsidR="00DD0F02" w:rsidRPr="000E5DD7">
        <w:t xml:space="preserve"> </w:t>
      </w:r>
      <w:r w:rsidR="00DD0F02">
        <w:t xml:space="preserve">using </w:t>
      </w:r>
      <w:r w:rsidR="00DD0F02" w:rsidRPr="000E5DD7">
        <w:t xml:space="preserve">a </w:t>
      </w:r>
      <w:r w:rsidR="00F7185F">
        <w:t xml:space="preserve">validated </w:t>
      </w:r>
      <w:r w:rsidR="00E8618A">
        <w:t xml:space="preserve">state-of-the-art </w:t>
      </w:r>
      <w:r w:rsidR="00B66E5D">
        <w:t xml:space="preserve">hybrid </w:t>
      </w:r>
      <w:r w:rsidR="00DD0F02" w:rsidRPr="000E5DD7">
        <w:t>spatio</w:t>
      </w:r>
      <w:r w:rsidR="00B66E5D">
        <w:t>-</w:t>
      </w:r>
      <w:r w:rsidR="00DD0F02" w:rsidRPr="000E5DD7">
        <w:t xml:space="preserve">temporal </w:t>
      </w:r>
      <w:r w:rsidR="00B66E5D">
        <w:t xml:space="preserve">LUR model </w:t>
      </w:r>
      <w:r w:rsidR="00250BBC">
        <w:t>incorporating</w:t>
      </w:r>
      <w:r w:rsidR="00B66E5D">
        <w:t xml:space="preserve"> satellite-derived </w:t>
      </w:r>
      <w:r w:rsidR="00A615DF">
        <w:rPr>
          <w:kern w:val="20"/>
        </w:rPr>
        <w:t>AOD</w:t>
      </w:r>
      <w:r w:rsidR="00B66E5D" w:rsidRPr="00F920CF">
        <w:rPr>
          <w:kern w:val="20"/>
        </w:rPr>
        <w:t xml:space="preserve"> measures</w:t>
      </w:r>
      <w:r w:rsidR="00C43545">
        <w:t xml:space="preserve">.  </w:t>
      </w:r>
      <w:r w:rsidR="00F45F72">
        <w:t xml:space="preserve">We </w:t>
      </w:r>
      <w:r w:rsidR="007E0249">
        <w:t>then leveraged</w:t>
      </w:r>
      <w:r w:rsidR="00F45F72">
        <w:t xml:space="preserve"> these exposure estimates</w:t>
      </w:r>
      <w:r w:rsidR="00A615DF">
        <w:t xml:space="preserve"> </w:t>
      </w:r>
      <w:r w:rsidR="00F45F72">
        <w:t>to implement</w:t>
      </w:r>
      <w:r w:rsidR="00DD0F02">
        <w:t xml:space="preserve"> </w:t>
      </w:r>
      <w:r w:rsidR="00694C13">
        <w:t>a</w:t>
      </w:r>
      <w:r w:rsidR="00831B42">
        <w:t xml:space="preserve"> data driven,</w:t>
      </w:r>
      <w:r w:rsidR="00694C13">
        <w:t xml:space="preserve"> </w:t>
      </w:r>
      <w:r w:rsidR="00823F3B">
        <w:t xml:space="preserve">advanced statistical </w:t>
      </w:r>
      <w:r w:rsidR="00694C13">
        <w:t>method</w:t>
      </w:r>
      <w:r w:rsidR="007408D9">
        <w:t xml:space="preserve"> to </w:t>
      </w:r>
      <w:r w:rsidR="00831B42">
        <w:t>objectively identify susceptibility windows for PM</w:t>
      </w:r>
      <w:r w:rsidR="003B53C9">
        <w:t xml:space="preserve">.  </w:t>
      </w:r>
      <w:r w:rsidR="00831B42">
        <w:t>Second, o</w:t>
      </w:r>
      <w:r w:rsidR="0045759A">
        <w:t>ur study population consists of a</w:t>
      </w:r>
      <w:r w:rsidR="007408D9">
        <w:t xml:space="preserve"> lower</w:t>
      </w:r>
      <w:r w:rsidR="0084010F">
        <w:t>-</w:t>
      </w:r>
      <w:r w:rsidR="007408D9">
        <w:t xml:space="preserve">SES ethnically mixed inner-city </w:t>
      </w:r>
      <w:r w:rsidR="007E0249">
        <w:t>cohort</w:t>
      </w:r>
      <w:r w:rsidR="007408D9">
        <w:t xml:space="preserve"> that may be </w:t>
      </w:r>
      <w:r w:rsidR="007E0249">
        <w:t>more highly exposed to ambient pollution</w:t>
      </w:r>
      <w:r w:rsidR="007408D9">
        <w:t>.</w:t>
      </w:r>
      <w:r w:rsidR="000C252B">
        <w:t xml:space="preserve"> </w:t>
      </w:r>
      <w:r w:rsidR="007408D9">
        <w:t xml:space="preserve"> </w:t>
      </w:r>
      <w:r w:rsidR="00831B42">
        <w:t>Finally,</w:t>
      </w:r>
      <w:r w:rsidR="000C252B">
        <w:t xml:space="preserve"> </w:t>
      </w:r>
      <w:r w:rsidR="00AA2ED8">
        <w:t xml:space="preserve">this is the first study to </w:t>
      </w:r>
      <w:r w:rsidR="00202EDC">
        <w:t xml:space="preserve">examine </w:t>
      </w:r>
      <w:r w:rsidR="00DB611F">
        <w:t>sex</w:t>
      </w:r>
      <w:r w:rsidR="00CB24B1">
        <w:t xml:space="preserve">-specific </w:t>
      </w:r>
      <w:r w:rsidR="00202EDC">
        <w:t>effect</w:t>
      </w:r>
      <w:r w:rsidR="00CB24B1">
        <w:t>s</w:t>
      </w:r>
      <w:r w:rsidR="00202EDC">
        <w:t xml:space="preserve"> of prenatal </w:t>
      </w:r>
      <w:r w:rsidR="00AA2ED8">
        <w:t xml:space="preserve">particulate </w:t>
      </w:r>
      <w:r w:rsidR="00202EDC">
        <w:t xml:space="preserve">air pollution on a </w:t>
      </w:r>
      <w:r w:rsidR="00AA2ED8">
        <w:t xml:space="preserve">range </w:t>
      </w:r>
      <w:r w:rsidR="00202EDC">
        <w:t xml:space="preserve">of neurodevelopment domains including global intelligence, attention, and memory.  </w:t>
      </w:r>
      <w:r w:rsidR="000A7B2B">
        <w:t>W</w:t>
      </w:r>
      <w:r w:rsidR="00244DE9">
        <w:t xml:space="preserve">e also acknowledge some limitations.  </w:t>
      </w:r>
      <w:r w:rsidR="00831B42">
        <w:t>We did not</w:t>
      </w:r>
      <w:r w:rsidR="006733F7">
        <w:t xml:space="preserve"> find </w:t>
      </w:r>
      <w:r w:rsidR="00244DE9">
        <w:t>statistically significant interaction</w:t>
      </w:r>
      <w:r w:rsidR="006733F7">
        <w:t>s</w:t>
      </w:r>
      <w:r w:rsidR="00244DE9">
        <w:t xml:space="preserve"> between </w:t>
      </w:r>
      <w:r w:rsidR="00DB611F">
        <w:t>sex</w:t>
      </w:r>
      <w:r w:rsidR="00244DE9">
        <w:t xml:space="preserve"> and </w:t>
      </w:r>
      <w:r w:rsidR="00932D20">
        <w:t>PM</w:t>
      </w:r>
      <w:r w:rsidR="00932D20" w:rsidRPr="00932D20">
        <w:rPr>
          <w:vertAlign w:val="subscript"/>
        </w:rPr>
        <w:t>2.5</w:t>
      </w:r>
      <w:r w:rsidR="00244DE9">
        <w:t xml:space="preserve"> </w:t>
      </w:r>
      <w:r w:rsidR="00831B42">
        <w:t xml:space="preserve">likely </w:t>
      </w:r>
      <w:r w:rsidR="00244DE9">
        <w:t xml:space="preserve">due to </w:t>
      </w:r>
      <w:r w:rsidR="00831B42">
        <w:t xml:space="preserve">our </w:t>
      </w:r>
      <w:r w:rsidR="00244DE9">
        <w:t>sample size</w:t>
      </w:r>
      <w:r w:rsidR="003F12CC">
        <w:t>, albeit results were significant in stratified analyses for several test outcomes</w:t>
      </w:r>
      <w:r w:rsidR="00244DE9">
        <w:t xml:space="preserve">.  </w:t>
      </w:r>
      <w:r w:rsidR="00831B42">
        <w:t>Also, w</w:t>
      </w:r>
      <w:r w:rsidR="0081478C">
        <w:t xml:space="preserve">hile we were able to control for </w:t>
      </w:r>
      <w:r w:rsidR="00F203E4">
        <w:t xml:space="preserve">postnatal air </w:t>
      </w:r>
      <w:r w:rsidR="00F203E4">
        <w:lastRenderedPageBreak/>
        <w:t xml:space="preserve">pollution exposure as well as </w:t>
      </w:r>
      <w:r w:rsidR="0081478C">
        <w:t>several factors known to be important in children’s cognitive development, we did not have data on dietary</w:t>
      </w:r>
      <w:r w:rsidR="000A48DA">
        <w:t xml:space="preserve"> and other environmental factors that may co-vary with </w:t>
      </w:r>
      <w:r w:rsidR="00317281">
        <w:t>air pollution such as noise</w:t>
      </w:r>
      <w:r w:rsidR="000868EE">
        <w:t xml:space="preserve"> exposure</w:t>
      </w:r>
      <w:r w:rsidR="0081478C">
        <w:t xml:space="preserve">.  </w:t>
      </w:r>
      <w:r w:rsidR="00244DE9">
        <w:rPr>
          <w:bCs/>
        </w:rPr>
        <w:t xml:space="preserve">Further studies in larger samples </w:t>
      </w:r>
      <w:r w:rsidR="0022295A">
        <w:rPr>
          <w:bCs/>
        </w:rPr>
        <w:t>may therefore</w:t>
      </w:r>
      <w:r w:rsidR="00244DE9">
        <w:rPr>
          <w:bCs/>
        </w:rPr>
        <w:t xml:space="preserve"> consider </w:t>
      </w:r>
      <w:r w:rsidR="00DB611F">
        <w:rPr>
          <w:bCs/>
        </w:rPr>
        <w:t>sex</w:t>
      </w:r>
      <w:r w:rsidR="00244DE9">
        <w:rPr>
          <w:bCs/>
        </w:rPr>
        <w:t xml:space="preserve">-specific </w:t>
      </w:r>
      <w:r w:rsidR="00462339">
        <w:t xml:space="preserve">joint or </w:t>
      </w:r>
      <w:r w:rsidR="00462339" w:rsidRPr="00F920CF">
        <w:t xml:space="preserve">interactive associations </w:t>
      </w:r>
      <w:r w:rsidR="00462339">
        <w:t>among these additional factors</w:t>
      </w:r>
      <w:r w:rsidR="009446C3">
        <w:rPr>
          <w:bCs/>
        </w:rPr>
        <w:t>.  F</w:t>
      </w:r>
      <w:r w:rsidR="004B68A9">
        <w:t>inally, o</w:t>
      </w:r>
      <w:r w:rsidR="004B68A9" w:rsidRPr="00F920CF">
        <w:t xml:space="preserve">ur results may be more </w:t>
      </w:r>
      <w:r w:rsidR="004B68A9">
        <w:t>applicable</w:t>
      </w:r>
      <w:r w:rsidR="004B68A9" w:rsidRPr="00F920CF">
        <w:t xml:space="preserve"> to low</w:t>
      </w:r>
      <w:r w:rsidR="004B68A9">
        <w:t>er</w:t>
      </w:r>
      <w:r w:rsidR="004B68A9" w:rsidRPr="00F920CF">
        <w:t xml:space="preserve"> SES </w:t>
      </w:r>
      <w:r w:rsidR="004B68A9">
        <w:t>racial/</w:t>
      </w:r>
      <w:r w:rsidR="004B68A9" w:rsidRPr="00F920CF">
        <w:t>ethnic minority populations</w:t>
      </w:r>
      <w:r w:rsidR="004B68A9">
        <w:t xml:space="preserve"> which may</w:t>
      </w:r>
      <w:r w:rsidR="004B68A9" w:rsidRPr="00F920CF">
        <w:t xml:space="preserve"> not represent the overall population of the U.S.</w:t>
      </w:r>
      <w:r w:rsidR="00756A84">
        <w:t>.</w:t>
      </w:r>
      <w:r w:rsidR="00017D61">
        <w:t xml:space="preserve"> </w:t>
      </w:r>
      <w:r w:rsidR="006D1B56">
        <w:t xml:space="preserve"> More studies are needed to replicate these findings</w:t>
      </w:r>
      <w:ins w:id="66" w:author="Wright, Robert" w:date="2015-02-20T10:10:00Z">
        <w:r w:rsidR="00D956E1">
          <w:t>, particuarly with respect to exposure timing,</w:t>
        </w:r>
      </w:ins>
      <w:r w:rsidR="006D1B56">
        <w:t xml:space="preserve"> and understand the underlying mechanisms.  Susceptibility windows likely reflect several biological vulnerabilities within these anatomic regions, perhaps related to gene expression, </w:t>
      </w:r>
      <w:ins w:id="67" w:author="Wright, Robert" w:date="2015-02-20T10:17:00Z">
        <w:r w:rsidR="00D956E1">
          <w:t xml:space="preserve">disruption </w:t>
        </w:r>
      </w:ins>
      <w:ins w:id="68" w:author="Wright, Robert" w:date="2015-02-20T10:16:00Z">
        <w:r w:rsidR="00D956E1">
          <w:t xml:space="preserve">of hormone metabolism, </w:t>
        </w:r>
      </w:ins>
      <w:r w:rsidR="006D1B56">
        <w:t>protein modification, upstream DNA modifications or permeability of the blood brain barrier.</w:t>
      </w:r>
    </w:p>
    <w:p w14:paraId="49D877C4" w14:textId="77777777" w:rsidR="003A7181" w:rsidRDefault="003A7181" w:rsidP="001C0B53">
      <w:pPr>
        <w:spacing w:line="360" w:lineRule="auto"/>
      </w:pPr>
    </w:p>
    <w:p w14:paraId="10777B17" w14:textId="77777777" w:rsidR="007634B6" w:rsidRDefault="003A7181" w:rsidP="001C0B53">
      <w:pPr>
        <w:spacing w:line="360" w:lineRule="auto"/>
      </w:pPr>
      <w:r w:rsidRPr="003A7181">
        <w:t>In summary, this study</w:t>
      </w:r>
      <w:r>
        <w:t xml:space="preserve"> </w:t>
      </w:r>
      <w:r w:rsidR="00831B42">
        <w:t xml:space="preserve">objectively </w:t>
      </w:r>
      <w:r w:rsidR="00B31CF9">
        <w:t>elucidate</w:t>
      </w:r>
      <w:r w:rsidR="00831B42">
        <w:t>d</w:t>
      </w:r>
      <w:r>
        <w:t xml:space="preserve"> sensitive </w:t>
      </w:r>
      <w:r w:rsidR="00B31CF9">
        <w:t>pren</w:t>
      </w:r>
      <w:r w:rsidR="00857501">
        <w:t>a</w:t>
      </w:r>
      <w:r w:rsidR="00B31CF9">
        <w:t xml:space="preserve">tal </w:t>
      </w:r>
      <w:r>
        <w:t>time window</w:t>
      </w:r>
      <w:r w:rsidR="0084010F">
        <w:t>s</w:t>
      </w:r>
      <w:r>
        <w:t xml:space="preserve"> as well as </w:t>
      </w:r>
      <w:r w:rsidR="00DB611F">
        <w:t>sex</w:t>
      </w:r>
      <w:r>
        <w:t xml:space="preserve"> difference</w:t>
      </w:r>
      <w:r w:rsidR="00AA2ED8">
        <w:t>s</w:t>
      </w:r>
      <w:r>
        <w:t xml:space="preserve"> on the association between prenatal </w:t>
      </w:r>
      <w:r w:rsidR="0084010F">
        <w:t>PM</w:t>
      </w:r>
      <w:r w:rsidR="0084010F" w:rsidRPr="00932D20">
        <w:rPr>
          <w:vertAlign w:val="subscript"/>
        </w:rPr>
        <w:t>2.5</w:t>
      </w:r>
      <w:r>
        <w:t>and neurodevelopment</w:t>
      </w:r>
      <w:r w:rsidR="00B31CF9">
        <w:t>al outcomes in early childhood</w:t>
      </w:r>
      <w:r>
        <w:t xml:space="preserve">.   </w:t>
      </w:r>
      <w:r w:rsidRPr="003A7181">
        <w:t xml:space="preserve">Our findings suggest </w:t>
      </w:r>
      <w:r w:rsidR="00FD31E4">
        <w:t>that a</w:t>
      </w:r>
      <w:r w:rsidR="00FD31E4" w:rsidRPr="00FD31E4">
        <w:t xml:space="preserve">dvanced </w:t>
      </w:r>
      <w:r w:rsidR="00831B42">
        <w:t xml:space="preserve">statistical </w:t>
      </w:r>
      <w:r w:rsidR="00FD31E4" w:rsidRPr="00FD31E4">
        <w:t xml:space="preserve">methods </w:t>
      </w:r>
      <w:r w:rsidR="00831B42">
        <w:t>when combined with highly temporally resolved exposure data can identify</w:t>
      </w:r>
      <w:r w:rsidR="00FD31E4" w:rsidRPr="00FD31E4">
        <w:t xml:space="preserve"> </w:t>
      </w:r>
      <w:r w:rsidR="00831B42">
        <w:t>susceptibility</w:t>
      </w:r>
      <w:r w:rsidR="00FD31E4" w:rsidRPr="00FD31E4">
        <w:t xml:space="preserve"> windows</w:t>
      </w:r>
      <w:r w:rsidR="00831B42">
        <w:t xml:space="preserve"> to environmental exposures </w:t>
      </w:r>
      <w:r w:rsidR="00DA7360">
        <w:t>that may enhance our ability to find effects and identify vulnerable groups</w:t>
      </w:r>
      <w:r w:rsidR="00831B42">
        <w:t>. This information should be employed in a multi-stage approach</w:t>
      </w:r>
      <w:r w:rsidR="00FD31E4">
        <w:t xml:space="preserve"> coupled with </w:t>
      </w:r>
      <w:r w:rsidR="00F6050D">
        <w:t xml:space="preserve">animal studies that can leverage epidemiologic data on susceptibility windows to further </w:t>
      </w:r>
      <w:r w:rsidR="00FD31E4">
        <w:t>our understanding of brain growth and structural development</w:t>
      </w:r>
      <w:r w:rsidR="00B31CF9">
        <w:t xml:space="preserve"> during gestation</w:t>
      </w:r>
      <w:r w:rsidR="00FD31E4">
        <w:t xml:space="preserve">.  </w:t>
      </w:r>
      <w:r w:rsidR="00AC4640">
        <w:t xml:space="preserve">Increased </w:t>
      </w:r>
      <w:r w:rsidR="00B31CF9">
        <w:t xml:space="preserve">exposure to </w:t>
      </w:r>
      <w:r w:rsidR="00AC4640">
        <w:t xml:space="preserve">prenatal </w:t>
      </w:r>
      <w:r w:rsidR="00B31CF9">
        <w:t xml:space="preserve">particulate </w:t>
      </w:r>
      <w:r w:rsidR="00AC4640">
        <w:t xml:space="preserve">air pollution </w:t>
      </w:r>
      <w:r w:rsidR="00DC671C">
        <w:t>may have</w:t>
      </w:r>
      <w:r w:rsidR="00AC4640">
        <w:t xml:space="preserve"> </w:t>
      </w:r>
      <w:r w:rsidR="00DB611F">
        <w:t>sex</w:t>
      </w:r>
      <w:r w:rsidR="00AC4640">
        <w:t>-specific time-dependent effects on childhood neurodevelopment, and the effects</w:t>
      </w:r>
      <w:r w:rsidR="00E03FE8">
        <w:t xml:space="preserve"> </w:t>
      </w:r>
      <w:r w:rsidR="00DC671C">
        <w:t xml:space="preserve">may </w:t>
      </w:r>
      <w:r w:rsidR="00AC4640">
        <w:t>vary for different cognitive or behavioral domains</w:t>
      </w:r>
      <w:r w:rsidR="00950765">
        <w:t xml:space="preserve"> that reflect different underlying pathways</w:t>
      </w:r>
      <w:r w:rsidR="00AC4640">
        <w:t xml:space="preserve">.  </w:t>
      </w:r>
    </w:p>
    <w:p w14:paraId="52B9CF83" w14:textId="77777777" w:rsidR="007634B6" w:rsidRDefault="007634B6" w:rsidP="001C0B53">
      <w:pPr>
        <w:spacing w:line="360" w:lineRule="auto"/>
      </w:pPr>
    </w:p>
    <w:p w14:paraId="3D5AAA3C" w14:textId="77777777" w:rsidR="00587634" w:rsidRPr="00F8325D" w:rsidRDefault="00587634" w:rsidP="001C0B53">
      <w:pPr>
        <w:spacing w:line="360" w:lineRule="auto"/>
      </w:pPr>
    </w:p>
    <w:p w14:paraId="5A418AE0" w14:textId="77777777" w:rsidR="00587634" w:rsidRDefault="00587634">
      <w:pPr>
        <w:widowControl/>
        <w:rPr>
          <w:rFonts w:ascii="Arial" w:hAnsi="Arial" w:cs="Arial"/>
        </w:rPr>
        <w:sectPr w:rsidR="00587634" w:rsidSect="005D2F96">
          <w:type w:val="continuous"/>
          <w:pgSz w:w="12240" w:h="15840" w:code="1"/>
          <w:pgMar w:top="1440" w:right="1440" w:bottom="1440" w:left="1440" w:header="720" w:footer="720" w:gutter="0"/>
          <w:lnNumType w:countBy="1"/>
          <w:cols w:space="720"/>
          <w:docGrid w:type="lines" w:linePitch="360"/>
        </w:sectPr>
      </w:pPr>
    </w:p>
    <w:p w14:paraId="1F798D5E" w14:textId="77777777" w:rsidR="00395537" w:rsidRPr="00136900" w:rsidRDefault="00395537" w:rsidP="001C0B53">
      <w:pPr>
        <w:spacing w:line="360" w:lineRule="auto"/>
        <w:rPr>
          <w:rFonts w:ascii="Arial" w:hAnsi="Arial" w:cs="Arial"/>
        </w:rPr>
      </w:pPr>
    </w:p>
    <w:tbl>
      <w:tblPr>
        <w:tblW w:w="13061" w:type="dxa"/>
        <w:tblInd w:w="14" w:type="dxa"/>
        <w:tblCellMar>
          <w:left w:w="28" w:type="dxa"/>
          <w:right w:w="28" w:type="dxa"/>
        </w:tblCellMar>
        <w:tblLook w:val="04A0" w:firstRow="1" w:lastRow="0" w:firstColumn="1" w:lastColumn="0" w:noHBand="0" w:noVBand="1"/>
      </w:tblPr>
      <w:tblGrid>
        <w:gridCol w:w="4723"/>
        <w:gridCol w:w="1369"/>
        <w:gridCol w:w="1423"/>
        <w:gridCol w:w="128"/>
        <w:gridCol w:w="1113"/>
        <w:gridCol w:w="1404"/>
        <w:gridCol w:w="128"/>
        <w:gridCol w:w="1113"/>
        <w:gridCol w:w="1660"/>
      </w:tblGrid>
      <w:tr w:rsidR="00AB79CB" w:rsidRPr="00A5562B" w14:paraId="151BDBD7" w14:textId="77777777" w:rsidTr="00AB79CB">
        <w:trPr>
          <w:trHeight w:val="304"/>
        </w:trPr>
        <w:tc>
          <w:tcPr>
            <w:tcW w:w="13061" w:type="dxa"/>
            <w:gridSpan w:val="9"/>
            <w:tcBorders>
              <w:top w:val="nil"/>
              <w:left w:val="nil"/>
              <w:bottom w:val="nil"/>
              <w:right w:val="nil"/>
            </w:tcBorders>
            <w:shd w:val="clear" w:color="auto" w:fill="auto"/>
            <w:noWrap/>
            <w:vAlign w:val="bottom"/>
            <w:hideMark/>
          </w:tcPr>
          <w:p w14:paraId="15310866" w14:textId="77777777" w:rsidR="00AB79CB" w:rsidRPr="00A5562B" w:rsidRDefault="00AB79CB" w:rsidP="001C0B53">
            <w:pPr>
              <w:widowControl/>
              <w:rPr>
                <w:rFonts w:ascii="Arial" w:hAnsi="Arial" w:cs="Arial"/>
                <w:b/>
                <w:bCs/>
                <w:color w:val="000000"/>
                <w:kern w:val="0"/>
                <w:sz w:val="20"/>
                <w:szCs w:val="20"/>
              </w:rPr>
            </w:pPr>
            <w:r w:rsidRPr="00A5562B">
              <w:rPr>
                <w:rFonts w:ascii="Arial" w:hAnsi="Arial" w:cs="Arial"/>
                <w:b/>
                <w:bCs/>
                <w:color w:val="000000"/>
                <w:kern w:val="0"/>
                <w:sz w:val="20"/>
                <w:szCs w:val="20"/>
              </w:rPr>
              <w:t>Table 1</w:t>
            </w:r>
            <w:r w:rsidR="00284CF5" w:rsidRPr="00A5562B">
              <w:rPr>
                <w:rFonts w:ascii="Arial" w:hAnsi="Arial" w:cs="Arial"/>
                <w:color w:val="000000"/>
                <w:kern w:val="0"/>
                <w:sz w:val="20"/>
                <w:szCs w:val="20"/>
              </w:rPr>
              <w:t>. P</w:t>
            </w:r>
            <w:r w:rsidRPr="00A5562B">
              <w:rPr>
                <w:rFonts w:ascii="Arial" w:hAnsi="Arial" w:cs="Arial"/>
                <w:color w:val="000000"/>
                <w:kern w:val="0"/>
                <w:sz w:val="20"/>
                <w:szCs w:val="20"/>
              </w:rPr>
              <w:t>articipant characteristics</w:t>
            </w:r>
            <w:r w:rsidR="009704A0" w:rsidRPr="00A5562B">
              <w:rPr>
                <w:rFonts w:ascii="Arial" w:hAnsi="Arial" w:cs="Arial"/>
                <w:color w:val="000000"/>
                <w:kern w:val="0"/>
                <w:sz w:val="20"/>
                <w:szCs w:val="20"/>
              </w:rPr>
              <w:t>: ACCESS study</w:t>
            </w:r>
            <w:r w:rsidRPr="00A5562B">
              <w:rPr>
                <w:rFonts w:ascii="Arial" w:hAnsi="Arial" w:cs="Arial"/>
                <w:color w:val="000000"/>
                <w:kern w:val="0"/>
                <w:sz w:val="20"/>
                <w:szCs w:val="20"/>
              </w:rPr>
              <w:t xml:space="preserve"> </w:t>
            </w:r>
          </w:p>
        </w:tc>
      </w:tr>
      <w:tr w:rsidR="00AB79CB" w:rsidRPr="00136900" w14:paraId="39A5898F" w14:textId="77777777" w:rsidTr="00533610">
        <w:trPr>
          <w:trHeight w:val="304"/>
        </w:trPr>
        <w:tc>
          <w:tcPr>
            <w:tcW w:w="4723" w:type="dxa"/>
            <w:tcBorders>
              <w:top w:val="single" w:sz="4" w:space="0" w:color="auto"/>
              <w:left w:val="nil"/>
              <w:bottom w:val="single" w:sz="4" w:space="0" w:color="auto"/>
              <w:right w:val="nil"/>
            </w:tcBorders>
            <w:shd w:val="clear" w:color="auto" w:fill="auto"/>
            <w:noWrap/>
            <w:vAlign w:val="bottom"/>
            <w:hideMark/>
          </w:tcPr>
          <w:p w14:paraId="68CD9614" w14:textId="77777777" w:rsidR="00AB79CB" w:rsidRPr="00136900" w:rsidRDefault="00AB79CB"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92" w:type="dxa"/>
            <w:gridSpan w:val="2"/>
            <w:tcBorders>
              <w:top w:val="single" w:sz="4" w:space="0" w:color="auto"/>
              <w:left w:val="nil"/>
              <w:bottom w:val="single" w:sz="4" w:space="0" w:color="auto"/>
              <w:right w:val="nil"/>
            </w:tcBorders>
            <w:shd w:val="clear" w:color="auto" w:fill="auto"/>
            <w:noWrap/>
            <w:vAlign w:val="bottom"/>
            <w:hideMark/>
          </w:tcPr>
          <w:p w14:paraId="32036857" w14:textId="77777777" w:rsidR="00AB79CB" w:rsidRPr="00136900" w:rsidRDefault="00AB79CB"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All children</w:t>
            </w:r>
            <w:r w:rsidR="008C6FD0" w:rsidRPr="00136900">
              <w:rPr>
                <w:rFonts w:ascii="Arial" w:hAnsi="Arial" w:cs="Arial"/>
                <w:b/>
                <w:bCs/>
                <w:color w:val="000000"/>
                <w:kern w:val="0"/>
                <w:sz w:val="18"/>
                <w:szCs w:val="18"/>
              </w:rPr>
              <w:t xml:space="preserve"> (n=267)</w:t>
            </w:r>
          </w:p>
        </w:tc>
        <w:tc>
          <w:tcPr>
            <w:tcW w:w="128" w:type="dxa"/>
            <w:tcBorders>
              <w:top w:val="single" w:sz="4" w:space="0" w:color="auto"/>
              <w:left w:val="nil"/>
              <w:bottom w:val="single" w:sz="4" w:space="0" w:color="auto"/>
              <w:right w:val="nil"/>
            </w:tcBorders>
            <w:shd w:val="clear" w:color="auto" w:fill="auto"/>
            <w:noWrap/>
            <w:vAlign w:val="bottom"/>
            <w:hideMark/>
          </w:tcPr>
          <w:p w14:paraId="47C69ABC" w14:textId="77777777" w:rsidR="00AB79CB" w:rsidRPr="00136900" w:rsidRDefault="00AB79CB"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517" w:type="dxa"/>
            <w:gridSpan w:val="2"/>
            <w:tcBorders>
              <w:top w:val="single" w:sz="4" w:space="0" w:color="auto"/>
              <w:left w:val="nil"/>
              <w:bottom w:val="single" w:sz="4" w:space="0" w:color="auto"/>
              <w:right w:val="nil"/>
            </w:tcBorders>
            <w:shd w:val="clear" w:color="auto" w:fill="auto"/>
            <w:noWrap/>
            <w:vAlign w:val="bottom"/>
            <w:hideMark/>
          </w:tcPr>
          <w:p w14:paraId="292B02ED" w14:textId="77777777" w:rsidR="00AB79CB" w:rsidRPr="00136900" w:rsidRDefault="00AB79CB"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Boys</w:t>
            </w:r>
            <w:r w:rsidR="008C6FD0" w:rsidRPr="00136900">
              <w:rPr>
                <w:rFonts w:ascii="Arial" w:hAnsi="Arial" w:cs="Arial"/>
                <w:b/>
                <w:bCs/>
                <w:color w:val="000000"/>
                <w:kern w:val="0"/>
                <w:sz w:val="18"/>
                <w:szCs w:val="18"/>
              </w:rPr>
              <w:t xml:space="preserve"> (n=148)</w:t>
            </w:r>
          </w:p>
        </w:tc>
        <w:tc>
          <w:tcPr>
            <w:tcW w:w="128" w:type="dxa"/>
            <w:tcBorders>
              <w:top w:val="single" w:sz="4" w:space="0" w:color="auto"/>
              <w:left w:val="nil"/>
              <w:bottom w:val="single" w:sz="4" w:space="0" w:color="auto"/>
              <w:right w:val="nil"/>
            </w:tcBorders>
            <w:shd w:val="clear" w:color="auto" w:fill="auto"/>
            <w:noWrap/>
            <w:vAlign w:val="bottom"/>
            <w:hideMark/>
          </w:tcPr>
          <w:p w14:paraId="721C15C3" w14:textId="77777777" w:rsidR="00AB79CB" w:rsidRPr="00136900" w:rsidRDefault="00AB79CB"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73" w:type="dxa"/>
            <w:gridSpan w:val="2"/>
            <w:tcBorders>
              <w:top w:val="single" w:sz="4" w:space="0" w:color="auto"/>
              <w:left w:val="nil"/>
              <w:bottom w:val="single" w:sz="4" w:space="0" w:color="auto"/>
              <w:right w:val="nil"/>
            </w:tcBorders>
            <w:shd w:val="clear" w:color="auto" w:fill="auto"/>
            <w:noWrap/>
            <w:vAlign w:val="bottom"/>
            <w:hideMark/>
          </w:tcPr>
          <w:p w14:paraId="3A7BC79C" w14:textId="77777777" w:rsidR="00AB79CB" w:rsidRPr="00136900" w:rsidRDefault="00AB79CB"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Girls</w:t>
            </w:r>
            <w:r w:rsidR="008C6FD0" w:rsidRPr="00136900">
              <w:rPr>
                <w:rFonts w:ascii="Arial" w:hAnsi="Arial" w:cs="Arial"/>
                <w:b/>
                <w:bCs/>
                <w:color w:val="000000"/>
                <w:kern w:val="0"/>
                <w:sz w:val="18"/>
                <w:szCs w:val="18"/>
              </w:rPr>
              <w:t xml:space="preserve"> (n=119)</w:t>
            </w:r>
          </w:p>
        </w:tc>
      </w:tr>
      <w:tr w:rsidR="00AB79CB" w:rsidRPr="00136900" w14:paraId="5096F91C" w14:textId="77777777" w:rsidTr="00533610">
        <w:trPr>
          <w:trHeight w:val="304"/>
        </w:trPr>
        <w:tc>
          <w:tcPr>
            <w:tcW w:w="4723" w:type="dxa"/>
            <w:tcBorders>
              <w:top w:val="nil"/>
              <w:left w:val="nil"/>
              <w:bottom w:val="nil"/>
              <w:right w:val="nil"/>
            </w:tcBorders>
            <w:shd w:val="clear" w:color="auto" w:fill="auto"/>
            <w:vAlign w:val="bottom"/>
            <w:hideMark/>
          </w:tcPr>
          <w:p w14:paraId="1E9AFD48" w14:textId="77777777" w:rsidR="00AB79CB" w:rsidRPr="00136900" w:rsidRDefault="00AB79CB" w:rsidP="001C0B53">
            <w:pPr>
              <w:widowControl/>
              <w:rPr>
                <w:rFonts w:ascii="Arial" w:hAnsi="Arial" w:cs="Arial"/>
                <w:b/>
                <w:color w:val="000000"/>
                <w:kern w:val="0"/>
                <w:sz w:val="18"/>
                <w:szCs w:val="18"/>
              </w:rPr>
            </w:pPr>
            <w:r w:rsidRPr="00136900">
              <w:rPr>
                <w:rFonts w:ascii="Arial" w:hAnsi="Arial" w:cs="Arial"/>
                <w:b/>
                <w:color w:val="000000"/>
                <w:kern w:val="0"/>
                <w:sz w:val="18"/>
                <w:szCs w:val="18"/>
              </w:rPr>
              <w:t>Race</w:t>
            </w:r>
            <w:r w:rsidR="00BB51B4" w:rsidRPr="00136900">
              <w:rPr>
                <w:rFonts w:ascii="Arial" w:hAnsi="Arial" w:cs="Arial"/>
                <w:b/>
                <w:color w:val="000000"/>
                <w:kern w:val="0"/>
                <w:sz w:val="18"/>
                <w:szCs w:val="18"/>
              </w:rPr>
              <w:t>/Ethnicity</w:t>
            </w:r>
          </w:p>
        </w:tc>
        <w:tc>
          <w:tcPr>
            <w:tcW w:w="1369" w:type="dxa"/>
            <w:tcBorders>
              <w:top w:val="nil"/>
              <w:left w:val="nil"/>
              <w:bottom w:val="nil"/>
              <w:right w:val="nil"/>
            </w:tcBorders>
            <w:shd w:val="clear" w:color="auto" w:fill="auto"/>
            <w:noWrap/>
            <w:vAlign w:val="center"/>
            <w:hideMark/>
          </w:tcPr>
          <w:p w14:paraId="3AF36DD3" w14:textId="77777777" w:rsidR="00AB79CB" w:rsidRPr="00136900" w:rsidRDefault="00AB79CB" w:rsidP="001C0B53">
            <w:pPr>
              <w:widowControl/>
              <w:rPr>
                <w:rFonts w:ascii="Arial" w:hAnsi="Arial" w:cs="Arial"/>
                <w:color w:val="000000"/>
                <w:kern w:val="0"/>
                <w:sz w:val="18"/>
                <w:szCs w:val="18"/>
              </w:rPr>
            </w:pPr>
          </w:p>
        </w:tc>
        <w:tc>
          <w:tcPr>
            <w:tcW w:w="1423" w:type="dxa"/>
            <w:tcBorders>
              <w:top w:val="nil"/>
              <w:left w:val="nil"/>
              <w:bottom w:val="nil"/>
              <w:right w:val="nil"/>
            </w:tcBorders>
            <w:shd w:val="clear" w:color="auto" w:fill="auto"/>
            <w:noWrap/>
            <w:vAlign w:val="center"/>
            <w:hideMark/>
          </w:tcPr>
          <w:p w14:paraId="27C91A1C" w14:textId="77777777" w:rsidR="00AB79CB" w:rsidRPr="00136900" w:rsidRDefault="00AB79CB" w:rsidP="001C0B53">
            <w:pPr>
              <w:widowControl/>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center"/>
            <w:hideMark/>
          </w:tcPr>
          <w:p w14:paraId="68FB7192" w14:textId="77777777" w:rsidR="00AB79CB" w:rsidRPr="00136900" w:rsidRDefault="00AB79CB" w:rsidP="001C0B53">
            <w:pPr>
              <w:widowControl/>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center"/>
            <w:hideMark/>
          </w:tcPr>
          <w:p w14:paraId="1140E03C" w14:textId="77777777" w:rsidR="00AB79CB" w:rsidRPr="00136900" w:rsidRDefault="00AB79CB" w:rsidP="001C0B53">
            <w:pPr>
              <w:widowControl/>
              <w:rPr>
                <w:rFonts w:ascii="Arial" w:hAnsi="Arial" w:cs="Arial"/>
                <w:color w:val="000000"/>
                <w:kern w:val="0"/>
                <w:sz w:val="18"/>
                <w:szCs w:val="18"/>
              </w:rPr>
            </w:pPr>
          </w:p>
        </w:tc>
        <w:tc>
          <w:tcPr>
            <w:tcW w:w="1404" w:type="dxa"/>
            <w:tcBorders>
              <w:top w:val="nil"/>
              <w:left w:val="nil"/>
              <w:bottom w:val="nil"/>
              <w:right w:val="nil"/>
            </w:tcBorders>
            <w:shd w:val="clear" w:color="auto" w:fill="auto"/>
            <w:noWrap/>
            <w:vAlign w:val="center"/>
            <w:hideMark/>
          </w:tcPr>
          <w:p w14:paraId="00E70A62" w14:textId="77777777" w:rsidR="00AB79CB" w:rsidRPr="00136900" w:rsidRDefault="00AB79CB" w:rsidP="001C0B53">
            <w:pPr>
              <w:widowControl/>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center"/>
            <w:hideMark/>
          </w:tcPr>
          <w:p w14:paraId="3A860800" w14:textId="77777777" w:rsidR="00AB79CB" w:rsidRPr="00136900" w:rsidRDefault="00AB79CB" w:rsidP="001C0B53">
            <w:pPr>
              <w:widowControl/>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center"/>
            <w:hideMark/>
          </w:tcPr>
          <w:p w14:paraId="42EDBCE5" w14:textId="77777777" w:rsidR="00AB79CB" w:rsidRPr="00136900" w:rsidRDefault="00AB79CB" w:rsidP="001C0B53">
            <w:pPr>
              <w:widowControl/>
              <w:rPr>
                <w:rFonts w:ascii="Arial" w:hAnsi="Arial" w:cs="Arial"/>
                <w:color w:val="000000"/>
                <w:kern w:val="0"/>
                <w:sz w:val="18"/>
                <w:szCs w:val="18"/>
              </w:rPr>
            </w:pPr>
          </w:p>
        </w:tc>
        <w:tc>
          <w:tcPr>
            <w:tcW w:w="1660" w:type="dxa"/>
            <w:tcBorders>
              <w:top w:val="nil"/>
              <w:left w:val="nil"/>
              <w:bottom w:val="nil"/>
              <w:right w:val="nil"/>
            </w:tcBorders>
            <w:shd w:val="clear" w:color="auto" w:fill="auto"/>
            <w:noWrap/>
            <w:vAlign w:val="center"/>
            <w:hideMark/>
          </w:tcPr>
          <w:p w14:paraId="35747AC7" w14:textId="77777777" w:rsidR="00AB79CB" w:rsidRPr="00136900" w:rsidRDefault="00AB79CB" w:rsidP="001C0B53">
            <w:pPr>
              <w:widowControl/>
              <w:rPr>
                <w:rFonts w:ascii="Arial" w:hAnsi="Arial" w:cs="Arial"/>
                <w:color w:val="000000"/>
                <w:kern w:val="0"/>
                <w:sz w:val="18"/>
                <w:szCs w:val="18"/>
              </w:rPr>
            </w:pPr>
          </w:p>
        </w:tc>
      </w:tr>
      <w:tr w:rsidR="00AB79CB" w:rsidRPr="00136900" w14:paraId="28A32166" w14:textId="77777777" w:rsidTr="00533610">
        <w:trPr>
          <w:trHeight w:val="304"/>
        </w:trPr>
        <w:tc>
          <w:tcPr>
            <w:tcW w:w="4723" w:type="dxa"/>
            <w:tcBorders>
              <w:top w:val="nil"/>
              <w:left w:val="nil"/>
              <w:bottom w:val="nil"/>
              <w:right w:val="nil"/>
            </w:tcBorders>
            <w:shd w:val="clear" w:color="auto" w:fill="auto"/>
            <w:noWrap/>
            <w:vAlign w:val="bottom"/>
            <w:hideMark/>
          </w:tcPr>
          <w:p w14:paraId="4ADF98B0"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Black</w:t>
            </w:r>
          </w:p>
        </w:tc>
        <w:tc>
          <w:tcPr>
            <w:tcW w:w="1369" w:type="dxa"/>
            <w:tcBorders>
              <w:top w:val="nil"/>
              <w:left w:val="nil"/>
              <w:bottom w:val="nil"/>
              <w:right w:val="nil"/>
            </w:tcBorders>
            <w:shd w:val="clear" w:color="auto" w:fill="auto"/>
            <w:vAlign w:val="bottom"/>
            <w:hideMark/>
          </w:tcPr>
          <w:p w14:paraId="7EF178E4"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66</w:t>
            </w:r>
          </w:p>
        </w:tc>
        <w:tc>
          <w:tcPr>
            <w:tcW w:w="1423" w:type="dxa"/>
            <w:tcBorders>
              <w:top w:val="nil"/>
              <w:left w:val="nil"/>
              <w:bottom w:val="nil"/>
              <w:right w:val="nil"/>
            </w:tcBorders>
            <w:shd w:val="clear" w:color="auto" w:fill="auto"/>
            <w:vAlign w:val="bottom"/>
            <w:hideMark/>
          </w:tcPr>
          <w:p w14:paraId="10B7C4AF"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24.7 </w:t>
            </w:r>
          </w:p>
        </w:tc>
        <w:tc>
          <w:tcPr>
            <w:tcW w:w="128" w:type="dxa"/>
            <w:tcBorders>
              <w:top w:val="nil"/>
              <w:left w:val="nil"/>
              <w:bottom w:val="nil"/>
              <w:right w:val="nil"/>
            </w:tcBorders>
            <w:shd w:val="clear" w:color="auto" w:fill="auto"/>
            <w:vAlign w:val="bottom"/>
            <w:hideMark/>
          </w:tcPr>
          <w:p w14:paraId="750118CE"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14:paraId="46218F9F"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36</w:t>
            </w:r>
          </w:p>
        </w:tc>
        <w:tc>
          <w:tcPr>
            <w:tcW w:w="1404" w:type="dxa"/>
            <w:tcBorders>
              <w:top w:val="nil"/>
              <w:left w:val="nil"/>
              <w:bottom w:val="nil"/>
              <w:right w:val="nil"/>
            </w:tcBorders>
            <w:shd w:val="clear" w:color="auto" w:fill="auto"/>
            <w:vAlign w:val="bottom"/>
            <w:hideMark/>
          </w:tcPr>
          <w:p w14:paraId="108F991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24.3 </w:t>
            </w:r>
          </w:p>
        </w:tc>
        <w:tc>
          <w:tcPr>
            <w:tcW w:w="128" w:type="dxa"/>
            <w:tcBorders>
              <w:top w:val="nil"/>
              <w:left w:val="nil"/>
              <w:bottom w:val="nil"/>
              <w:right w:val="nil"/>
            </w:tcBorders>
            <w:shd w:val="clear" w:color="auto" w:fill="auto"/>
            <w:vAlign w:val="bottom"/>
            <w:hideMark/>
          </w:tcPr>
          <w:p w14:paraId="6FF1928C"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14:paraId="218FFAB9"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30</w:t>
            </w:r>
          </w:p>
        </w:tc>
        <w:tc>
          <w:tcPr>
            <w:tcW w:w="1660" w:type="dxa"/>
            <w:tcBorders>
              <w:top w:val="nil"/>
              <w:left w:val="nil"/>
              <w:bottom w:val="nil"/>
              <w:right w:val="nil"/>
            </w:tcBorders>
            <w:shd w:val="clear" w:color="auto" w:fill="auto"/>
            <w:vAlign w:val="bottom"/>
            <w:hideMark/>
          </w:tcPr>
          <w:p w14:paraId="2B925A68"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25.2 </w:t>
            </w:r>
          </w:p>
        </w:tc>
      </w:tr>
      <w:tr w:rsidR="00AB79CB" w:rsidRPr="00136900" w14:paraId="0A43F709" w14:textId="77777777" w:rsidTr="00533610">
        <w:trPr>
          <w:trHeight w:val="304"/>
        </w:trPr>
        <w:tc>
          <w:tcPr>
            <w:tcW w:w="4723" w:type="dxa"/>
            <w:tcBorders>
              <w:top w:val="nil"/>
              <w:left w:val="nil"/>
              <w:bottom w:val="nil"/>
              <w:right w:val="nil"/>
            </w:tcBorders>
            <w:shd w:val="clear" w:color="auto" w:fill="auto"/>
            <w:noWrap/>
            <w:vAlign w:val="bottom"/>
            <w:hideMark/>
          </w:tcPr>
          <w:p w14:paraId="154502D3"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Hispanic</w:t>
            </w:r>
          </w:p>
        </w:tc>
        <w:tc>
          <w:tcPr>
            <w:tcW w:w="1369" w:type="dxa"/>
            <w:tcBorders>
              <w:top w:val="nil"/>
              <w:left w:val="nil"/>
              <w:bottom w:val="nil"/>
              <w:right w:val="nil"/>
            </w:tcBorders>
            <w:shd w:val="clear" w:color="auto" w:fill="auto"/>
            <w:noWrap/>
            <w:vAlign w:val="bottom"/>
            <w:hideMark/>
          </w:tcPr>
          <w:p w14:paraId="138A180B"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160</w:t>
            </w:r>
          </w:p>
        </w:tc>
        <w:tc>
          <w:tcPr>
            <w:tcW w:w="1423" w:type="dxa"/>
            <w:tcBorders>
              <w:top w:val="nil"/>
              <w:left w:val="nil"/>
              <w:bottom w:val="nil"/>
              <w:right w:val="nil"/>
            </w:tcBorders>
            <w:shd w:val="clear" w:color="auto" w:fill="auto"/>
            <w:noWrap/>
            <w:vAlign w:val="bottom"/>
            <w:hideMark/>
          </w:tcPr>
          <w:p w14:paraId="33C92B19"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59.9 </w:t>
            </w:r>
          </w:p>
        </w:tc>
        <w:tc>
          <w:tcPr>
            <w:tcW w:w="128" w:type="dxa"/>
            <w:tcBorders>
              <w:top w:val="nil"/>
              <w:left w:val="nil"/>
              <w:bottom w:val="nil"/>
              <w:right w:val="nil"/>
            </w:tcBorders>
            <w:shd w:val="clear" w:color="auto" w:fill="auto"/>
            <w:noWrap/>
            <w:vAlign w:val="bottom"/>
            <w:hideMark/>
          </w:tcPr>
          <w:p w14:paraId="47873466"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28F2107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86</w:t>
            </w:r>
          </w:p>
        </w:tc>
        <w:tc>
          <w:tcPr>
            <w:tcW w:w="1404" w:type="dxa"/>
            <w:tcBorders>
              <w:top w:val="nil"/>
              <w:left w:val="nil"/>
              <w:bottom w:val="nil"/>
              <w:right w:val="nil"/>
            </w:tcBorders>
            <w:shd w:val="clear" w:color="auto" w:fill="auto"/>
            <w:noWrap/>
            <w:vAlign w:val="bottom"/>
            <w:hideMark/>
          </w:tcPr>
          <w:p w14:paraId="696F404F"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58.1 </w:t>
            </w:r>
          </w:p>
        </w:tc>
        <w:tc>
          <w:tcPr>
            <w:tcW w:w="128" w:type="dxa"/>
            <w:tcBorders>
              <w:top w:val="nil"/>
              <w:left w:val="nil"/>
              <w:bottom w:val="nil"/>
              <w:right w:val="nil"/>
            </w:tcBorders>
            <w:shd w:val="clear" w:color="auto" w:fill="auto"/>
            <w:noWrap/>
            <w:vAlign w:val="bottom"/>
            <w:hideMark/>
          </w:tcPr>
          <w:p w14:paraId="6C02F9AD"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49316007"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74</w:t>
            </w:r>
          </w:p>
        </w:tc>
        <w:tc>
          <w:tcPr>
            <w:tcW w:w="1660" w:type="dxa"/>
            <w:tcBorders>
              <w:top w:val="nil"/>
              <w:left w:val="nil"/>
              <w:bottom w:val="nil"/>
              <w:right w:val="nil"/>
            </w:tcBorders>
            <w:shd w:val="clear" w:color="auto" w:fill="auto"/>
            <w:noWrap/>
            <w:vAlign w:val="bottom"/>
            <w:hideMark/>
          </w:tcPr>
          <w:p w14:paraId="063DC1E4"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62.2 </w:t>
            </w:r>
          </w:p>
        </w:tc>
      </w:tr>
      <w:tr w:rsidR="00AB79CB" w:rsidRPr="00136900" w14:paraId="57F1967A" w14:textId="77777777" w:rsidTr="00533610">
        <w:trPr>
          <w:trHeight w:val="304"/>
        </w:trPr>
        <w:tc>
          <w:tcPr>
            <w:tcW w:w="4723" w:type="dxa"/>
            <w:tcBorders>
              <w:top w:val="nil"/>
              <w:left w:val="nil"/>
              <w:bottom w:val="nil"/>
              <w:right w:val="nil"/>
            </w:tcBorders>
            <w:shd w:val="clear" w:color="auto" w:fill="auto"/>
            <w:noWrap/>
            <w:vAlign w:val="bottom"/>
            <w:hideMark/>
          </w:tcPr>
          <w:p w14:paraId="6C68D861"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White/Other</w:t>
            </w:r>
          </w:p>
        </w:tc>
        <w:tc>
          <w:tcPr>
            <w:tcW w:w="1369" w:type="dxa"/>
            <w:tcBorders>
              <w:top w:val="nil"/>
              <w:left w:val="nil"/>
              <w:bottom w:val="nil"/>
              <w:right w:val="nil"/>
            </w:tcBorders>
            <w:shd w:val="clear" w:color="auto" w:fill="auto"/>
            <w:noWrap/>
            <w:vAlign w:val="bottom"/>
            <w:hideMark/>
          </w:tcPr>
          <w:p w14:paraId="0D41DF5A"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41</w:t>
            </w:r>
          </w:p>
        </w:tc>
        <w:tc>
          <w:tcPr>
            <w:tcW w:w="1423" w:type="dxa"/>
            <w:tcBorders>
              <w:top w:val="nil"/>
              <w:left w:val="nil"/>
              <w:bottom w:val="nil"/>
              <w:right w:val="nil"/>
            </w:tcBorders>
            <w:shd w:val="clear" w:color="auto" w:fill="auto"/>
            <w:noWrap/>
            <w:vAlign w:val="bottom"/>
            <w:hideMark/>
          </w:tcPr>
          <w:p w14:paraId="33223891"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15.4 </w:t>
            </w:r>
          </w:p>
        </w:tc>
        <w:tc>
          <w:tcPr>
            <w:tcW w:w="128" w:type="dxa"/>
            <w:tcBorders>
              <w:top w:val="nil"/>
              <w:left w:val="nil"/>
              <w:bottom w:val="nil"/>
              <w:right w:val="nil"/>
            </w:tcBorders>
            <w:shd w:val="clear" w:color="auto" w:fill="auto"/>
            <w:noWrap/>
            <w:vAlign w:val="bottom"/>
            <w:hideMark/>
          </w:tcPr>
          <w:p w14:paraId="42E0E758"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4917FE8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26</w:t>
            </w:r>
          </w:p>
        </w:tc>
        <w:tc>
          <w:tcPr>
            <w:tcW w:w="1404" w:type="dxa"/>
            <w:tcBorders>
              <w:top w:val="nil"/>
              <w:left w:val="nil"/>
              <w:bottom w:val="nil"/>
              <w:right w:val="nil"/>
            </w:tcBorders>
            <w:shd w:val="clear" w:color="auto" w:fill="auto"/>
            <w:noWrap/>
            <w:vAlign w:val="bottom"/>
            <w:hideMark/>
          </w:tcPr>
          <w:p w14:paraId="388D2A0F"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17.6 </w:t>
            </w:r>
          </w:p>
        </w:tc>
        <w:tc>
          <w:tcPr>
            <w:tcW w:w="128" w:type="dxa"/>
            <w:tcBorders>
              <w:top w:val="nil"/>
              <w:left w:val="nil"/>
              <w:bottom w:val="nil"/>
              <w:right w:val="nil"/>
            </w:tcBorders>
            <w:shd w:val="clear" w:color="auto" w:fill="auto"/>
            <w:noWrap/>
            <w:vAlign w:val="bottom"/>
            <w:hideMark/>
          </w:tcPr>
          <w:p w14:paraId="1A935C31"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22447601"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15</w:t>
            </w:r>
          </w:p>
        </w:tc>
        <w:tc>
          <w:tcPr>
            <w:tcW w:w="1660" w:type="dxa"/>
            <w:tcBorders>
              <w:top w:val="nil"/>
              <w:left w:val="nil"/>
              <w:bottom w:val="nil"/>
              <w:right w:val="nil"/>
            </w:tcBorders>
            <w:shd w:val="clear" w:color="auto" w:fill="auto"/>
            <w:noWrap/>
            <w:vAlign w:val="bottom"/>
            <w:hideMark/>
          </w:tcPr>
          <w:p w14:paraId="376FD2AA"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12.6 </w:t>
            </w:r>
          </w:p>
        </w:tc>
      </w:tr>
      <w:tr w:rsidR="00AB79CB" w:rsidRPr="00136900" w14:paraId="2D1F2202" w14:textId="77777777" w:rsidTr="00533610">
        <w:trPr>
          <w:trHeight w:val="304"/>
        </w:trPr>
        <w:tc>
          <w:tcPr>
            <w:tcW w:w="4723" w:type="dxa"/>
            <w:tcBorders>
              <w:top w:val="nil"/>
              <w:left w:val="nil"/>
              <w:bottom w:val="nil"/>
              <w:right w:val="nil"/>
            </w:tcBorders>
            <w:shd w:val="clear" w:color="auto" w:fill="auto"/>
            <w:vAlign w:val="bottom"/>
            <w:hideMark/>
          </w:tcPr>
          <w:p w14:paraId="6A26B48A"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b/>
                <w:color w:val="000000"/>
                <w:kern w:val="0"/>
                <w:sz w:val="18"/>
                <w:szCs w:val="18"/>
              </w:rPr>
              <w:t>Maternal education</w:t>
            </w:r>
            <w:r w:rsidRPr="00136900">
              <w:rPr>
                <w:rFonts w:ascii="Arial" w:hAnsi="Arial" w:cs="Arial"/>
                <w:color w:val="000000"/>
                <w:kern w:val="0"/>
                <w:sz w:val="18"/>
                <w:szCs w:val="18"/>
              </w:rPr>
              <w:t xml:space="preserve"> (n, %)</w:t>
            </w:r>
          </w:p>
        </w:tc>
        <w:tc>
          <w:tcPr>
            <w:tcW w:w="1369" w:type="dxa"/>
            <w:tcBorders>
              <w:top w:val="nil"/>
              <w:left w:val="nil"/>
              <w:bottom w:val="nil"/>
              <w:right w:val="nil"/>
            </w:tcBorders>
            <w:shd w:val="clear" w:color="auto" w:fill="auto"/>
            <w:noWrap/>
            <w:vAlign w:val="bottom"/>
            <w:hideMark/>
          </w:tcPr>
          <w:p w14:paraId="69E8F363" w14:textId="77777777" w:rsidR="00AB79CB" w:rsidRPr="00136900" w:rsidRDefault="00AB79CB" w:rsidP="001C0B53">
            <w:pPr>
              <w:widowControl/>
              <w:jc w:val="center"/>
              <w:rPr>
                <w:rFonts w:ascii="Arial" w:hAnsi="Arial" w:cs="Arial"/>
                <w:color w:val="000000"/>
                <w:kern w:val="0"/>
                <w:sz w:val="18"/>
                <w:szCs w:val="18"/>
              </w:rPr>
            </w:pPr>
          </w:p>
        </w:tc>
        <w:tc>
          <w:tcPr>
            <w:tcW w:w="1423" w:type="dxa"/>
            <w:tcBorders>
              <w:top w:val="nil"/>
              <w:left w:val="nil"/>
              <w:bottom w:val="nil"/>
              <w:right w:val="nil"/>
            </w:tcBorders>
            <w:shd w:val="clear" w:color="auto" w:fill="auto"/>
            <w:noWrap/>
            <w:vAlign w:val="bottom"/>
            <w:hideMark/>
          </w:tcPr>
          <w:p w14:paraId="28CE1454" w14:textId="77777777"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bottom"/>
            <w:hideMark/>
          </w:tcPr>
          <w:p w14:paraId="04EE9B8F"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50D26389" w14:textId="77777777" w:rsidR="00AB79CB" w:rsidRPr="00136900" w:rsidRDefault="00AB79CB" w:rsidP="001C0B53">
            <w:pPr>
              <w:widowControl/>
              <w:jc w:val="center"/>
              <w:rPr>
                <w:rFonts w:ascii="Arial" w:hAnsi="Arial" w:cs="Arial"/>
                <w:color w:val="000000"/>
                <w:kern w:val="0"/>
                <w:sz w:val="18"/>
                <w:szCs w:val="18"/>
              </w:rPr>
            </w:pPr>
          </w:p>
        </w:tc>
        <w:tc>
          <w:tcPr>
            <w:tcW w:w="1404" w:type="dxa"/>
            <w:tcBorders>
              <w:top w:val="nil"/>
              <w:left w:val="nil"/>
              <w:bottom w:val="nil"/>
              <w:right w:val="nil"/>
            </w:tcBorders>
            <w:shd w:val="clear" w:color="auto" w:fill="auto"/>
            <w:noWrap/>
            <w:vAlign w:val="bottom"/>
            <w:hideMark/>
          </w:tcPr>
          <w:p w14:paraId="32416D84" w14:textId="77777777"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bottom"/>
            <w:hideMark/>
          </w:tcPr>
          <w:p w14:paraId="13132644"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60AFB2DA" w14:textId="77777777" w:rsidR="00AB79CB" w:rsidRPr="00136900" w:rsidRDefault="00AB79CB" w:rsidP="001C0B53">
            <w:pPr>
              <w:widowControl/>
              <w:jc w:val="center"/>
              <w:rPr>
                <w:rFonts w:ascii="Arial" w:hAnsi="Arial" w:cs="Arial"/>
                <w:color w:val="000000"/>
                <w:kern w:val="0"/>
                <w:sz w:val="18"/>
                <w:szCs w:val="18"/>
              </w:rPr>
            </w:pPr>
          </w:p>
        </w:tc>
        <w:tc>
          <w:tcPr>
            <w:tcW w:w="1660" w:type="dxa"/>
            <w:tcBorders>
              <w:top w:val="nil"/>
              <w:left w:val="nil"/>
              <w:bottom w:val="nil"/>
              <w:right w:val="nil"/>
            </w:tcBorders>
            <w:shd w:val="clear" w:color="auto" w:fill="auto"/>
            <w:noWrap/>
            <w:vAlign w:val="bottom"/>
            <w:hideMark/>
          </w:tcPr>
          <w:p w14:paraId="4F6D3F38" w14:textId="77777777" w:rsidR="00AB79CB" w:rsidRPr="00136900" w:rsidRDefault="00AB79CB" w:rsidP="001C0B53">
            <w:pPr>
              <w:widowControl/>
              <w:jc w:val="center"/>
              <w:rPr>
                <w:rFonts w:ascii="Arial" w:hAnsi="Arial" w:cs="Arial"/>
                <w:color w:val="000000"/>
                <w:kern w:val="0"/>
                <w:sz w:val="18"/>
                <w:szCs w:val="18"/>
              </w:rPr>
            </w:pPr>
          </w:p>
        </w:tc>
      </w:tr>
      <w:tr w:rsidR="00AB79CB" w:rsidRPr="00136900" w14:paraId="6DA53A03" w14:textId="77777777" w:rsidTr="00533610">
        <w:trPr>
          <w:trHeight w:val="304"/>
        </w:trPr>
        <w:tc>
          <w:tcPr>
            <w:tcW w:w="4723" w:type="dxa"/>
            <w:tcBorders>
              <w:top w:val="nil"/>
              <w:left w:val="nil"/>
              <w:bottom w:val="nil"/>
              <w:right w:val="nil"/>
            </w:tcBorders>
            <w:shd w:val="clear" w:color="auto" w:fill="auto"/>
            <w:vAlign w:val="bottom"/>
            <w:hideMark/>
          </w:tcPr>
          <w:p w14:paraId="1E687853"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&gt;12 yrs</w:t>
            </w:r>
          </w:p>
        </w:tc>
        <w:tc>
          <w:tcPr>
            <w:tcW w:w="1369" w:type="dxa"/>
            <w:tcBorders>
              <w:top w:val="nil"/>
              <w:left w:val="nil"/>
              <w:bottom w:val="nil"/>
              <w:right w:val="nil"/>
            </w:tcBorders>
            <w:shd w:val="clear" w:color="auto" w:fill="auto"/>
            <w:noWrap/>
            <w:vAlign w:val="bottom"/>
            <w:hideMark/>
          </w:tcPr>
          <w:p w14:paraId="28DCDA93"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84</w:t>
            </w:r>
          </w:p>
        </w:tc>
        <w:tc>
          <w:tcPr>
            <w:tcW w:w="1423" w:type="dxa"/>
            <w:tcBorders>
              <w:top w:val="nil"/>
              <w:left w:val="nil"/>
              <w:bottom w:val="nil"/>
              <w:right w:val="nil"/>
            </w:tcBorders>
            <w:shd w:val="clear" w:color="auto" w:fill="auto"/>
            <w:noWrap/>
            <w:vAlign w:val="bottom"/>
            <w:hideMark/>
          </w:tcPr>
          <w:p w14:paraId="3BBA0BC0"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31.5 </w:t>
            </w:r>
          </w:p>
        </w:tc>
        <w:tc>
          <w:tcPr>
            <w:tcW w:w="128" w:type="dxa"/>
            <w:tcBorders>
              <w:top w:val="nil"/>
              <w:left w:val="nil"/>
              <w:bottom w:val="nil"/>
              <w:right w:val="nil"/>
            </w:tcBorders>
            <w:shd w:val="clear" w:color="auto" w:fill="auto"/>
            <w:noWrap/>
            <w:vAlign w:val="bottom"/>
            <w:hideMark/>
          </w:tcPr>
          <w:p w14:paraId="6B619020"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18E3117D"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45</w:t>
            </w:r>
          </w:p>
        </w:tc>
        <w:tc>
          <w:tcPr>
            <w:tcW w:w="1404" w:type="dxa"/>
            <w:tcBorders>
              <w:top w:val="nil"/>
              <w:left w:val="nil"/>
              <w:bottom w:val="nil"/>
              <w:right w:val="nil"/>
            </w:tcBorders>
            <w:shd w:val="clear" w:color="auto" w:fill="auto"/>
            <w:noWrap/>
            <w:vAlign w:val="bottom"/>
            <w:hideMark/>
          </w:tcPr>
          <w:p w14:paraId="5A22B79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30.4 </w:t>
            </w:r>
          </w:p>
        </w:tc>
        <w:tc>
          <w:tcPr>
            <w:tcW w:w="128" w:type="dxa"/>
            <w:tcBorders>
              <w:top w:val="nil"/>
              <w:left w:val="nil"/>
              <w:bottom w:val="nil"/>
              <w:right w:val="nil"/>
            </w:tcBorders>
            <w:shd w:val="clear" w:color="auto" w:fill="auto"/>
            <w:noWrap/>
            <w:vAlign w:val="bottom"/>
            <w:hideMark/>
          </w:tcPr>
          <w:p w14:paraId="00EAB54A"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473994A6"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39</w:t>
            </w:r>
          </w:p>
        </w:tc>
        <w:tc>
          <w:tcPr>
            <w:tcW w:w="1660" w:type="dxa"/>
            <w:tcBorders>
              <w:top w:val="nil"/>
              <w:left w:val="nil"/>
              <w:bottom w:val="nil"/>
              <w:right w:val="nil"/>
            </w:tcBorders>
            <w:shd w:val="clear" w:color="auto" w:fill="auto"/>
            <w:noWrap/>
            <w:vAlign w:val="bottom"/>
            <w:hideMark/>
          </w:tcPr>
          <w:p w14:paraId="07088A10"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32.8 </w:t>
            </w:r>
          </w:p>
        </w:tc>
      </w:tr>
      <w:tr w:rsidR="00AB79CB" w:rsidRPr="00136900" w14:paraId="163C2437" w14:textId="77777777" w:rsidTr="00533610">
        <w:trPr>
          <w:trHeight w:val="304"/>
        </w:trPr>
        <w:tc>
          <w:tcPr>
            <w:tcW w:w="4723" w:type="dxa"/>
            <w:tcBorders>
              <w:top w:val="nil"/>
              <w:left w:val="nil"/>
              <w:bottom w:val="nil"/>
              <w:right w:val="nil"/>
            </w:tcBorders>
            <w:shd w:val="clear" w:color="auto" w:fill="auto"/>
            <w:vAlign w:val="bottom"/>
            <w:hideMark/>
          </w:tcPr>
          <w:p w14:paraId="76AF79C0"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≤12 yrs</w:t>
            </w:r>
          </w:p>
        </w:tc>
        <w:tc>
          <w:tcPr>
            <w:tcW w:w="1369" w:type="dxa"/>
            <w:tcBorders>
              <w:top w:val="nil"/>
              <w:left w:val="nil"/>
              <w:bottom w:val="nil"/>
              <w:right w:val="nil"/>
            </w:tcBorders>
            <w:shd w:val="clear" w:color="auto" w:fill="auto"/>
            <w:noWrap/>
            <w:vAlign w:val="bottom"/>
            <w:hideMark/>
          </w:tcPr>
          <w:p w14:paraId="44DEB3E9"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183</w:t>
            </w:r>
          </w:p>
        </w:tc>
        <w:tc>
          <w:tcPr>
            <w:tcW w:w="1423" w:type="dxa"/>
            <w:tcBorders>
              <w:top w:val="nil"/>
              <w:left w:val="nil"/>
              <w:bottom w:val="nil"/>
              <w:right w:val="nil"/>
            </w:tcBorders>
            <w:shd w:val="clear" w:color="auto" w:fill="auto"/>
            <w:noWrap/>
            <w:vAlign w:val="bottom"/>
            <w:hideMark/>
          </w:tcPr>
          <w:p w14:paraId="2EA8C08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68.5 </w:t>
            </w:r>
          </w:p>
        </w:tc>
        <w:tc>
          <w:tcPr>
            <w:tcW w:w="128" w:type="dxa"/>
            <w:tcBorders>
              <w:top w:val="nil"/>
              <w:left w:val="nil"/>
              <w:bottom w:val="nil"/>
              <w:right w:val="nil"/>
            </w:tcBorders>
            <w:shd w:val="clear" w:color="auto" w:fill="auto"/>
            <w:noWrap/>
            <w:vAlign w:val="bottom"/>
            <w:hideMark/>
          </w:tcPr>
          <w:p w14:paraId="1AEF789A"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6FF27932"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103</w:t>
            </w:r>
          </w:p>
        </w:tc>
        <w:tc>
          <w:tcPr>
            <w:tcW w:w="1404" w:type="dxa"/>
            <w:tcBorders>
              <w:top w:val="nil"/>
              <w:left w:val="nil"/>
              <w:bottom w:val="nil"/>
              <w:right w:val="nil"/>
            </w:tcBorders>
            <w:shd w:val="clear" w:color="auto" w:fill="auto"/>
            <w:noWrap/>
            <w:vAlign w:val="bottom"/>
            <w:hideMark/>
          </w:tcPr>
          <w:p w14:paraId="4420576B"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69.6 </w:t>
            </w:r>
          </w:p>
        </w:tc>
        <w:tc>
          <w:tcPr>
            <w:tcW w:w="128" w:type="dxa"/>
            <w:tcBorders>
              <w:top w:val="nil"/>
              <w:left w:val="nil"/>
              <w:bottom w:val="nil"/>
              <w:right w:val="nil"/>
            </w:tcBorders>
            <w:shd w:val="clear" w:color="auto" w:fill="auto"/>
            <w:noWrap/>
            <w:vAlign w:val="bottom"/>
            <w:hideMark/>
          </w:tcPr>
          <w:p w14:paraId="27C67F36"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050AFE35"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80</w:t>
            </w:r>
          </w:p>
        </w:tc>
        <w:tc>
          <w:tcPr>
            <w:tcW w:w="1660" w:type="dxa"/>
            <w:tcBorders>
              <w:top w:val="nil"/>
              <w:left w:val="nil"/>
              <w:bottom w:val="nil"/>
              <w:right w:val="nil"/>
            </w:tcBorders>
            <w:shd w:val="clear" w:color="auto" w:fill="auto"/>
            <w:noWrap/>
            <w:vAlign w:val="bottom"/>
            <w:hideMark/>
          </w:tcPr>
          <w:p w14:paraId="11C6E497"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67.2 </w:t>
            </w:r>
          </w:p>
        </w:tc>
      </w:tr>
      <w:tr w:rsidR="00AB79CB" w:rsidRPr="00136900" w14:paraId="4D4ECF41" w14:textId="77777777" w:rsidTr="00533610">
        <w:trPr>
          <w:trHeight w:val="304"/>
        </w:trPr>
        <w:tc>
          <w:tcPr>
            <w:tcW w:w="4723" w:type="dxa"/>
            <w:tcBorders>
              <w:top w:val="nil"/>
              <w:left w:val="nil"/>
              <w:bottom w:val="nil"/>
              <w:right w:val="nil"/>
            </w:tcBorders>
            <w:shd w:val="clear" w:color="auto" w:fill="auto"/>
            <w:vAlign w:val="bottom"/>
            <w:hideMark/>
          </w:tcPr>
          <w:p w14:paraId="1C45FDAB"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b/>
                <w:color w:val="000000"/>
                <w:kern w:val="0"/>
                <w:sz w:val="18"/>
                <w:szCs w:val="18"/>
              </w:rPr>
              <w:t>Maternal smoking</w:t>
            </w:r>
            <w:r w:rsidR="00BB51B4" w:rsidRPr="00136900">
              <w:rPr>
                <w:rFonts w:ascii="Arial" w:hAnsi="Arial" w:cs="Arial"/>
                <w:b/>
                <w:color w:val="000000"/>
                <w:kern w:val="0"/>
                <w:sz w:val="18"/>
                <w:szCs w:val="18"/>
              </w:rPr>
              <w:t xml:space="preserve"> status</w:t>
            </w:r>
            <w:r w:rsidRPr="00136900">
              <w:rPr>
                <w:rFonts w:ascii="Arial" w:hAnsi="Arial" w:cs="Arial"/>
                <w:color w:val="000000"/>
                <w:kern w:val="0"/>
                <w:sz w:val="18"/>
                <w:szCs w:val="18"/>
              </w:rPr>
              <w:t xml:space="preserve"> (n, %)</w:t>
            </w:r>
          </w:p>
        </w:tc>
        <w:tc>
          <w:tcPr>
            <w:tcW w:w="1369" w:type="dxa"/>
            <w:tcBorders>
              <w:top w:val="nil"/>
              <w:left w:val="nil"/>
              <w:bottom w:val="nil"/>
              <w:right w:val="nil"/>
            </w:tcBorders>
            <w:shd w:val="clear" w:color="auto" w:fill="auto"/>
            <w:vAlign w:val="bottom"/>
            <w:hideMark/>
          </w:tcPr>
          <w:p w14:paraId="442138A0" w14:textId="77777777" w:rsidR="00AB79CB" w:rsidRPr="00136900" w:rsidRDefault="00AB79CB" w:rsidP="001C0B53">
            <w:pPr>
              <w:widowControl/>
              <w:jc w:val="center"/>
              <w:rPr>
                <w:rFonts w:ascii="Arial" w:hAnsi="Arial" w:cs="Arial"/>
                <w:color w:val="000000"/>
                <w:kern w:val="0"/>
                <w:sz w:val="18"/>
                <w:szCs w:val="18"/>
              </w:rPr>
            </w:pPr>
          </w:p>
        </w:tc>
        <w:tc>
          <w:tcPr>
            <w:tcW w:w="1423" w:type="dxa"/>
            <w:tcBorders>
              <w:top w:val="nil"/>
              <w:left w:val="nil"/>
              <w:bottom w:val="nil"/>
              <w:right w:val="nil"/>
            </w:tcBorders>
            <w:shd w:val="clear" w:color="auto" w:fill="auto"/>
            <w:vAlign w:val="bottom"/>
            <w:hideMark/>
          </w:tcPr>
          <w:p w14:paraId="4986321C" w14:textId="77777777"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vAlign w:val="bottom"/>
            <w:hideMark/>
          </w:tcPr>
          <w:p w14:paraId="3C3D29CC"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14:paraId="117957D8" w14:textId="77777777" w:rsidR="00AB79CB" w:rsidRPr="00136900" w:rsidRDefault="00AB79CB" w:rsidP="001C0B53">
            <w:pPr>
              <w:widowControl/>
              <w:jc w:val="center"/>
              <w:rPr>
                <w:rFonts w:ascii="Arial" w:hAnsi="Arial" w:cs="Arial"/>
                <w:color w:val="000000"/>
                <w:kern w:val="0"/>
                <w:sz w:val="18"/>
                <w:szCs w:val="18"/>
              </w:rPr>
            </w:pPr>
          </w:p>
        </w:tc>
        <w:tc>
          <w:tcPr>
            <w:tcW w:w="1404" w:type="dxa"/>
            <w:tcBorders>
              <w:top w:val="nil"/>
              <w:left w:val="nil"/>
              <w:bottom w:val="nil"/>
              <w:right w:val="nil"/>
            </w:tcBorders>
            <w:shd w:val="clear" w:color="auto" w:fill="auto"/>
            <w:vAlign w:val="bottom"/>
            <w:hideMark/>
          </w:tcPr>
          <w:p w14:paraId="772BC00C" w14:textId="77777777"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vAlign w:val="bottom"/>
            <w:hideMark/>
          </w:tcPr>
          <w:p w14:paraId="6473909B"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14:paraId="407F7B13" w14:textId="77777777" w:rsidR="00AB79CB" w:rsidRPr="00136900" w:rsidRDefault="00AB79CB" w:rsidP="001C0B53">
            <w:pPr>
              <w:widowControl/>
              <w:jc w:val="center"/>
              <w:rPr>
                <w:rFonts w:ascii="Arial" w:hAnsi="Arial" w:cs="Arial"/>
                <w:color w:val="000000"/>
                <w:kern w:val="0"/>
                <w:sz w:val="18"/>
                <w:szCs w:val="18"/>
              </w:rPr>
            </w:pPr>
          </w:p>
        </w:tc>
        <w:tc>
          <w:tcPr>
            <w:tcW w:w="1660" w:type="dxa"/>
            <w:tcBorders>
              <w:top w:val="nil"/>
              <w:left w:val="nil"/>
              <w:bottom w:val="nil"/>
              <w:right w:val="nil"/>
            </w:tcBorders>
            <w:shd w:val="clear" w:color="auto" w:fill="auto"/>
            <w:vAlign w:val="bottom"/>
            <w:hideMark/>
          </w:tcPr>
          <w:p w14:paraId="75A16FE6" w14:textId="77777777" w:rsidR="00AB79CB" w:rsidRPr="00136900" w:rsidRDefault="00AB79CB" w:rsidP="001C0B53">
            <w:pPr>
              <w:widowControl/>
              <w:jc w:val="center"/>
              <w:rPr>
                <w:rFonts w:ascii="Arial" w:hAnsi="Arial" w:cs="Arial"/>
                <w:color w:val="000000"/>
                <w:kern w:val="0"/>
                <w:sz w:val="18"/>
                <w:szCs w:val="18"/>
              </w:rPr>
            </w:pPr>
          </w:p>
        </w:tc>
      </w:tr>
      <w:tr w:rsidR="00AB79CB" w:rsidRPr="00136900" w14:paraId="48201A9F" w14:textId="77777777" w:rsidTr="00533610">
        <w:trPr>
          <w:trHeight w:val="304"/>
        </w:trPr>
        <w:tc>
          <w:tcPr>
            <w:tcW w:w="4723" w:type="dxa"/>
            <w:tcBorders>
              <w:top w:val="nil"/>
              <w:left w:val="nil"/>
              <w:bottom w:val="nil"/>
              <w:right w:val="nil"/>
            </w:tcBorders>
            <w:shd w:val="clear" w:color="auto" w:fill="auto"/>
            <w:noWrap/>
            <w:vAlign w:val="bottom"/>
            <w:hideMark/>
          </w:tcPr>
          <w:p w14:paraId="6371BE76"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Never smoked</w:t>
            </w:r>
          </w:p>
        </w:tc>
        <w:tc>
          <w:tcPr>
            <w:tcW w:w="1369" w:type="dxa"/>
            <w:tcBorders>
              <w:top w:val="nil"/>
              <w:left w:val="nil"/>
              <w:bottom w:val="nil"/>
              <w:right w:val="nil"/>
            </w:tcBorders>
            <w:shd w:val="clear" w:color="auto" w:fill="auto"/>
            <w:noWrap/>
            <w:vAlign w:val="bottom"/>
            <w:hideMark/>
          </w:tcPr>
          <w:p w14:paraId="1DA4AA82"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215</w:t>
            </w:r>
          </w:p>
        </w:tc>
        <w:tc>
          <w:tcPr>
            <w:tcW w:w="1423" w:type="dxa"/>
            <w:tcBorders>
              <w:top w:val="nil"/>
              <w:left w:val="nil"/>
              <w:bottom w:val="nil"/>
              <w:right w:val="nil"/>
            </w:tcBorders>
            <w:shd w:val="clear" w:color="auto" w:fill="auto"/>
            <w:noWrap/>
            <w:vAlign w:val="bottom"/>
            <w:hideMark/>
          </w:tcPr>
          <w:p w14:paraId="512DF772"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80.5 </w:t>
            </w:r>
          </w:p>
        </w:tc>
        <w:tc>
          <w:tcPr>
            <w:tcW w:w="128" w:type="dxa"/>
            <w:tcBorders>
              <w:top w:val="nil"/>
              <w:left w:val="nil"/>
              <w:bottom w:val="nil"/>
              <w:right w:val="nil"/>
            </w:tcBorders>
            <w:shd w:val="clear" w:color="auto" w:fill="auto"/>
            <w:noWrap/>
            <w:vAlign w:val="bottom"/>
            <w:hideMark/>
          </w:tcPr>
          <w:p w14:paraId="6B7AAF6C"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5CA8A85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121</w:t>
            </w:r>
          </w:p>
        </w:tc>
        <w:tc>
          <w:tcPr>
            <w:tcW w:w="1404" w:type="dxa"/>
            <w:tcBorders>
              <w:top w:val="nil"/>
              <w:left w:val="nil"/>
              <w:bottom w:val="nil"/>
              <w:right w:val="nil"/>
            </w:tcBorders>
            <w:shd w:val="clear" w:color="auto" w:fill="auto"/>
            <w:noWrap/>
            <w:vAlign w:val="bottom"/>
            <w:hideMark/>
          </w:tcPr>
          <w:p w14:paraId="4D4FC170"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81.8 </w:t>
            </w:r>
          </w:p>
        </w:tc>
        <w:tc>
          <w:tcPr>
            <w:tcW w:w="128" w:type="dxa"/>
            <w:tcBorders>
              <w:top w:val="nil"/>
              <w:left w:val="nil"/>
              <w:bottom w:val="nil"/>
              <w:right w:val="nil"/>
            </w:tcBorders>
            <w:shd w:val="clear" w:color="auto" w:fill="auto"/>
            <w:noWrap/>
            <w:vAlign w:val="bottom"/>
            <w:hideMark/>
          </w:tcPr>
          <w:p w14:paraId="07BCD4BC"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7239EB1D"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94</w:t>
            </w:r>
          </w:p>
        </w:tc>
        <w:tc>
          <w:tcPr>
            <w:tcW w:w="1660" w:type="dxa"/>
            <w:tcBorders>
              <w:top w:val="nil"/>
              <w:left w:val="nil"/>
              <w:bottom w:val="nil"/>
              <w:right w:val="nil"/>
            </w:tcBorders>
            <w:shd w:val="clear" w:color="auto" w:fill="auto"/>
            <w:noWrap/>
            <w:vAlign w:val="bottom"/>
            <w:hideMark/>
          </w:tcPr>
          <w:p w14:paraId="32FDA7EE"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79.0 </w:t>
            </w:r>
          </w:p>
        </w:tc>
      </w:tr>
      <w:tr w:rsidR="00AB79CB" w:rsidRPr="00136900" w14:paraId="2B17B61D" w14:textId="77777777" w:rsidTr="00533610">
        <w:trPr>
          <w:trHeight w:val="304"/>
        </w:trPr>
        <w:tc>
          <w:tcPr>
            <w:tcW w:w="4723" w:type="dxa"/>
            <w:tcBorders>
              <w:top w:val="nil"/>
              <w:left w:val="nil"/>
              <w:bottom w:val="nil"/>
              <w:right w:val="nil"/>
            </w:tcBorders>
            <w:shd w:val="clear" w:color="auto" w:fill="auto"/>
            <w:noWrap/>
            <w:vAlign w:val="bottom"/>
            <w:hideMark/>
          </w:tcPr>
          <w:p w14:paraId="12AA1257"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Smoked prenatally, but not postnatally</w:t>
            </w:r>
          </w:p>
        </w:tc>
        <w:tc>
          <w:tcPr>
            <w:tcW w:w="1369" w:type="dxa"/>
            <w:tcBorders>
              <w:top w:val="nil"/>
              <w:left w:val="nil"/>
              <w:bottom w:val="nil"/>
              <w:right w:val="nil"/>
            </w:tcBorders>
            <w:shd w:val="clear" w:color="auto" w:fill="auto"/>
            <w:noWrap/>
            <w:vAlign w:val="bottom"/>
            <w:hideMark/>
          </w:tcPr>
          <w:p w14:paraId="218E5F83"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14</w:t>
            </w:r>
          </w:p>
        </w:tc>
        <w:tc>
          <w:tcPr>
            <w:tcW w:w="1423" w:type="dxa"/>
            <w:tcBorders>
              <w:top w:val="nil"/>
              <w:left w:val="nil"/>
              <w:bottom w:val="nil"/>
              <w:right w:val="nil"/>
            </w:tcBorders>
            <w:shd w:val="clear" w:color="auto" w:fill="auto"/>
            <w:noWrap/>
            <w:vAlign w:val="bottom"/>
            <w:hideMark/>
          </w:tcPr>
          <w:p w14:paraId="6DF2D823"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5.2 </w:t>
            </w:r>
          </w:p>
        </w:tc>
        <w:tc>
          <w:tcPr>
            <w:tcW w:w="128" w:type="dxa"/>
            <w:tcBorders>
              <w:top w:val="nil"/>
              <w:left w:val="nil"/>
              <w:bottom w:val="nil"/>
              <w:right w:val="nil"/>
            </w:tcBorders>
            <w:shd w:val="clear" w:color="auto" w:fill="auto"/>
            <w:noWrap/>
            <w:vAlign w:val="bottom"/>
            <w:hideMark/>
          </w:tcPr>
          <w:p w14:paraId="185AB5B9"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6AFA292F"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w:t>
            </w:r>
          </w:p>
        </w:tc>
        <w:tc>
          <w:tcPr>
            <w:tcW w:w="1404" w:type="dxa"/>
            <w:tcBorders>
              <w:top w:val="nil"/>
              <w:left w:val="nil"/>
              <w:bottom w:val="nil"/>
              <w:right w:val="nil"/>
            </w:tcBorders>
            <w:shd w:val="clear" w:color="auto" w:fill="auto"/>
            <w:noWrap/>
            <w:vAlign w:val="bottom"/>
            <w:hideMark/>
          </w:tcPr>
          <w:p w14:paraId="1A0AEC02"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5.4 </w:t>
            </w:r>
          </w:p>
        </w:tc>
        <w:tc>
          <w:tcPr>
            <w:tcW w:w="128" w:type="dxa"/>
            <w:tcBorders>
              <w:top w:val="nil"/>
              <w:left w:val="nil"/>
              <w:bottom w:val="nil"/>
              <w:right w:val="nil"/>
            </w:tcBorders>
            <w:shd w:val="clear" w:color="auto" w:fill="auto"/>
            <w:noWrap/>
            <w:vAlign w:val="bottom"/>
            <w:hideMark/>
          </w:tcPr>
          <w:p w14:paraId="300CCCFD"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7620CB97"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p>
        </w:tc>
        <w:tc>
          <w:tcPr>
            <w:tcW w:w="1660" w:type="dxa"/>
            <w:tcBorders>
              <w:top w:val="nil"/>
              <w:left w:val="nil"/>
              <w:bottom w:val="nil"/>
              <w:right w:val="nil"/>
            </w:tcBorders>
            <w:shd w:val="clear" w:color="auto" w:fill="auto"/>
            <w:noWrap/>
            <w:vAlign w:val="bottom"/>
            <w:hideMark/>
          </w:tcPr>
          <w:p w14:paraId="632F5D35"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5.0 </w:t>
            </w:r>
          </w:p>
        </w:tc>
      </w:tr>
      <w:tr w:rsidR="00AB79CB" w:rsidRPr="00136900" w14:paraId="0631A979" w14:textId="77777777" w:rsidTr="00533610">
        <w:trPr>
          <w:trHeight w:val="304"/>
        </w:trPr>
        <w:tc>
          <w:tcPr>
            <w:tcW w:w="4723" w:type="dxa"/>
            <w:tcBorders>
              <w:top w:val="nil"/>
              <w:left w:val="nil"/>
              <w:bottom w:val="nil"/>
              <w:right w:val="nil"/>
            </w:tcBorders>
            <w:shd w:val="clear" w:color="auto" w:fill="auto"/>
            <w:noWrap/>
            <w:vAlign w:val="bottom"/>
            <w:hideMark/>
          </w:tcPr>
          <w:p w14:paraId="47B233AD"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Did not smoke prenatally, but smoked postnatally</w:t>
            </w:r>
          </w:p>
        </w:tc>
        <w:tc>
          <w:tcPr>
            <w:tcW w:w="1369" w:type="dxa"/>
            <w:tcBorders>
              <w:top w:val="nil"/>
              <w:left w:val="nil"/>
              <w:bottom w:val="nil"/>
              <w:right w:val="nil"/>
            </w:tcBorders>
            <w:shd w:val="clear" w:color="auto" w:fill="auto"/>
            <w:noWrap/>
            <w:vAlign w:val="bottom"/>
            <w:hideMark/>
          </w:tcPr>
          <w:p w14:paraId="1A755615"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14</w:t>
            </w:r>
          </w:p>
        </w:tc>
        <w:tc>
          <w:tcPr>
            <w:tcW w:w="1423" w:type="dxa"/>
            <w:tcBorders>
              <w:top w:val="nil"/>
              <w:left w:val="nil"/>
              <w:bottom w:val="nil"/>
              <w:right w:val="nil"/>
            </w:tcBorders>
            <w:shd w:val="clear" w:color="auto" w:fill="auto"/>
            <w:noWrap/>
            <w:vAlign w:val="bottom"/>
            <w:hideMark/>
          </w:tcPr>
          <w:p w14:paraId="22741C21"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5.2 </w:t>
            </w:r>
          </w:p>
        </w:tc>
        <w:tc>
          <w:tcPr>
            <w:tcW w:w="128" w:type="dxa"/>
            <w:tcBorders>
              <w:top w:val="nil"/>
              <w:left w:val="nil"/>
              <w:bottom w:val="nil"/>
              <w:right w:val="nil"/>
            </w:tcBorders>
            <w:shd w:val="clear" w:color="auto" w:fill="auto"/>
            <w:noWrap/>
            <w:vAlign w:val="bottom"/>
            <w:hideMark/>
          </w:tcPr>
          <w:p w14:paraId="5B67CFD0"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389C56C0"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w:t>
            </w:r>
          </w:p>
        </w:tc>
        <w:tc>
          <w:tcPr>
            <w:tcW w:w="1404" w:type="dxa"/>
            <w:tcBorders>
              <w:top w:val="nil"/>
              <w:left w:val="nil"/>
              <w:bottom w:val="nil"/>
              <w:right w:val="nil"/>
            </w:tcBorders>
            <w:shd w:val="clear" w:color="auto" w:fill="auto"/>
            <w:noWrap/>
            <w:vAlign w:val="bottom"/>
            <w:hideMark/>
          </w:tcPr>
          <w:p w14:paraId="60B8C4B6"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5.4 </w:t>
            </w:r>
          </w:p>
        </w:tc>
        <w:tc>
          <w:tcPr>
            <w:tcW w:w="128" w:type="dxa"/>
            <w:tcBorders>
              <w:top w:val="nil"/>
              <w:left w:val="nil"/>
              <w:bottom w:val="nil"/>
              <w:right w:val="nil"/>
            </w:tcBorders>
            <w:shd w:val="clear" w:color="auto" w:fill="auto"/>
            <w:noWrap/>
            <w:vAlign w:val="bottom"/>
            <w:hideMark/>
          </w:tcPr>
          <w:p w14:paraId="2B5F6677"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05EAAFB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p>
        </w:tc>
        <w:tc>
          <w:tcPr>
            <w:tcW w:w="1660" w:type="dxa"/>
            <w:tcBorders>
              <w:top w:val="nil"/>
              <w:left w:val="nil"/>
              <w:bottom w:val="nil"/>
              <w:right w:val="nil"/>
            </w:tcBorders>
            <w:shd w:val="clear" w:color="auto" w:fill="auto"/>
            <w:noWrap/>
            <w:vAlign w:val="bottom"/>
            <w:hideMark/>
          </w:tcPr>
          <w:p w14:paraId="1764843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5.0 </w:t>
            </w:r>
          </w:p>
        </w:tc>
      </w:tr>
      <w:tr w:rsidR="00AB79CB" w:rsidRPr="00136900" w14:paraId="33EE0752" w14:textId="77777777" w:rsidTr="00533610">
        <w:trPr>
          <w:trHeight w:val="304"/>
        </w:trPr>
        <w:tc>
          <w:tcPr>
            <w:tcW w:w="4723" w:type="dxa"/>
            <w:tcBorders>
              <w:top w:val="nil"/>
              <w:left w:val="nil"/>
              <w:bottom w:val="nil"/>
              <w:right w:val="nil"/>
            </w:tcBorders>
            <w:shd w:val="clear" w:color="auto" w:fill="auto"/>
            <w:noWrap/>
            <w:vAlign w:val="bottom"/>
            <w:hideMark/>
          </w:tcPr>
          <w:p w14:paraId="3A3F38DC"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Smoked both pre- and postnatally</w:t>
            </w:r>
          </w:p>
        </w:tc>
        <w:tc>
          <w:tcPr>
            <w:tcW w:w="1369" w:type="dxa"/>
            <w:tcBorders>
              <w:top w:val="nil"/>
              <w:left w:val="nil"/>
              <w:bottom w:val="nil"/>
              <w:right w:val="nil"/>
            </w:tcBorders>
            <w:shd w:val="clear" w:color="auto" w:fill="auto"/>
            <w:noWrap/>
            <w:vAlign w:val="bottom"/>
            <w:hideMark/>
          </w:tcPr>
          <w:p w14:paraId="267528B7"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24</w:t>
            </w:r>
          </w:p>
        </w:tc>
        <w:tc>
          <w:tcPr>
            <w:tcW w:w="1423" w:type="dxa"/>
            <w:tcBorders>
              <w:top w:val="nil"/>
              <w:left w:val="nil"/>
              <w:bottom w:val="nil"/>
              <w:right w:val="nil"/>
            </w:tcBorders>
            <w:shd w:val="clear" w:color="auto" w:fill="auto"/>
            <w:noWrap/>
            <w:vAlign w:val="bottom"/>
            <w:hideMark/>
          </w:tcPr>
          <w:p w14:paraId="77A7B152"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9.0 </w:t>
            </w:r>
          </w:p>
        </w:tc>
        <w:tc>
          <w:tcPr>
            <w:tcW w:w="128" w:type="dxa"/>
            <w:tcBorders>
              <w:top w:val="nil"/>
              <w:left w:val="nil"/>
              <w:bottom w:val="nil"/>
              <w:right w:val="nil"/>
            </w:tcBorders>
            <w:shd w:val="clear" w:color="auto" w:fill="auto"/>
            <w:noWrap/>
            <w:vAlign w:val="bottom"/>
            <w:hideMark/>
          </w:tcPr>
          <w:p w14:paraId="774A8382"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00A401A6"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11</w:t>
            </w:r>
          </w:p>
        </w:tc>
        <w:tc>
          <w:tcPr>
            <w:tcW w:w="1404" w:type="dxa"/>
            <w:tcBorders>
              <w:top w:val="nil"/>
              <w:left w:val="nil"/>
              <w:bottom w:val="nil"/>
              <w:right w:val="nil"/>
            </w:tcBorders>
            <w:shd w:val="clear" w:color="auto" w:fill="auto"/>
            <w:noWrap/>
            <w:vAlign w:val="bottom"/>
            <w:hideMark/>
          </w:tcPr>
          <w:p w14:paraId="2EDFF4AE"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7.4 </w:t>
            </w:r>
          </w:p>
        </w:tc>
        <w:tc>
          <w:tcPr>
            <w:tcW w:w="128" w:type="dxa"/>
            <w:tcBorders>
              <w:top w:val="nil"/>
              <w:left w:val="nil"/>
              <w:bottom w:val="nil"/>
              <w:right w:val="nil"/>
            </w:tcBorders>
            <w:shd w:val="clear" w:color="auto" w:fill="auto"/>
            <w:noWrap/>
            <w:vAlign w:val="bottom"/>
            <w:hideMark/>
          </w:tcPr>
          <w:p w14:paraId="60BA739A"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6BF1CFB8"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13</w:t>
            </w:r>
          </w:p>
        </w:tc>
        <w:tc>
          <w:tcPr>
            <w:tcW w:w="1660" w:type="dxa"/>
            <w:tcBorders>
              <w:top w:val="nil"/>
              <w:left w:val="nil"/>
              <w:bottom w:val="nil"/>
              <w:right w:val="nil"/>
            </w:tcBorders>
            <w:shd w:val="clear" w:color="auto" w:fill="auto"/>
            <w:noWrap/>
            <w:vAlign w:val="bottom"/>
            <w:hideMark/>
          </w:tcPr>
          <w:p w14:paraId="36BAB63D"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10.9 </w:t>
            </w:r>
          </w:p>
        </w:tc>
      </w:tr>
      <w:tr w:rsidR="00AB79CB" w:rsidRPr="00136900" w14:paraId="0A84D14B" w14:textId="77777777" w:rsidTr="00533610">
        <w:trPr>
          <w:trHeight w:val="304"/>
        </w:trPr>
        <w:tc>
          <w:tcPr>
            <w:tcW w:w="4723" w:type="dxa"/>
            <w:tcBorders>
              <w:top w:val="nil"/>
              <w:left w:val="nil"/>
              <w:bottom w:val="nil"/>
              <w:right w:val="nil"/>
            </w:tcBorders>
            <w:shd w:val="clear" w:color="auto" w:fill="auto"/>
            <w:noWrap/>
            <w:vAlign w:val="bottom"/>
            <w:hideMark/>
          </w:tcPr>
          <w:p w14:paraId="4D9BA15E" w14:textId="77777777" w:rsidR="00AB79CB" w:rsidRPr="00136900" w:rsidRDefault="00AB79CB" w:rsidP="001C0B53">
            <w:pPr>
              <w:widowControl/>
              <w:rPr>
                <w:rFonts w:ascii="Arial" w:hAnsi="Arial" w:cs="Arial"/>
                <w:color w:val="000000"/>
                <w:kern w:val="0"/>
                <w:sz w:val="18"/>
                <w:szCs w:val="18"/>
              </w:rPr>
            </w:pPr>
            <w:r w:rsidRPr="00136900">
              <w:rPr>
                <w:rFonts w:ascii="Arial" w:hAnsi="Arial" w:cs="Arial"/>
                <w:b/>
                <w:color w:val="000000"/>
                <w:kern w:val="0"/>
                <w:sz w:val="18"/>
                <w:szCs w:val="18"/>
              </w:rPr>
              <w:t>Gestational age at birth</w:t>
            </w:r>
            <w:r w:rsidRPr="00136900">
              <w:rPr>
                <w:rFonts w:ascii="Arial" w:hAnsi="Arial" w:cs="Arial"/>
                <w:color w:val="000000"/>
                <w:kern w:val="0"/>
                <w:sz w:val="18"/>
                <w:szCs w:val="18"/>
              </w:rPr>
              <w:t xml:space="preserve"> (weeks; mean, SD)</w:t>
            </w:r>
          </w:p>
        </w:tc>
        <w:tc>
          <w:tcPr>
            <w:tcW w:w="1369" w:type="dxa"/>
            <w:tcBorders>
              <w:top w:val="nil"/>
              <w:left w:val="nil"/>
              <w:bottom w:val="nil"/>
              <w:right w:val="nil"/>
            </w:tcBorders>
            <w:shd w:val="clear" w:color="auto" w:fill="auto"/>
            <w:noWrap/>
            <w:vAlign w:val="bottom"/>
            <w:hideMark/>
          </w:tcPr>
          <w:p w14:paraId="668A5F0C"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39.0 </w:t>
            </w:r>
          </w:p>
        </w:tc>
        <w:tc>
          <w:tcPr>
            <w:tcW w:w="1423" w:type="dxa"/>
            <w:tcBorders>
              <w:top w:val="nil"/>
              <w:left w:val="nil"/>
              <w:bottom w:val="nil"/>
              <w:right w:val="nil"/>
            </w:tcBorders>
            <w:shd w:val="clear" w:color="auto" w:fill="auto"/>
            <w:noWrap/>
            <w:vAlign w:val="bottom"/>
            <w:hideMark/>
          </w:tcPr>
          <w:p w14:paraId="656D4FA2"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1.8 </w:t>
            </w:r>
          </w:p>
        </w:tc>
        <w:tc>
          <w:tcPr>
            <w:tcW w:w="128" w:type="dxa"/>
            <w:tcBorders>
              <w:top w:val="nil"/>
              <w:left w:val="nil"/>
              <w:bottom w:val="nil"/>
              <w:right w:val="nil"/>
            </w:tcBorders>
            <w:shd w:val="clear" w:color="auto" w:fill="auto"/>
            <w:noWrap/>
            <w:vAlign w:val="bottom"/>
            <w:hideMark/>
          </w:tcPr>
          <w:p w14:paraId="2D94F8DB"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471BBED4"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38.9 </w:t>
            </w:r>
          </w:p>
        </w:tc>
        <w:tc>
          <w:tcPr>
            <w:tcW w:w="1404" w:type="dxa"/>
            <w:tcBorders>
              <w:top w:val="nil"/>
              <w:left w:val="nil"/>
              <w:bottom w:val="nil"/>
              <w:right w:val="nil"/>
            </w:tcBorders>
            <w:shd w:val="clear" w:color="auto" w:fill="auto"/>
            <w:noWrap/>
            <w:vAlign w:val="bottom"/>
            <w:hideMark/>
          </w:tcPr>
          <w:p w14:paraId="0E74999E"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1.9 </w:t>
            </w:r>
          </w:p>
        </w:tc>
        <w:tc>
          <w:tcPr>
            <w:tcW w:w="128" w:type="dxa"/>
            <w:tcBorders>
              <w:top w:val="nil"/>
              <w:left w:val="nil"/>
              <w:bottom w:val="nil"/>
              <w:right w:val="nil"/>
            </w:tcBorders>
            <w:shd w:val="clear" w:color="auto" w:fill="auto"/>
            <w:noWrap/>
            <w:vAlign w:val="bottom"/>
            <w:hideMark/>
          </w:tcPr>
          <w:p w14:paraId="2A360AA2" w14:textId="77777777"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7642A038"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39.1 </w:t>
            </w:r>
          </w:p>
        </w:tc>
        <w:tc>
          <w:tcPr>
            <w:tcW w:w="1660" w:type="dxa"/>
            <w:tcBorders>
              <w:top w:val="nil"/>
              <w:left w:val="nil"/>
              <w:bottom w:val="nil"/>
              <w:right w:val="nil"/>
            </w:tcBorders>
            <w:shd w:val="clear" w:color="auto" w:fill="auto"/>
            <w:noWrap/>
            <w:vAlign w:val="bottom"/>
            <w:hideMark/>
          </w:tcPr>
          <w:p w14:paraId="75098D76" w14:textId="77777777"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1.8 </w:t>
            </w:r>
          </w:p>
        </w:tc>
      </w:tr>
      <w:tr w:rsidR="00533610" w:rsidRPr="00136900" w14:paraId="07E3FC9D" w14:textId="77777777" w:rsidTr="00533610">
        <w:trPr>
          <w:trHeight w:val="304"/>
        </w:trPr>
        <w:tc>
          <w:tcPr>
            <w:tcW w:w="4723" w:type="dxa"/>
            <w:tcBorders>
              <w:top w:val="nil"/>
              <w:left w:val="nil"/>
              <w:bottom w:val="nil"/>
              <w:right w:val="nil"/>
            </w:tcBorders>
            <w:shd w:val="clear" w:color="auto" w:fill="auto"/>
            <w:noWrap/>
            <w:vAlign w:val="bottom"/>
            <w:hideMark/>
          </w:tcPr>
          <w:p w14:paraId="245DF39A" w14:textId="77777777" w:rsidR="00533610" w:rsidRPr="00136900" w:rsidRDefault="00533610" w:rsidP="001C0B53">
            <w:pPr>
              <w:widowControl/>
              <w:rPr>
                <w:rFonts w:ascii="Arial" w:hAnsi="Arial" w:cs="Arial"/>
                <w:b/>
                <w:color w:val="000000"/>
                <w:kern w:val="0"/>
                <w:sz w:val="18"/>
                <w:szCs w:val="18"/>
              </w:rPr>
            </w:pPr>
            <w:r w:rsidRPr="00136900">
              <w:rPr>
                <w:rFonts w:ascii="Arial" w:hAnsi="Arial" w:cs="Arial"/>
                <w:b/>
                <w:color w:val="000000"/>
                <w:kern w:val="0"/>
                <w:sz w:val="18"/>
                <w:szCs w:val="18"/>
              </w:rPr>
              <w:t>Child's age at cognitive test</w:t>
            </w:r>
            <w:r w:rsidRPr="00136900">
              <w:rPr>
                <w:rFonts w:ascii="Arial" w:hAnsi="Arial" w:cs="Arial"/>
                <w:color w:val="000000"/>
                <w:kern w:val="0"/>
                <w:sz w:val="18"/>
                <w:szCs w:val="18"/>
              </w:rPr>
              <w:t xml:space="preserve"> (year; median, IQR)</w:t>
            </w:r>
          </w:p>
        </w:tc>
        <w:tc>
          <w:tcPr>
            <w:tcW w:w="1369" w:type="dxa"/>
            <w:tcBorders>
              <w:top w:val="nil"/>
              <w:left w:val="nil"/>
              <w:bottom w:val="nil"/>
              <w:right w:val="nil"/>
            </w:tcBorders>
            <w:shd w:val="clear" w:color="auto" w:fill="auto"/>
            <w:noWrap/>
            <w:vAlign w:val="bottom"/>
            <w:hideMark/>
          </w:tcPr>
          <w:p w14:paraId="43572E1E"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6.5 </w:t>
            </w:r>
          </w:p>
        </w:tc>
        <w:tc>
          <w:tcPr>
            <w:tcW w:w="1423" w:type="dxa"/>
            <w:tcBorders>
              <w:top w:val="nil"/>
              <w:left w:val="nil"/>
              <w:bottom w:val="nil"/>
              <w:right w:val="nil"/>
            </w:tcBorders>
            <w:shd w:val="clear" w:color="auto" w:fill="auto"/>
            <w:noWrap/>
            <w:vAlign w:val="bottom"/>
            <w:hideMark/>
          </w:tcPr>
          <w:p w14:paraId="02910035"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r w:rsidR="003E2B5A" w:rsidRPr="00136900">
              <w:rPr>
                <w:rFonts w:ascii="Arial" w:hAnsi="Arial" w:cs="Arial"/>
                <w:color w:val="000000"/>
                <w:kern w:val="0"/>
                <w:sz w:val="18"/>
                <w:szCs w:val="18"/>
              </w:rPr>
              <w:t>.0</w:t>
            </w:r>
            <w:r w:rsidRPr="00136900">
              <w:rPr>
                <w:rFonts w:ascii="Arial" w:hAnsi="Arial" w:cs="Arial"/>
                <w:color w:val="000000"/>
                <w:kern w:val="0"/>
                <w:sz w:val="18"/>
                <w:szCs w:val="18"/>
              </w:rPr>
              <w:t>-7.1</w:t>
            </w:r>
          </w:p>
        </w:tc>
        <w:tc>
          <w:tcPr>
            <w:tcW w:w="128" w:type="dxa"/>
            <w:tcBorders>
              <w:top w:val="nil"/>
              <w:left w:val="nil"/>
              <w:bottom w:val="nil"/>
              <w:right w:val="nil"/>
            </w:tcBorders>
            <w:shd w:val="clear" w:color="auto" w:fill="auto"/>
            <w:noWrap/>
            <w:vAlign w:val="bottom"/>
            <w:hideMark/>
          </w:tcPr>
          <w:p w14:paraId="0FC1936D" w14:textId="77777777" w:rsidR="00533610" w:rsidRPr="00136900" w:rsidRDefault="00533610"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1041697C"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6.4 </w:t>
            </w:r>
          </w:p>
        </w:tc>
        <w:tc>
          <w:tcPr>
            <w:tcW w:w="1404" w:type="dxa"/>
            <w:tcBorders>
              <w:top w:val="nil"/>
              <w:left w:val="nil"/>
              <w:bottom w:val="nil"/>
              <w:right w:val="nil"/>
            </w:tcBorders>
            <w:shd w:val="clear" w:color="auto" w:fill="auto"/>
            <w:noWrap/>
            <w:vAlign w:val="bottom"/>
            <w:hideMark/>
          </w:tcPr>
          <w:p w14:paraId="38787CF5" w14:textId="77777777" w:rsidR="00533610" w:rsidRPr="00136900" w:rsidRDefault="003E2B5A"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6.0</w:t>
            </w:r>
            <w:r w:rsidR="00533610" w:rsidRPr="00136900">
              <w:rPr>
                <w:rFonts w:ascii="Arial" w:hAnsi="Arial" w:cs="Arial"/>
                <w:color w:val="000000"/>
                <w:kern w:val="0"/>
                <w:sz w:val="18"/>
                <w:szCs w:val="18"/>
              </w:rPr>
              <w:t>-7.1</w:t>
            </w:r>
          </w:p>
        </w:tc>
        <w:tc>
          <w:tcPr>
            <w:tcW w:w="128" w:type="dxa"/>
            <w:tcBorders>
              <w:top w:val="nil"/>
              <w:left w:val="nil"/>
              <w:bottom w:val="nil"/>
              <w:right w:val="nil"/>
            </w:tcBorders>
            <w:shd w:val="clear" w:color="auto" w:fill="auto"/>
            <w:noWrap/>
            <w:vAlign w:val="bottom"/>
            <w:hideMark/>
          </w:tcPr>
          <w:p w14:paraId="015EA4B7" w14:textId="77777777" w:rsidR="00533610" w:rsidRPr="00136900" w:rsidRDefault="00533610"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14:paraId="26E1AE90"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6.5 </w:t>
            </w:r>
          </w:p>
        </w:tc>
        <w:tc>
          <w:tcPr>
            <w:tcW w:w="1660" w:type="dxa"/>
            <w:tcBorders>
              <w:top w:val="nil"/>
              <w:left w:val="nil"/>
              <w:bottom w:val="nil"/>
              <w:right w:val="nil"/>
            </w:tcBorders>
            <w:shd w:val="clear" w:color="auto" w:fill="auto"/>
            <w:noWrap/>
            <w:vAlign w:val="bottom"/>
            <w:hideMark/>
          </w:tcPr>
          <w:p w14:paraId="3AF298FD"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r w:rsidR="003E2B5A" w:rsidRPr="00136900">
              <w:rPr>
                <w:rFonts w:ascii="Arial" w:hAnsi="Arial" w:cs="Arial"/>
                <w:color w:val="000000"/>
                <w:kern w:val="0"/>
                <w:sz w:val="18"/>
                <w:szCs w:val="18"/>
              </w:rPr>
              <w:t>.0</w:t>
            </w:r>
            <w:r w:rsidRPr="00136900">
              <w:rPr>
                <w:rFonts w:ascii="Arial" w:hAnsi="Arial" w:cs="Arial"/>
                <w:color w:val="000000"/>
                <w:kern w:val="0"/>
                <w:sz w:val="18"/>
                <w:szCs w:val="18"/>
              </w:rPr>
              <w:t>-7.2</w:t>
            </w:r>
          </w:p>
        </w:tc>
      </w:tr>
      <w:tr w:rsidR="00533610" w:rsidRPr="00136900" w14:paraId="4FD93265" w14:textId="77777777" w:rsidTr="00533610">
        <w:trPr>
          <w:trHeight w:val="304"/>
        </w:trPr>
        <w:tc>
          <w:tcPr>
            <w:tcW w:w="4723" w:type="dxa"/>
            <w:tcBorders>
              <w:top w:val="nil"/>
              <w:left w:val="nil"/>
              <w:bottom w:val="single" w:sz="4" w:space="0" w:color="auto"/>
              <w:right w:val="nil"/>
            </w:tcBorders>
            <w:shd w:val="clear" w:color="auto" w:fill="auto"/>
            <w:vAlign w:val="bottom"/>
            <w:hideMark/>
          </w:tcPr>
          <w:p w14:paraId="505ED4F9" w14:textId="77777777" w:rsidR="00533610" w:rsidRPr="00136900" w:rsidRDefault="00533610" w:rsidP="001C0B53">
            <w:pPr>
              <w:widowControl/>
              <w:rPr>
                <w:rFonts w:ascii="Arial" w:hAnsi="Arial" w:cs="Arial"/>
                <w:color w:val="000000"/>
                <w:kern w:val="0"/>
                <w:sz w:val="18"/>
                <w:szCs w:val="18"/>
              </w:rPr>
            </w:pPr>
            <w:r w:rsidRPr="00136900">
              <w:rPr>
                <w:rFonts w:ascii="Arial" w:hAnsi="Arial" w:cs="Arial"/>
                <w:b/>
                <w:color w:val="000000"/>
                <w:kern w:val="0"/>
                <w:sz w:val="18"/>
                <w:szCs w:val="18"/>
              </w:rPr>
              <w:t>Maternal age at enrollment</w:t>
            </w:r>
            <w:r w:rsidRPr="00136900">
              <w:rPr>
                <w:rFonts w:ascii="Arial" w:hAnsi="Arial" w:cs="Arial"/>
                <w:color w:val="000000"/>
                <w:kern w:val="0"/>
                <w:sz w:val="18"/>
                <w:szCs w:val="18"/>
              </w:rPr>
              <w:t xml:space="preserve"> (years; median, IQR)</w:t>
            </w:r>
          </w:p>
        </w:tc>
        <w:tc>
          <w:tcPr>
            <w:tcW w:w="1369" w:type="dxa"/>
            <w:tcBorders>
              <w:top w:val="nil"/>
              <w:left w:val="nil"/>
              <w:bottom w:val="single" w:sz="4" w:space="0" w:color="auto"/>
              <w:right w:val="nil"/>
            </w:tcBorders>
            <w:shd w:val="clear" w:color="auto" w:fill="auto"/>
            <w:vAlign w:val="bottom"/>
            <w:hideMark/>
          </w:tcPr>
          <w:p w14:paraId="611D284D"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26 </w:t>
            </w:r>
          </w:p>
        </w:tc>
        <w:tc>
          <w:tcPr>
            <w:tcW w:w="1423" w:type="dxa"/>
            <w:tcBorders>
              <w:top w:val="nil"/>
              <w:left w:val="nil"/>
              <w:bottom w:val="single" w:sz="4" w:space="0" w:color="auto"/>
              <w:right w:val="nil"/>
            </w:tcBorders>
            <w:shd w:val="clear" w:color="auto" w:fill="auto"/>
            <w:vAlign w:val="bottom"/>
            <w:hideMark/>
          </w:tcPr>
          <w:p w14:paraId="369FF5A1"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23-32.2</w:t>
            </w:r>
          </w:p>
        </w:tc>
        <w:tc>
          <w:tcPr>
            <w:tcW w:w="128" w:type="dxa"/>
            <w:tcBorders>
              <w:top w:val="nil"/>
              <w:left w:val="nil"/>
              <w:bottom w:val="single" w:sz="4" w:space="0" w:color="auto"/>
              <w:right w:val="nil"/>
            </w:tcBorders>
            <w:shd w:val="clear" w:color="auto" w:fill="auto"/>
            <w:vAlign w:val="bottom"/>
            <w:hideMark/>
          </w:tcPr>
          <w:p w14:paraId="319EEB4B"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13" w:type="dxa"/>
            <w:tcBorders>
              <w:top w:val="nil"/>
              <w:left w:val="nil"/>
              <w:bottom w:val="single" w:sz="4" w:space="0" w:color="auto"/>
              <w:right w:val="nil"/>
            </w:tcBorders>
            <w:shd w:val="clear" w:color="auto" w:fill="auto"/>
            <w:vAlign w:val="bottom"/>
            <w:hideMark/>
          </w:tcPr>
          <w:p w14:paraId="38B572DD"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26 </w:t>
            </w:r>
          </w:p>
        </w:tc>
        <w:tc>
          <w:tcPr>
            <w:tcW w:w="1404" w:type="dxa"/>
            <w:tcBorders>
              <w:top w:val="nil"/>
              <w:left w:val="nil"/>
              <w:bottom w:val="single" w:sz="4" w:space="0" w:color="auto"/>
              <w:right w:val="nil"/>
            </w:tcBorders>
            <w:shd w:val="clear" w:color="auto" w:fill="auto"/>
            <w:vAlign w:val="bottom"/>
            <w:hideMark/>
          </w:tcPr>
          <w:p w14:paraId="2404613A"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23-31.3</w:t>
            </w:r>
          </w:p>
        </w:tc>
        <w:tc>
          <w:tcPr>
            <w:tcW w:w="128" w:type="dxa"/>
            <w:tcBorders>
              <w:top w:val="nil"/>
              <w:left w:val="nil"/>
              <w:bottom w:val="single" w:sz="4" w:space="0" w:color="auto"/>
              <w:right w:val="nil"/>
            </w:tcBorders>
            <w:shd w:val="clear" w:color="auto" w:fill="auto"/>
            <w:vAlign w:val="bottom"/>
            <w:hideMark/>
          </w:tcPr>
          <w:p w14:paraId="5712B8D9"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13" w:type="dxa"/>
            <w:tcBorders>
              <w:top w:val="nil"/>
              <w:left w:val="nil"/>
              <w:bottom w:val="single" w:sz="4" w:space="0" w:color="auto"/>
              <w:right w:val="nil"/>
            </w:tcBorders>
            <w:shd w:val="clear" w:color="auto" w:fill="auto"/>
            <w:vAlign w:val="bottom"/>
            <w:hideMark/>
          </w:tcPr>
          <w:p w14:paraId="044A4151"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27 </w:t>
            </w:r>
          </w:p>
        </w:tc>
        <w:tc>
          <w:tcPr>
            <w:tcW w:w="1660" w:type="dxa"/>
            <w:tcBorders>
              <w:top w:val="nil"/>
              <w:left w:val="nil"/>
              <w:bottom w:val="single" w:sz="4" w:space="0" w:color="auto"/>
              <w:right w:val="nil"/>
            </w:tcBorders>
            <w:shd w:val="clear" w:color="auto" w:fill="auto"/>
            <w:vAlign w:val="bottom"/>
            <w:hideMark/>
          </w:tcPr>
          <w:p w14:paraId="2FB863CB" w14:textId="77777777"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23.2-33.3</w:t>
            </w:r>
          </w:p>
        </w:tc>
      </w:tr>
      <w:tr w:rsidR="00533610" w:rsidRPr="00136900" w14:paraId="75A19B84" w14:textId="77777777" w:rsidTr="00AB79CB">
        <w:trPr>
          <w:trHeight w:val="304"/>
        </w:trPr>
        <w:tc>
          <w:tcPr>
            <w:tcW w:w="13061" w:type="dxa"/>
            <w:gridSpan w:val="9"/>
            <w:tcBorders>
              <w:top w:val="single" w:sz="4" w:space="0" w:color="auto"/>
              <w:left w:val="nil"/>
              <w:bottom w:val="nil"/>
              <w:right w:val="nil"/>
            </w:tcBorders>
            <w:shd w:val="clear" w:color="auto" w:fill="auto"/>
            <w:noWrap/>
            <w:vAlign w:val="bottom"/>
            <w:hideMark/>
          </w:tcPr>
          <w:p w14:paraId="5A6F29C0" w14:textId="77777777" w:rsidR="00533610" w:rsidRPr="00136900" w:rsidRDefault="00533610" w:rsidP="001C0B53">
            <w:pPr>
              <w:widowControl/>
              <w:rPr>
                <w:rFonts w:ascii="Arial" w:hAnsi="Arial" w:cs="Arial"/>
                <w:color w:val="000000"/>
                <w:kern w:val="0"/>
                <w:sz w:val="18"/>
                <w:szCs w:val="18"/>
              </w:rPr>
            </w:pPr>
          </w:p>
        </w:tc>
      </w:tr>
    </w:tbl>
    <w:p w14:paraId="53D7FEF4" w14:textId="77777777" w:rsidR="00395537" w:rsidRPr="00136900" w:rsidRDefault="00395537" w:rsidP="001C0B53">
      <w:pPr>
        <w:spacing w:line="360" w:lineRule="auto"/>
        <w:rPr>
          <w:rFonts w:ascii="Arial" w:hAnsi="Arial" w:cs="Arial"/>
        </w:rPr>
      </w:pPr>
    </w:p>
    <w:p w14:paraId="205CB4FA" w14:textId="77777777" w:rsidR="00395537" w:rsidRPr="00136900" w:rsidRDefault="00395537" w:rsidP="001C0B53">
      <w:pPr>
        <w:spacing w:line="360" w:lineRule="auto"/>
        <w:rPr>
          <w:rFonts w:ascii="Arial" w:hAnsi="Arial" w:cs="Arial"/>
        </w:rPr>
      </w:pPr>
    </w:p>
    <w:p w14:paraId="1F97A899" w14:textId="77777777" w:rsidR="00395537" w:rsidRPr="00136900" w:rsidRDefault="00395537" w:rsidP="001C0B53">
      <w:pPr>
        <w:spacing w:line="360" w:lineRule="auto"/>
        <w:rPr>
          <w:rFonts w:ascii="Arial" w:hAnsi="Arial" w:cs="Arial"/>
        </w:rPr>
      </w:pPr>
      <w:r w:rsidRPr="00136900">
        <w:rPr>
          <w:rFonts w:ascii="Arial" w:hAnsi="Arial" w:cs="Arial"/>
        </w:rPr>
        <w:br w:type="page"/>
      </w:r>
    </w:p>
    <w:tbl>
      <w:tblPr>
        <w:tblW w:w="12975" w:type="dxa"/>
        <w:tblInd w:w="13" w:type="dxa"/>
        <w:tblCellMar>
          <w:left w:w="28" w:type="dxa"/>
          <w:right w:w="28" w:type="dxa"/>
        </w:tblCellMar>
        <w:tblLook w:val="04A0" w:firstRow="1" w:lastRow="0" w:firstColumn="1" w:lastColumn="0" w:noHBand="0" w:noVBand="1"/>
      </w:tblPr>
      <w:tblGrid>
        <w:gridCol w:w="4693"/>
        <w:gridCol w:w="1359"/>
        <w:gridCol w:w="1414"/>
        <w:gridCol w:w="127"/>
        <w:gridCol w:w="1105"/>
        <w:gridCol w:w="1395"/>
        <w:gridCol w:w="127"/>
        <w:gridCol w:w="1105"/>
        <w:gridCol w:w="1650"/>
      </w:tblGrid>
      <w:tr w:rsidR="000A4E63" w:rsidRPr="00A5562B" w14:paraId="6120922B" w14:textId="77777777" w:rsidTr="00136900">
        <w:trPr>
          <w:trHeight w:val="255"/>
        </w:trPr>
        <w:tc>
          <w:tcPr>
            <w:tcW w:w="12975" w:type="dxa"/>
            <w:gridSpan w:val="9"/>
            <w:tcBorders>
              <w:top w:val="nil"/>
              <w:left w:val="nil"/>
              <w:bottom w:val="nil"/>
              <w:right w:val="nil"/>
            </w:tcBorders>
            <w:shd w:val="clear" w:color="auto" w:fill="auto"/>
            <w:noWrap/>
            <w:vAlign w:val="bottom"/>
            <w:hideMark/>
          </w:tcPr>
          <w:p w14:paraId="182BBDE4" w14:textId="77777777" w:rsidR="000A4E63" w:rsidRPr="00A5562B" w:rsidRDefault="000A4E63" w:rsidP="001C0B53">
            <w:pPr>
              <w:widowControl/>
              <w:rPr>
                <w:rFonts w:ascii="Arial" w:hAnsi="Arial" w:cs="Arial"/>
                <w:b/>
                <w:bCs/>
                <w:color w:val="000000"/>
                <w:kern w:val="0"/>
                <w:sz w:val="20"/>
                <w:szCs w:val="20"/>
              </w:rPr>
            </w:pPr>
            <w:r w:rsidRPr="00A5562B">
              <w:rPr>
                <w:rFonts w:ascii="Arial" w:hAnsi="Arial" w:cs="Arial"/>
                <w:b/>
                <w:bCs/>
                <w:color w:val="000000"/>
                <w:kern w:val="0"/>
                <w:sz w:val="20"/>
                <w:szCs w:val="20"/>
              </w:rPr>
              <w:lastRenderedPageBreak/>
              <w:t>Table 2</w:t>
            </w:r>
            <w:r w:rsidR="00284CF5" w:rsidRPr="00A5562B">
              <w:rPr>
                <w:rFonts w:ascii="Arial" w:hAnsi="Arial" w:cs="Arial"/>
                <w:color w:val="000000"/>
                <w:kern w:val="0"/>
                <w:sz w:val="20"/>
                <w:szCs w:val="20"/>
              </w:rPr>
              <w:t>. Neuroc</w:t>
            </w:r>
            <w:r w:rsidRPr="00A5562B">
              <w:rPr>
                <w:rFonts w:ascii="Arial" w:hAnsi="Arial" w:cs="Arial"/>
                <w:color w:val="000000"/>
                <w:kern w:val="0"/>
                <w:sz w:val="20"/>
                <w:szCs w:val="20"/>
              </w:rPr>
              <w:t xml:space="preserve">ognitive test results and </w:t>
            </w:r>
            <w:r w:rsidR="0028795C" w:rsidRPr="00A5562B">
              <w:rPr>
                <w:rFonts w:ascii="Arial" w:hAnsi="Arial" w:cs="Arial"/>
                <w:color w:val="000000"/>
                <w:kern w:val="0"/>
                <w:sz w:val="20"/>
                <w:szCs w:val="20"/>
              </w:rPr>
              <w:t>average</w:t>
            </w:r>
            <w:r w:rsidR="00D7308C" w:rsidRPr="00A5562B">
              <w:rPr>
                <w:rFonts w:ascii="Arial" w:hAnsi="Arial" w:cs="Arial"/>
                <w:color w:val="000000"/>
                <w:kern w:val="0"/>
                <w:sz w:val="20"/>
                <w:szCs w:val="20"/>
              </w:rPr>
              <w:t>d</w:t>
            </w:r>
            <w:r w:rsidR="0028795C" w:rsidRPr="00A5562B">
              <w:rPr>
                <w:rFonts w:ascii="Arial" w:hAnsi="Arial" w:cs="Arial"/>
                <w:color w:val="000000"/>
                <w:kern w:val="0"/>
                <w:sz w:val="20"/>
                <w:szCs w:val="20"/>
              </w:rPr>
              <w:t xml:space="preserve"> prenatal PM</w:t>
            </w:r>
            <w:r w:rsidR="0028795C" w:rsidRPr="00A5562B">
              <w:rPr>
                <w:rFonts w:ascii="Arial" w:hAnsi="Arial" w:cs="Arial"/>
                <w:color w:val="000000"/>
                <w:kern w:val="0"/>
                <w:sz w:val="20"/>
                <w:szCs w:val="20"/>
                <w:vertAlign w:val="subscript"/>
              </w:rPr>
              <w:t>2.5</w:t>
            </w:r>
            <w:r w:rsidRPr="00A5562B">
              <w:rPr>
                <w:rFonts w:ascii="Arial" w:hAnsi="Arial" w:cs="Arial"/>
                <w:color w:val="000000"/>
                <w:kern w:val="0"/>
                <w:sz w:val="20"/>
                <w:szCs w:val="20"/>
              </w:rPr>
              <w:t xml:space="preserve"> exposure levels by </w:t>
            </w:r>
            <w:r w:rsidR="00DB611F" w:rsidRPr="00A5562B">
              <w:rPr>
                <w:rFonts w:ascii="Arial" w:hAnsi="Arial" w:cs="Arial"/>
                <w:color w:val="000000"/>
                <w:kern w:val="0"/>
                <w:sz w:val="20"/>
                <w:szCs w:val="20"/>
              </w:rPr>
              <w:t>sex</w:t>
            </w:r>
          </w:p>
        </w:tc>
      </w:tr>
      <w:tr w:rsidR="000A4E63" w:rsidRPr="00136900" w14:paraId="043D4ACF" w14:textId="77777777" w:rsidTr="00136900">
        <w:trPr>
          <w:trHeight w:val="255"/>
        </w:trPr>
        <w:tc>
          <w:tcPr>
            <w:tcW w:w="4693" w:type="dxa"/>
            <w:tcBorders>
              <w:top w:val="single" w:sz="4" w:space="0" w:color="auto"/>
              <w:left w:val="nil"/>
              <w:right w:val="nil"/>
            </w:tcBorders>
            <w:shd w:val="clear" w:color="auto" w:fill="auto"/>
            <w:noWrap/>
            <w:vAlign w:val="bottom"/>
            <w:hideMark/>
          </w:tcPr>
          <w:p w14:paraId="39945A42" w14:textId="77777777" w:rsidR="000A4E63" w:rsidRPr="00136900" w:rsidRDefault="000A4E63"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73" w:type="dxa"/>
            <w:gridSpan w:val="2"/>
            <w:tcBorders>
              <w:top w:val="single" w:sz="4" w:space="0" w:color="auto"/>
              <w:left w:val="nil"/>
              <w:bottom w:val="single" w:sz="4" w:space="0" w:color="auto"/>
              <w:right w:val="nil"/>
            </w:tcBorders>
            <w:shd w:val="clear" w:color="auto" w:fill="auto"/>
            <w:noWrap/>
            <w:vAlign w:val="bottom"/>
            <w:hideMark/>
          </w:tcPr>
          <w:p w14:paraId="0B575944" w14:textId="77777777" w:rsidR="000A4E63" w:rsidRPr="00136900" w:rsidRDefault="000A4E63"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All children</w:t>
            </w:r>
          </w:p>
        </w:tc>
        <w:tc>
          <w:tcPr>
            <w:tcW w:w="127" w:type="dxa"/>
            <w:tcBorders>
              <w:top w:val="single" w:sz="4" w:space="0" w:color="auto"/>
              <w:left w:val="nil"/>
              <w:bottom w:val="single" w:sz="4" w:space="0" w:color="auto"/>
              <w:right w:val="nil"/>
            </w:tcBorders>
            <w:shd w:val="clear" w:color="auto" w:fill="auto"/>
            <w:noWrap/>
            <w:vAlign w:val="bottom"/>
            <w:hideMark/>
          </w:tcPr>
          <w:p w14:paraId="31083D87" w14:textId="77777777" w:rsidR="000A4E63" w:rsidRPr="00136900" w:rsidRDefault="000A4E63"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500" w:type="dxa"/>
            <w:gridSpan w:val="2"/>
            <w:tcBorders>
              <w:top w:val="single" w:sz="4" w:space="0" w:color="auto"/>
              <w:left w:val="nil"/>
              <w:bottom w:val="single" w:sz="4" w:space="0" w:color="auto"/>
              <w:right w:val="nil"/>
            </w:tcBorders>
            <w:shd w:val="clear" w:color="auto" w:fill="auto"/>
            <w:noWrap/>
            <w:vAlign w:val="bottom"/>
            <w:hideMark/>
          </w:tcPr>
          <w:p w14:paraId="242D23E2" w14:textId="77777777" w:rsidR="000A4E63" w:rsidRPr="00136900" w:rsidRDefault="000A4E63"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Boys</w:t>
            </w:r>
          </w:p>
        </w:tc>
        <w:tc>
          <w:tcPr>
            <w:tcW w:w="127" w:type="dxa"/>
            <w:tcBorders>
              <w:top w:val="single" w:sz="4" w:space="0" w:color="auto"/>
              <w:left w:val="nil"/>
              <w:bottom w:val="single" w:sz="4" w:space="0" w:color="auto"/>
              <w:right w:val="nil"/>
            </w:tcBorders>
            <w:shd w:val="clear" w:color="auto" w:fill="auto"/>
            <w:noWrap/>
            <w:vAlign w:val="bottom"/>
            <w:hideMark/>
          </w:tcPr>
          <w:p w14:paraId="72C665A6" w14:textId="77777777" w:rsidR="000A4E63" w:rsidRPr="00136900" w:rsidRDefault="000A4E63"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55" w:type="dxa"/>
            <w:gridSpan w:val="2"/>
            <w:tcBorders>
              <w:top w:val="single" w:sz="4" w:space="0" w:color="auto"/>
              <w:left w:val="nil"/>
              <w:bottom w:val="single" w:sz="4" w:space="0" w:color="auto"/>
              <w:right w:val="nil"/>
            </w:tcBorders>
            <w:shd w:val="clear" w:color="auto" w:fill="auto"/>
            <w:noWrap/>
            <w:vAlign w:val="bottom"/>
            <w:hideMark/>
          </w:tcPr>
          <w:p w14:paraId="40367542" w14:textId="77777777" w:rsidR="000A4E63" w:rsidRPr="00136900" w:rsidRDefault="000A4E63"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Girls</w:t>
            </w:r>
          </w:p>
        </w:tc>
      </w:tr>
      <w:tr w:rsidR="000A4E63" w:rsidRPr="00136900" w14:paraId="6F92128A" w14:textId="77777777" w:rsidTr="00136900">
        <w:trPr>
          <w:trHeight w:val="255"/>
        </w:trPr>
        <w:tc>
          <w:tcPr>
            <w:tcW w:w="4693" w:type="dxa"/>
            <w:tcBorders>
              <w:top w:val="nil"/>
              <w:left w:val="nil"/>
              <w:bottom w:val="single" w:sz="4" w:space="0" w:color="auto"/>
              <w:right w:val="nil"/>
            </w:tcBorders>
            <w:shd w:val="clear" w:color="auto" w:fill="auto"/>
            <w:vAlign w:val="bottom"/>
            <w:hideMark/>
          </w:tcPr>
          <w:p w14:paraId="3E6B94E8" w14:textId="77777777" w:rsidR="000A4E63" w:rsidRPr="00136900" w:rsidRDefault="00D01D51" w:rsidP="001C0B53">
            <w:pPr>
              <w:widowControl/>
              <w:rPr>
                <w:rFonts w:ascii="Arial" w:hAnsi="Arial" w:cs="Arial"/>
                <w:b/>
                <w:bCs/>
                <w:i/>
                <w:iCs/>
                <w:color w:val="000000"/>
                <w:kern w:val="0"/>
                <w:sz w:val="18"/>
                <w:szCs w:val="18"/>
              </w:rPr>
            </w:pPr>
            <w:r w:rsidRPr="00136900">
              <w:rPr>
                <w:rFonts w:ascii="Arial" w:hAnsi="Arial" w:cs="Arial"/>
                <w:b/>
                <w:bCs/>
                <w:i/>
                <w:iCs/>
                <w:color w:val="000000"/>
                <w:kern w:val="0"/>
                <w:sz w:val="18"/>
                <w:szCs w:val="18"/>
              </w:rPr>
              <w:t>Variables</w:t>
            </w:r>
          </w:p>
        </w:tc>
        <w:tc>
          <w:tcPr>
            <w:tcW w:w="1359" w:type="dxa"/>
            <w:tcBorders>
              <w:top w:val="nil"/>
              <w:left w:val="nil"/>
              <w:bottom w:val="single" w:sz="4" w:space="0" w:color="auto"/>
              <w:right w:val="nil"/>
            </w:tcBorders>
            <w:shd w:val="clear" w:color="auto" w:fill="auto"/>
            <w:vAlign w:val="bottom"/>
            <w:hideMark/>
          </w:tcPr>
          <w:p w14:paraId="403C5A7A"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Median</w:t>
            </w:r>
          </w:p>
        </w:tc>
        <w:tc>
          <w:tcPr>
            <w:tcW w:w="1413" w:type="dxa"/>
            <w:tcBorders>
              <w:top w:val="nil"/>
              <w:left w:val="nil"/>
              <w:bottom w:val="single" w:sz="4" w:space="0" w:color="auto"/>
              <w:right w:val="nil"/>
            </w:tcBorders>
            <w:shd w:val="clear" w:color="auto" w:fill="auto"/>
            <w:vAlign w:val="bottom"/>
            <w:hideMark/>
          </w:tcPr>
          <w:p w14:paraId="6667DE1F"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IQR</w:t>
            </w:r>
          </w:p>
        </w:tc>
        <w:tc>
          <w:tcPr>
            <w:tcW w:w="127" w:type="dxa"/>
            <w:tcBorders>
              <w:top w:val="nil"/>
              <w:left w:val="nil"/>
              <w:bottom w:val="single" w:sz="4" w:space="0" w:color="auto"/>
              <w:right w:val="nil"/>
            </w:tcBorders>
            <w:shd w:val="clear" w:color="auto" w:fill="auto"/>
            <w:vAlign w:val="bottom"/>
            <w:hideMark/>
          </w:tcPr>
          <w:p w14:paraId="39C1495E"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05" w:type="dxa"/>
            <w:tcBorders>
              <w:top w:val="nil"/>
              <w:left w:val="nil"/>
              <w:bottom w:val="single" w:sz="4" w:space="0" w:color="auto"/>
              <w:right w:val="nil"/>
            </w:tcBorders>
            <w:shd w:val="clear" w:color="auto" w:fill="auto"/>
            <w:vAlign w:val="bottom"/>
            <w:hideMark/>
          </w:tcPr>
          <w:p w14:paraId="47286986"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Median</w:t>
            </w:r>
          </w:p>
        </w:tc>
        <w:tc>
          <w:tcPr>
            <w:tcW w:w="1395" w:type="dxa"/>
            <w:tcBorders>
              <w:top w:val="nil"/>
              <w:left w:val="nil"/>
              <w:bottom w:val="single" w:sz="4" w:space="0" w:color="auto"/>
              <w:right w:val="nil"/>
            </w:tcBorders>
            <w:shd w:val="clear" w:color="auto" w:fill="auto"/>
            <w:vAlign w:val="bottom"/>
            <w:hideMark/>
          </w:tcPr>
          <w:p w14:paraId="7465135E"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IQR</w:t>
            </w:r>
          </w:p>
        </w:tc>
        <w:tc>
          <w:tcPr>
            <w:tcW w:w="127" w:type="dxa"/>
            <w:tcBorders>
              <w:top w:val="nil"/>
              <w:left w:val="nil"/>
              <w:bottom w:val="single" w:sz="4" w:space="0" w:color="auto"/>
              <w:right w:val="nil"/>
            </w:tcBorders>
            <w:shd w:val="clear" w:color="auto" w:fill="auto"/>
            <w:vAlign w:val="bottom"/>
            <w:hideMark/>
          </w:tcPr>
          <w:p w14:paraId="64A4E73F"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05" w:type="dxa"/>
            <w:tcBorders>
              <w:top w:val="nil"/>
              <w:left w:val="nil"/>
              <w:bottom w:val="single" w:sz="4" w:space="0" w:color="auto"/>
              <w:right w:val="nil"/>
            </w:tcBorders>
            <w:shd w:val="clear" w:color="auto" w:fill="auto"/>
            <w:vAlign w:val="bottom"/>
            <w:hideMark/>
          </w:tcPr>
          <w:p w14:paraId="25483D85"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Median</w:t>
            </w:r>
          </w:p>
        </w:tc>
        <w:tc>
          <w:tcPr>
            <w:tcW w:w="1650" w:type="dxa"/>
            <w:tcBorders>
              <w:top w:val="nil"/>
              <w:left w:val="nil"/>
              <w:bottom w:val="single" w:sz="4" w:space="0" w:color="auto"/>
              <w:right w:val="nil"/>
            </w:tcBorders>
            <w:shd w:val="clear" w:color="auto" w:fill="auto"/>
            <w:vAlign w:val="bottom"/>
            <w:hideMark/>
          </w:tcPr>
          <w:p w14:paraId="5F6CE4CA" w14:textId="77777777"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IQR</w:t>
            </w:r>
          </w:p>
        </w:tc>
      </w:tr>
      <w:tr w:rsidR="00294D0B" w:rsidRPr="00136900" w14:paraId="540E7CC8" w14:textId="77777777" w:rsidTr="00136900">
        <w:trPr>
          <w:trHeight w:val="140"/>
        </w:trPr>
        <w:tc>
          <w:tcPr>
            <w:tcW w:w="4693" w:type="dxa"/>
            <w:tcBorders>
              <w:top w:val="single" w:sz="4" w:space="0" w:color="auto"/>
              <w:left w:val="nil"/>
              <w:right w:val="nil"/>
            </w:tcBorders>
            <w:shd w:val="clear" w:color="auto" w:fill="auto"/>
            <w:vAlign w:val="bottom"/>
            <w:hideMark/>
          </w:tcPr>
          <w:p w14:paraId="51DE2D52" w14:textId="77777777"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Averaged prenatal PM</w:t>
            </w:r>
            <w:r w:rsidRPr="00136900">
              <w:rPr>
                <w:rFonts w:ascii="Arial" w:hAnsi="Arial" w:cs="Arial"/>
                <w:color w:val="000000"/>
                <w:kern w:val="0"/>
                <w:sz w:val="18"/>
                <w:szCs w:val="18"/>
                <w:vertAlign w:val="subscript"/>
              </w:rPr>
              <w:t>2.5</w:t>
            </w:r>
            <w:r w:rsidRPr="00136900">
              <w:rPr>
                <w:rFonts w:ascii="Arial" w:hAnsi="Arial" w:cs="Arial"/>
                <w:color w:val="000000"/>
                <w:kern w:val="0"/>
                <w:sz w:val="18"/>
                <w:szCs w:val="18"/>
              </w:rPr>
              <w:t xml:space="preserve"> level (µg/m</w:t>
            </w:r>
            <w:r w:rsidRPr="00136900">
              <w:rPr>
                <w:rFonts w:ascii="Arial" w:hAnsi="Arial" w:cs="Arial"/>
                <w:color w:val="000000"/>
                <w:kern w:val="0"/>
                <w:sz w:val="18"/>
                <w:szCs w:val="18"/>
                <w:vertAlign w:val="superscript"/>
              </w:rPr>
              <w:t>3</w:t>
            </w:r>
            <w:r w:rsidRPr="00136900">
              <w:rPr>
                <w:rFonts w:ascii="Arial" w:hAnsi="Arial" w:cs="Arial"/>
                <w:color w:val="000000"/>
                <w:kern w:val="0"/>
                <w:sz w:val="18"/>
                <w:szCs w:val="18"/>
              </w:rPr>
              <w:t>)</w:t>
            </w:r>
          </w:p>
        </w:tc>
        <w:tc>
          <w:tcPr>
            <w:tcW w:w="1359" w:type="dxa"/>
            <w:tcBorders>
              <w:top w:val="single" w:sz="4" w:space="0" w:color="auto"/>
              <w:left w:val="nil"/>
              <w:right w:val="nil"/>
            </w:tcBorders>
            <w:shd w:val="clear" w:color="auto" w:fill="auto"/>
            <w:vAlign w:val="bottom"/>
            <w:hideMark/>
          </w:tcPr>
          <w:p w14:paraId="537D7FED"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11.3 </w:t>
            </w:r>
          </w:p>
        </w:tc>
        <w:tc>
          <w:tcPr>
            <w:tcW w:w="1413" w:type="dxa"/>
            <w:tcBorders>
              <w:top w:val="single" w:sz="4" w:space="0" w:color="auto"/>
              <w:left w:val="nil"/>
              <w:right w:val="nil"/>
            </w:tcBorders>
            <w:shd w:val="clear" w:color="auto" w:fill="auto"/>
            <w:vAlign w:val="bottom"/>
            <w:hideMark/>
          </w:tcPr>
          <w:p w14:paraId="10A17879"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10.5-12</w:t>
            </w:r>
            <w:r w:rsidR="00B26D9D" w:rsidRPr="00136900">
              <w:rPr>
                <w:rFonts w:ascii="Arial" w:hAnsi="Arial" w:cs="Arial"/>
                <w:color w:val="000000"/>
                <w:kern w:val="0"/>
                <w:sz w:val="18"/>
                <w:szCs w:val="18"/>
              </w:rPr>
              <w:t>.0</w:t>
            </w:r>
          </w:p>
        </w:tc>
        <w:tc>
          <w:tcPr>
            <w:tcW w:w="127" w:type="dxa"/>
            <w:tcBorders>
              <w:top w:val="single" w:sz="4" w:space="0" w:color="auto"/>
              <w:left w:val="nil"/>
              <w:right w:val="nil"/>
            </w:tcBorders>
            <w:shd w:val="clear" w:color="auto" w:fill="auto"/>
            <w:vAlign w:val="bottom"/>
            <w:hideMark/>
          </w:tcPr>
          <w:p w14:paraId="1D97777A"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single" w:sz="4" w:space="0" w:color="auto"/>
              <w:left w:val="nil"/>
              <w:right w:val="nil"/>
            </w:tcBorders>
            <w:shd w:val="clear" w:color="auto" w:fill="auto"/>
            <w:vAlign w:val="bottom"/>
            <w:hideMark/>
          </w:tcPr>
          <w:p w14:paraId="56CF3BAA"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11.2 </w:t>
            </w:r>
          </w:p>
        </w:tc>
        <w:tc>
          <w:tcPr>
            <w:tcW w:w="1395" w:type="dxa"/>
            <w:tcBorders>
              <w:top w:val="single" w:sz="4" w:space="0" w:color="auto"/>
              <w:left w:val="nil"/>
              <w:right w:val="nil"/>
            </w:tcBorders>
            <w:shd w:val="clear" w:color="auto" w:fill="auto"/>
            <w:vAlign w:val="bottom"/>
            <w:hideMark/>
          </w:tcPr>
          <w:p w14:paraId="6730D95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10.4-11.9</w:t>
            </w:r>
          </w:p>
        </w:tc>
        <w:tc>
          <w:tcPr>
            <w:tcW w:w="127" w:type="dxa"/>
            <w:tcBorders>
              <w:top w:val="single" w:sz="4" w:space="0" w:color="auto"/>
              <w:left w:val="nil"/>
              <w:right w:val="nil"/>
            </w:tcBorders>
            <w:shd w:val="clear" w:color="auto" w:fill="auto"/>
            <w:vAlign w:val="bottom"/>
            <w:hideMark/>
          </w:tcPr>
          <w:p w14:paraId="581011F0"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single" w:sz="4" w:space="0" w:color="auto"/>
              <w:left w:val="nil"/>
              <w:right w:val="nil"/>
            </w:tcBorders>
            <w:shd w:val="clear" w:color="auto" w:fill="auto"/>
            <w:vAlign w:val="bottom"/>
            <w:hideMark/>
          </w:tcPr>
          <w:p w14:paraId="7B8D0AC3"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11.6 </w:t>
            </w:r>
          </w:p>
        </w:tc>
        <w:tc>
          <w:tcPr>
            <w:tcW w:w="1650" w:type="dxa"/>
            <w:tcBorders>
              <w:top w:val="single" w:sz="4" w:space="0" w:color="auto"/>
              <w:left w:val="nil"/>
              <w:right w:val="nil"/>
            </w:tcBorders>
            <w:shd w:val="clear" w:color="auto" w:fill="auto"/>
            <w:vAlign w:val="bottom"/>
            <w:hideMark/>
          </w:tcPr>
          <w:p w14:paraId="6CE2CE3A"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10.6-12</w:t>
            </w:r>
            <w:r w:rsidR="00B26D9D" w:rsidRPr="00136900">
              <w:rPr>
                <w:rFonts w:ascii="Arial" w:hAnsi="Arial" w:cs="Arial"/>
                <w:color w:val="000000"/>
                <w:kern w:val="0"/>
                <w:sz w:val="18"/>
                <w:szCs w:val="18"/>
              </w:rPr>
              <w:t>.0</w:t>
            </w:r>
          </w:p>
        </w:tc>
      </w:tr>
      <w:tr w:rsidR="00294D0B" w:rsidRPr="00136900" w14:paraId="186CB86E" w14:textId="77777777" w:rsidTr="00136900">
        <w:trPr>
          <w:trHeight w:val="255"/>
        </w:trPr>
        <w:tc>
          <w:tcPr>
            <w:tcW w:w="4693" w:type="dxa"/>
            <w:tcBorders>
              <w:left w:val="nil"/>
              <w:bottom w:val="nil"/>
              <w:right w:val="nil"/>
            </w:tcBorders>
            <w:shd w:val="clear" w:color="auto" w:fill="auto"/>
            <w:vAlign w:val="bottom"/>
            <w:hideMark/>
          </w:tcPr>
          <w:p w14:paraId="4AD5EC48" w14:textId="77777777" w:rsidR="00294D0B" w:rsidRPr="00136900" w:rsidRDefault="00505367" w:rsidP="001C0B53">
            <w:pPr>
              <w:widowControl/>
              <w:rPr>
                <w:rFonts w:ascii="Arial" w:hAnsi="Arial" w:cs="Arial"/>
                <w:color w:val="000000"/>
                <w:kern w:val="0"/>
                <w:sz w:val="18"/>
                <w:szCs w:val="18"/>
                <w:vertAlign w:val="superscript"/>
              </w:rPr>
            </w:pPr>
            <w:r w:rsidRPr="00136900">
              <w:rPr>
                <w:rFonts w:ascii="Arial" w:hAnsi="Arial" w:cs="Arial"/>
                <w:b/>
                <w:bCs/>
                <w:color w:val="000000"/>
                <w:kern w:val="0"/>
                <w:sz w:val="18"/>
                <w:szCs w:val="18"/>
              </w:rPr>
              <w:t xml:space="preserve">Intelligence quotient; </w:t>
            </w:r>
            <w:r w:rsidR="00F8210A" w:rsidRPr="00136900">
              <w:rPr>
                <w:rFonts w:ascii="Arial" w:hAnsi="Arial" w:cs="Arial"/>
                <w:b/>
                <w:bCs/>
                <w:color w:val="000000"/>
                <w:kern w:val="0"/>
                <w:sz w:val="18"/>
                <w:szCs w:val="18"/>
              </w:rPr>
              <w:t>IQ (</w:t>
            </w:r>
            <w:r w:rsidR="00294D0B" w:rsidRPr="00136900">
              <w:rPr>
                <w:rFonts w:ascii="Arial" w:hAnsi="Arial" w:cs="Arial"/>
                <w:b/>
                <w:bCs/>
                <w:color w:val="000000"/>
                <w:kern w:val="0"/>
                <w:sz w:val="18"/>
                <w:szCs w:val="18"/>
              </w:rPr>
              <w:t>WISC-IV</w:t>
            </w:r>
            <w:r w:rsidR="00F8210A" w:rsidRPr="00136900">
              <w:rPr>
                <w:rFonts w:ascii="Arial" w:hAnsi="Arial" w:cs="Arial"/>
                <w:b/>
                <w:bCs/>
                <w:color w:val="000000"/>
                <w:kern w:val="0"/>
                <w:sz w:val="18"/>
                <w:szCs w:val="18"/>
              </w:rPr>
              <w:t>)</w:t>
            </w:r>
            <w:r w:rsidR="004833B7" w:rsidRPr="00136900">
              <w:rPr>
                <w:rFonts w:ascii="Arial" w:hAnsi="Arial" w:cs="Arial"/>
                <w:b/>
                <w:bCs/>
                <w:color w:val="000000"/>
                <w:kern w:val="0"/>
                <w:sz w:val="18"/>
                <w:szCs w:val="18"/>
              </w:rPr>
              <w:t xml:space="preserve"> </w:t>
            </w:r>
            <w:r w:rsidR="004833B7" w:rsidRPr="00136900">
              <w:rPr>
                <w:rFonts w:ascii="Arial" w:hAnsi="Arial" w:cs="Arial"/>
                <w:b/>
                <w:bCs/>
                <w:color w:val="000000"/>
                <w:kern w:val="0"/>
                <w:sz w:val="18"/>
                <w:szCs w:val="18"/>
                <w:vertAlign w:val="superscript"/>
              </w:rPr>
              <w:t>a</w:t>
            </w:r>
          </w:p>
        </w:tc>
        <w:tc>
          <w:tcPr>
            <w:tcW w:w="1359" w:type="dxa"/>
            <w:tcBorders>
              <w:left w:val="nil"/>
              <w:bottom w:val="nil"/>
              <w:right w:val="nil"/>
            </w:tcBorders>
            <w:shd w:val="clear" w:color="auto" w:fill="auto"/>
            <w:vAlign w:val="bottom"/>
            <w:hideMark/>
          </w:tcPr>
          <w:p w14:paraId="0BD66804" w14:textId="77777777" w:rsidR="00294D0B" w:rsidRPr="00136900" w:rsidRDefault="00294D0B" w:rsidP="001C0B53">
            <w:pPr>
              <w:widowControl/>
              <w:jc w:val="center"/>
              <w:rPr>
                <w:rFonts w:ascii="Arial" w:hAnsi="Arial" w:cs="Arial"/>
                <w:color w:val="000000"/>
                <w:kern w:val="0"/>
                <w:sz w:val="18"/>
                <w:szCs w:val="18"/>
              </w:rPr>
            </w:pPr>
          </w:p>
        </w:tc>
        <w:tc>
          <w:tcPr>
            <w:tcW w:w="1413" w:type="dxa"/>
            <w:tcBorders>
              <w:left w:val="nil"/>
              <w:bottom w:val="nil"/>
              <w:right w:val="nil"/>
            </w:tcBorders>
            <w:shd w:val="clear" w:color="auto" w:fill="auto"/>
            <w:vAlign w:val="bottom"/>
            <w:hideMark/>
          </w:tcPr>
          <w:p w14:paraId="3B611D79" w14:textId="77777777" w:rsidR="00294D0B" w:rsidRPr="00136900" w:rsidRDefault="00294D0B" w:rsidP="001C0B53">
            <w:pPr>
              <w:widowControl/>
              <w:jc w:val="center"/>
              <w:rPr>
                <w:rFonts w:ascii="Arial" w:hAnsi="Arial" w:cs="Arial"/>
                <w:color w:val="000000"/>
                <w:kern w:val="0"/>
                <w:sz w:val="18"/>
                <w:szCs w:val="18"/>
              </w:rPr>
            </w:pPr>
          </w:p>
        </w:tc>
        <w:tc>
          <w:tcPr>
            <w:tcW w:w="127" w:type="dxa"/>
            <w:tcBorders>
              <w:left w:val="nil"/>
              <w:bottom w:val="nil"/>
              <w:right w:val="nil"/>
            </w:tcBorders>
            <w:shd w:val="clear" w:color="auto" w:fill="auto"/>
            <w:vAlign w:val="bottom"/>
            <w:hideMark/>
          </w:tcPr>
          <w:p w14:paraId="17B47164"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14:paraId="006ED948" w14:textId="77777777" w:rsidR="00294D0B" w:rsidRPr="00136900" w:rsidRDefault="00294D0B" w:rsidP="001C0B53">
            <w:pPr>
              <w:widowControl/>
              <w:jc w:val="center"/>
              <w:rPr>
                <w:rFonts w:ascii="Arial" w:hAnsi="Arial" w:cs="Arial"/>
                <w:color w:val="000000"/>
                <w:kern w:val="0"/>
                <w:sz w:val="18"/>
                <w:szCs w:val="18"/>
              </w:rPr>
            </w:pPr>
          </w:p>
        </w:tc>
        <w:tc>
          <w:tcPr>
            <w:tcW w:w="1395" w:type="dxa"/>
            <w:tcBorders>
              <w:left w:val="nil"/>
              <w:bottom w:val="nil"/>
              <w:right w:val="nil"/>
            </w:tcBorders>
            <w:shd w:val="clear" w:color="auto" w:fill="auto"/>
            <w:vAlign w:val="bottom"/>
            <w:hideMark/>
          </w:tcPr>
          <w:p w14:paraId="37924B5D" w14:textId="77777777" w:rsidR="00294D0B" w:rsidRPr="00136900" w:rsidRDefault="00294D0B" w:rsidP="001C0B53">
            <w:pPr>
              <w:widowControl/>
              <w:jc w:val="center"/>
              <w:rPr>
                <w:rFonts w:ascii="Arial" w:hAnsi="Arial" w:cs="Arial"/>
                <w:color w:val="000000"/>
                <w:kern w:val="0"/>
                <w:sz w:val="18"/>
                <w:szCs w:val="18"/>
              </w:rPr>
            </w:pPr>
          </w:p>
        </w:tc>
        <w:tc>
          <w:tcPr>
            <w:tcW w:w="127" w:type="dxa"/>
            <w:tcBorders>
              <w:left w:val="nil"/>
              <w:bottom w:val="nil"/>
              <w:right w:val="nil"/>
            </w:tcBorders>
            <w:shd w:val="clear" w:color="auto" w:fill="auto"/>
            <w:vAlign w:val="bottom"/>
            <w:hideMark/>
          </w:tcPr>
          <w:p w14:paraId="02620F13"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14:paraId="06E8F425" w14:textId="77777777" w:rsidR="00294D0B" w:rsidRPr="00136900" w:rsidRDefault="00294D0B" w:rsidP="001C0B53">
            <w:pPr>
              <w:widowControl/>
              <w:jc w:val="center"/>
              <w:rPr>
                <w:rFonts w:ascii="Arial" w:hAnsi="Arial" w:cs="Arial"/>
                <w:color w:val="000000"/>
                <w:kern w:val="0"/>
                <w:sz w:val="18"/>
                <w:szCs w:val="18"/>
              </w:rPr>
            </w:pPr>
          </w:p>
        </w:tc>
        <w:tc>
          <w:tcPr>
            <w:tcW w:w="1650" w:type="dxa"/>
            <w:tcBorders>
              <w:left w:val="nil"/>
              <w:bottom w:val="nil"/>
              <w:right w:val="nil"/>
            </w:tcBorders>
            <w:shd w:val="clear" w:color="auto" w:fill="auto"/>
            <w:vAlign w:val="bottom"/>
            <w:hideMark/>
          </w:tcPr>
          <w:p w14:paraId="31EAD150" w14:textId="77777777" w:rsidR="00294D0B" w:rsidRPr="00136900" w:rsidRDefault="00294D0B" w:rsidP="001C0B53">
            <w:pPr>
              <w:widowControl/>
              <w:jc w:val="center"/>
              <w:rPr>
                <w:rFonts w:ascii="Arial" w:hAnsi="Arial" w:cs="Arial"/>
                <w:color w:val="000000"/>
                <w:kern w:val="0"/>
                <w:sz w:val="18"/>
                <w:szCs w:val="18"/>
              </w:rPr>
            </w:pPr>
          </w:p>
        </w:tc>
      </w:tr>
      <w:tr w:rsidR="00294D0B" w:rsidRPr="00136900" w14:paraId="1773E788" w14:textId="77777777" w:rsidTr="00136900">
        <w:trPr>
          <w:trHeight w:val="255"/>
        </w:trPr>
        <w:tc>
          <w:tcPr>
            <w:tcW w:w="4693" w:type="dxa"/>
            <w:tcBorders>
              <w:left w:val="nil"/>
              <w:bottom w:val="nil"/>
              <w:right w:val="nil"/>
            </w:tcBorders>
            <w:shd w:val="clear" w:color="auto" w:fill="auto"/>
            <w:vAlign w:val="bottom"/>
            <w:hideMark/>
          </w:tcPr>
          <w:p w14:paraId="1DEC1E68" w14:textId="77777777"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Full-scale IQ score</w:t>
            </w:r>
          </w:p>
        </w:tc>
        <w:tc>
          <w:tcPr>
            <w:tcW w:w="1359" w:type="dxa"/>
            <w:tcBorders>
              <w:left w:val="nil"/>
              <w:bottom w:val="nil"/>
              <w:right w:val="nil"/>
            </w:tcBorders>
            <w:shd w:val="clear" w:color="auto" w:fill="auto"/>
            <w:vAlign w:val="bottom"/>
            <w:hideMark/>
          </w:tcPr>
          <w:p w14:paraId="06572DBA"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94</w:t>
            </w:r>
          </w:p>
        </w:tc>
        <w:tc>
          <w:tcPr>
            <w:tcW w:w="1413" w:type="dxa"/>
            <w:tcBorders>
              <w:left w:val="nil"/>
              <w:bottom w:val="nil"/>
              <w:right w:val="nil"/>
            </w:tcBorders>
            <w:shd w:val="clear" w:color="auto" w:fill="auto"/>
            <w:vAlign w:val="bottom"/>
            <w:hideMark/>
          </w:tcPr>
          <w:p w14:paraId="5981DB4C"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87-102</w:t>
            </w:r>
          </w:p>
        </w:tc>
        <w:tc>
          <w:tcPr>
            <w:tcW w:w="127" w:type="dxa"/>
            <w:tcBorders>
              <w:left w:val="nil"/>
              <w:bottom w:val="nil"/>
              <w:right w:val="nil"/>
            </w:tcBorders>
            <w:shd w:val="clear" w:color="auto" w:fill="auto"/>
            <w:vAlign w:val="bottom"/>
            <w:hideMark/>
          </w:tcPr>
          <w:p w14:paraId="65C6E6EF"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14:paraId="1A964BC6"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93 </w:t>
            </w:r>
          </w:p>
        </w:tc>
        <w:tc>
          <w:tcPr>
            <w:tcW w:w="1395" w:type="dxa"/>
            <w:tcBorders>
              <w:left w:val="nil"/>
              <w:bottom w:val="nil"/>
              <w:right w:val="nil"/>
            </w:tcBorders>
            <w:shd w:val="clear" w:color="auto" w:fill="auto"/>
            <w:vAlign w:val="bottom"/>
            <w:hideMark/>
          </w:tcPr>
          <w:p w14:paraId="12E5A274"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86-102</w:t>
            </w:r>
          </w:p>
        </w:tc>
        <w:tc>
          <w:tcPr>
            <w:tcW w:w="127" w:type="dxa"/>
            <w:tcBorders>
              <w:left w:val="nil"/>
              <w:bottom w:val="nil"/>
              <w:right w:val="nil"/>
            </w:tcBorders>
            <w:shd w:val="clear" w:color="auto" w:fill="auto"/>
            <w:vAlign w:val="bottom"/>
            <w:hideMark/>
          </w:tcPr>
          <w:p w14:paraId="0E960679"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14:paraId="2C830AA1"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95 </w:t>
            </w:r>
          </w:p>
        </w:tc>
        <w:tc>
          <w:tcPr>
            <w:tcW w:w="1650" w:type="dxa"/>
            <w:tcBorders>
              <w:left w:val="nil"/>
              <w:bottom w:val="nil"/>
              <w:right w:val="nil"/>
            </w:tcBorders>
            <w:shd w:val="clear" w:color="auto" w:fill="auto"/>
            <w:vAlign w:val="bottom"/>
            <w:hideMark/>
          </w:tcPr>
          <w:p w14:paraId="3A3B7E95"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88-103</w:t>
            </w:r>
          </w:p>
        </w:tc>
      </w:tr>
      <w:tr w:rsidR="000A4E63" w:rsidRPr="00136900" w14:paraId="0C214F72" w14:textId="77777777" w:rsidTr="00136900">
        <w:trPr>
          <w:trHeight w:val="255"/>
        </w:trPr>
        <w:tc>
          <w:tcPr>
            <w:tcW w:w="4693" w:type="dxa"/>
            <w:tcBorders>
              <w:top w:val="nil"/>
              <w:left w:val="nil"/>
              <w:bottom w:val="nil"/>
              <w:right w:val="nil"/>
            </w:tcBorders>
            <w:shd w:val="clear" w:color="auto" w:fill="auto"/>
            <w:vAlign w:val="bottom"/>
            <w:hideMark/>
          </w:tcPr>
          <w:p w14:paraId="5486183C" w14:textId="77777777" w:rsidR="000A4E63" w:rsidRPr="00136900" w:rsidRDefault="00F8210A" w:rsidP="001C0B53">
            <w:pPr>
              <w:widowControl/>
              <w:rPr>
                <w:rFonts w:ascii="Arial" w:hAnsi="Arial" w:cs="Arial"/>
                <w:color w:val="000000"/>
                <w:kern w:val="0"/>
                <w:sz w:val="18"/>
                <w:szCs w:val="18"/>
                <w:vertAlign w:val="superscript"/>
              </w:rPr>
            </w:pPr>
            <w:r w:rsidRPr="00136900">
              <w:rPr>
                <w:rFonts w:ascii="Arial" w:hAnsi="Arial" w:cs="Arial"/>
                <w:b/>
                <w:bCs/>
                <w:color w:val="000000"/>
                <w:kern w:val="0"/>
                <w:sz w:val="18"/>
                <w:szCs w:val="18"/>
              </w:rPr>
              <w:t>Attention domains (</w:t>
            </w:r>
            <w:r w:rsidR="00294D0B" w:rsidRPr="00136900">
              <w:rPr>
                <w:rFonts w:ascii="Arial" w:hAnsi="Arial" w:cs="Arial"/>
                <w:b/>
                <w:bCs/>
                <w:color w:val="000000"/>
                <w:kern w:val="0"/>
                <w:sz w:val="18"/>
                <w:szCs w:val="18"/>
              </w:rPr>
              <w:t>CPT-II</w:t>
            </w:r>
            <w:r w:rsidRPr="00136900">
              <w:rPr>
                <w:rFonts w:ascii="Arial" w:hAnsi="Arial" w:cs="Arial"/>
                <w:b/>
                <w:bCs/>
                <w:color w:val="000000"/>
                <w:kern w:val="0"/>
                <w:sz w:val="18"/>
                <w:szCs w:val="18"/>
              </w:rPr>
              <w:t>)</w:t>
            </w:r>
            <w:r w:rsidR="004833B7" w:rsidRPr="00136900">
              <w:rPr>
                <w:rFonts w:ascii="Arial" w:hAnsi="Arial" w:cs="Arial"/>
                <w:b/>
                <w:bCs/>
                <w:color w:val="000000"/>
                <w:kern w:val="0"/>
                <w:sz w:val="18"/>
                <w:szCs w:val="18"/>
              </w:rPr>
              <w:t xml:space="preserve"> </w:t>
            </w:r>
            <w:r w:rsidR="004833B7" w:rsidRPr="00136900">
              <w:rPr>
                <w:rFonts w:ascii="Arial" w:hAnsi="Arial" w:cs="Arial"/>
                <w:b/>
                <w:bCs/>
                <w:color w:val="000000"/>
                <w:kern w:val="0"/>
                <w:sz w:val="18"/>
                <w:szCs w:val="18"/>
                <w:vertAlign w:val="superscript"/>
              </w:rPr>
              <w:t>b</w:t>
            </w:r>
          </w:p>
        </w:tc>
        <w:tc>
          <w:tcPr>
            <w:tcW w:w="1359" w:type="dxa"/>
            <w:tcBorders>
              <w:top w:val="nil"/>
              <w:left w:val="nil"/>
              <w:bottom w:val="nil"/>
              <w:right w:val="nil"/>
            </w:tcBorders>
            <w:shd w:val="clear" w:color="auto" w:fill="auto"/>
            <w:vAlign w:val="bottom"/>
            <w:hideMark/>
          </w:tcPr>
          <w:p w14:paraId="375C88BE" w14:textId="77777777" w:rsidR="000A4E63" w:rsidRPr="00136900" w:rsidRDefault="000A4E63" w:rsidP="001C0B53">
            <w:pPr>
              <w:widowControl/>
              <w:jc w:val="center"/>
              <w:rPr>
                <w:rFonts w:ascii="Arial" w:hAnsi="Arial" w:cs="Arial"/>
                <w:color w:val="000000"/>
                <w:kern w:val="0"/>
                <w:sz w:val="18"/>
                <w:szCs w:val="18"/>
              </w:rPr>
            </w:pPr>
          </w:p>
        </w:tc>
        <w:tc>
          <w:tcPr>
            <w:tcW w:w="1413" w:type="dxa"/>
            <w:tcBorders>
              <w:top w:val="nil"/>
              <w:left w:val="nil"/>
              <w:bottom w:val="nil"/>
              <w:right w:val="nil"/>
            </w:tcBorders>
            <w:shd w:val="clear" w:color="auto" w:fill="auto"/>
            <w:vAlign w:val="bottom"/>
            <w:hideMark/>
          </w:tcPr>
          <w:p w14:paraId="73F6BDC8" w14:textId="77777777" w:rsidR="000A4E63" w:rsidRPr="00136900" w:rsidRDefault="000A4E63"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14:paraId="5BDB9CE9" w14:textId="77777777" w:rsidR="000A4E63" w:rsidRPr="00136900" w:rsidRDefault="000A4E63"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131F8F35" w14:textId="77777777" w:rsidR="000A4E63" w:rsidRPr="00136900" w:rsidRDefault="000A4E63" w:rsidP="001C0B53">
            <w:pPr>
              <w:widowControl/>
              <w:jc w:val="center"/>
              <w:rPr>
                <w:rFonts w:ascii="Arial" w:hAnsi="Arial" w:cs="Arial"/>
                <w:color w:val="000000"/>
                <w:kern w:val="0"/>
                <w:sz w:val="18"/>
                <w:szCs w:val="18"/>
              </w:rPr>
            </w:pPr>
          </w:p>
        </w:tc>
        <w:tc>
          <w:tcPr>
            <w:tcW w:w="1395" w:type="dxa"/>
            <w:tcBorders>
              <w:top w:val="nil"/>
              <w:left w:val="nil"/>
              <w:bottom w:val="nil"/>
              <w:right w:val="nil"/>
            </w:tcBorders>
            <w:shd w:val="clear" w:color="auto" w:fill="auto"/>
            <w:vAlign w:val="bottom"/>
            <w:hideMark/>
          </w:tcPr>
          <w:p w14:paraId="3CC5A1B2" w14:textId="77777777" w:rsidR="000A4E63" w:rsidRPr="00136900" w:rsidRDefault="000A4E63"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14:paraId="04D90169" w14:textId="77777777" w:rsidR="000A4E63" w:rsidRPr="00136900" w:rsidRDefault="000A4E63"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1417C129" w14:textId="77777777" w:rsidR="000A4E63" w:rsidRPr="00136900" w:rsidRDefault="000A4E63" w:rsidP="001C0B53">
            <w:pPr>
              <w:widowControl/>
              <w:jc w:val="center"/>
              <w:rPr>
                <w:rFonts w:ascii="Arial" w:hAnsi="Arial" w:cs="Arial"/>
                <w:color w:val="000000"/>
                <w:kern w:val="0"/>
                <w:sz w:val="18"/>
                <w:szCs w:val="18"/>
              </w:rPr>
            </w:pPr>
          </w:p>
        </w:tc>
        <w:tc>
          <w:tcPr>
            <w:tcW w:w="1650" w:type="dxa"/>
            <w:tcBorders>
              <w:top w:val="nil"/>
              <w:left w:val="nil"/>
              <w:bottom w:val="nil"/>
              <w:right w:val="nil"/>
            </w:tcBorders>
            <w:shd w:val="clear" w:color="auto" w:fill="auto"/>
            <w:vAlign w:val="bottom"/>
            <w:hideMark/>
          </w:tcPr>
          <w:p w14:paraId="6E59F538" w14:textId="77777777" w:rsidR="000A4E63" w:rsidRPr="00136900" w:rsidRDefault="000A4E63" w:rsidP="001C0B53">
            <w:pPr>
              <w:widowControl/>
              <w:jc w:val="center"/>
              <w:rPr>
                <w:rFonts w:ascii="Arial" w:hAnsi="Arial" w:cs="Arial"/>
                <w:color w:val="000000"/>
                <w:kern w:val="0"/>
                <w:sz w:val="18"/>
                <w:szCs w:val="18"/>
              </w:rPr>
            </w:pPr>
          </w:p>
        </w:tc>
      </w:tr>
      <w:tr w:rsidR="00294D0B" w:rsidRPr="00136900" w14:paraId="37B0E0F8" w14:textId="77777777" w:rsidTr="00136900">
        <w:trPr>
          <w:trHeight w:val="255"/>
        </w:trPr>
        <w:tc>
          <w:tcPr>
            <w:tcW w:w="4693" w:type="dxa"/>
            <w:tcBorders>
              <w:top w:val="nil"/>
              <w:left w:val="nil"/>
              <w:bottom w:val="nil"/>
              <w:right w:val="nil"/>
            </w:tcBorders>
            <w:shd w:val="clear" w:color="auto" w:fill="auto"/>
            <w:vAlign w:val="bottom"/>
            <w:hideMark/>
          </w:tcPr>
          <w:p w14:paraId="74F183AE" w14:textId="77777777"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Omission error percentile</w:t>
            </w:r>
          </w:p>
        </w:tc>
        <w:tc>
          <w:tcPr>
            <w:tcW w:w="1359" w:type="dxa"/>
            <w:tcBorders>
              <w:top w:val="nil"/>
              <w:left w:val="nil"/>
              <w:bottom w:val="nil"/>
              <w:right w:val="nil"/>
            </w:tcBorders>
            <w:shd w:val="clear" w:color="auto" w:fill="auto"/>
            <w:vAlign w:val="bottom"/>
            <w:hideMark/>
          </w:tcPr>
          <w:p w14:paraId="70559E0C"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91.8</w:t>
            </w:r>
          </w:p>
        </w:tc>
        <w:tc>
          <w:tcPr>
            <w:tcW w:w="1413" w:type="dxa"/>
            <w:tcBorders>
              <w:top w:val="nil"/>
              <w:left w:val="nil"/>
              <w:bottom w:val="nil"/>
              <w:right w:val="nil"/>
            </w:tcBorders>
            <w:shd w:val="clear" w:color="auto" w:fill="auto"/>
            <w:vAlign w:val="bottom"/>
            <w:hideMark/>
          </w:tcPr>
          <w:p w14:paraId="1F9D2BAC"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62.0-99.0</w:t>
            </w:r>
          </w:p>
        </w:tc>
        <w:tc>
          <w:tcPr>
            <w:tcW w:w="127" w:type="dxa"/>
            <w:tcBorders>
              <w:top w:val="nil"/>
              <w:left w:val="nil"/>
              <w:bottom w:val="nil"/>
              <w:right w:val="nil"/>
            </w:tcBorders>
            <w:shd w:val="clear" w:color="auto" w:fill="auto"/>
            <w:vAlign w:val="bottom"/>
            <w:hideMark/>
          </w:tcPr>
          <w:p w14:paraId="6BA11BF4"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1EBA61DE"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92.6</w:t>
            </w:r>
          </w:p>
        </w:tc>
        <w:tc>
          <w:tcPr>
            <w:tcW w:w="1395" w:type="dxa"/>
            <w:tcBorders>
              <w:top w:val="nil"/>
              <w:left w:val="nil"/>
              <w:bottom w:val="nil"/>
              <w:right w:val="nil"/>
            </w:tcBorders>
            <w:shd w:val="clear" w:color="auto" w:fill="auto"/>
            <w:vAlign w:val="bottom"/>
            <w:hideMark/>
          </w:tcPr>
          <w:p w14:paraId="6F494FCC"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58.8-99.0</w:t>
            </w:r>
          </w:p>
        </w:tc>
        <w:tc>
          <w:tcPr>
            <w:tcW w:w="127" w:type="dxa"/>
            <w:tcBorders>
              <w:top w:val="nil"/>
              <w:left w:val="nil"/>
              <w:bottom w:val="nil"/>
              <w:right w:val="nil"/>
            </w:tcBorders>
            <w:shd w:val="clear" w:color="auto" w:fill="auto"/>
            <w:vAlign w:val="bottom"/>
            <w:hideMark/>
          </w:tcPr>
          <w:p w14:paraId="6A873041"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5F532439"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91.6</w:t>
            </w:r>
          </w:p>
        </w:tc>
        <w:tc>
          <w:tcPr>
            <w:tcW w:w="1650" w:type="dxa"/>
            <w:tcBorders>
              <w:top w:val="nil"/>
              <w:left w:val="nil"/>
              <w:bottom w:val="nil"/>
              <w:right w:val="nil"/>
            </w:tcBorders>
            <w:shd w:val="clear" w:color="auto" w:fill="auto"/>
            <w:vAlign w:val="bottom"/>
            <w:hideMark/>
          </w:tcPr>
          <w:p w14:paraId="13A18D28"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67.0-99.0</w:t>
            </w:r>
          </w:p>
        </w:tc>
      </w:tr>
      <w:tr w:rsidR="00294D0B" w:rsidRPr="00136900" w14:paraId="1595FDD6" w14:textId="77777777" w:rsidTr="00136900">
        <w:trPr>
          <w:trHeight w:val="255"/>
        </w:trPr>
        <w:tc>
          <w:tcPr>
            <w:tcW w:w="4693" w:type="dxa"/>
            <w:tcBorders>
              <w:top w:val="nil"/>
              <w:left w:val="nil"/>
              <w:bottom w:val="nil"/>
              <w:right w:val="nil"/>
            </w:tcBorders>
            <w:shd w:val="clear" w:color="auto" w:fill="auto"/>
            <w:vAlign w:val="bottom"/>
            <w:hideMark/>
          </w:tcPr>
          <w:p w14:paraId="17B34EBB" w14:textId="77777777"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Commission error percentile</w:t>
            </w:r>
          </w:p>
        </w:tc>
        <w:tc>
          <w:tcPr>
            <w:tcW w:w="1359" w:type="dxa"/>
            <w:tcBorders>
              <w:top w:val="nil"/>
              <w:left w:val="nil"/>
              <w:bottom w:val="nil"/>
              <w:right w:val="nil"/>
            </w:tcBorders>
            <w:shd w:val="clear" w:color="auto" w:fill="auto"/>
            <w:vAlign w:val="bottom"/>
            <w:hideMark/>
          </w:tcPr>
          <w:p w14:paraId="54E01E18"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70.9</w:t>
            </w:r>
          </w:p>
        </w:tc>
        <w:tc>
          <w:tcPr>
            <w:tcW w:w="1413" w:type="dxa"/>
            <w:tcBorders>
              <w:top w:val="nil"/>
              <w:left w:val="nil"/>
              <w:bottom w:val="nil"/>
              <w:right w:val="nil"/>
            </w:tcBorders>
            <w:shd w:val="clear" w:color="auto" w:fill="auto"/>
            <w:vAlign w:val="bottom"/>
            <w:hideMark/>
          </w:tcPr>
          <w:p w14:paraId="34EF6778"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45.9-86.5</w:t>
            </w:r>
          </w:p>
        </w:tc>
        <w:tc>
          <w:tcPr>
            <w:tcW w:w="127" w:type="dxa"/>
            <w:tcBorders>
              <w:top w:val="nil"/>
              <w:left w:val="nil"/>
              <w:bottom w:val="nil"/>
              <w:right w:val="nil"/>
            </w:tcBorders>
            <w:shd w:val="clear" w:color="auto" w:fill="auto"/>
            <w:vAlign w:val="bottom"/>
            <w:hideMark/>
          </w:tcPr>
          <w:p w14:paraId="5F613DE2"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308FF865"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77.8</w:t>
            </w:r>
          </w:p>
        </w:tc>
        <w:tc>
          <w:tcPr>
            <w:tcW w:w="1395" w:type="dxa"/>
            <w:tcBorders>
              <w:top w:val="nil"/>
              <w:left w:val="nil"/>
              <w:bottom w:val="nil"/>
              <w:right w:val="nil"/>
            </w:tcBorders>
            <w:shd w:val="clear" w:color="auto" w:fill="auto"/>
            <w:vAlign w:val="bottom"/>
            <w:hideMark/>
          </w:tcPr>
          <w:p w14:paraId="1E3906B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52.1-88.1</w:t>
            </w:r>
          </w:p>
        </w:tc>
        <w:tc>
          <w:tcPr>
            <w:tcW w:w="127" w:type="dxa"/>
            <w:tcBorders>
              <w:top w:val="nil"/>
              <w:left w:val="nil"/>
              <w:bottom w:val="nil"/>
              <w:right w:val="nil"/>
            </w:tcBorders>
            <w:shd w:val="clear" w:color="auto" w:fill="auto"/>
            <w:vAlign w:val="bottom"/>
            <w:hideMark/>
          </w:tcPr>
          <w:p w14:paraId="0CC48EE1"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6BA9F7C5"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68.5</w:t>
            </w:r>
          </w:p>
        </w:tc>
        <w:tc>
          <w:tcPr>
            <w:tcW w:w="1650" w:type="dxa"/>
            <w:tcBorders>
              <w:top w:val="nil"/>
              <w:left w:val="nil"/>
              <w:bottom w:val="nil"/>
              <w:right w:val="nil"/>
            </w:tcBorders>
            <w:shd w:val="clear" w:color="auto" w:fill="auto"/>
            <w:vAlign w:val="bottom"/>
            <w:hideMark/>
          </w:tcPr>
          <w:p w14:paraId="72933CF2"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44.2-85.4</w:t>
            </w:r>
          </w:p>
        </w:tc>
      </w:tr>
      <w:tr w:rsidR="00294D0B" w:rsidRPr="00136900" w14:paraId="617DC202" w14:textId="77777777" w:rsidTr="00136900">
        <w:trPr>
          <w:trHeight w:val="255"/>
        </w:trPr>
        <w:tc>
          <w:tcPr>
            <w:tcW w:w="4693" w:type="dxa"/>
            <w:tcBorders>
              <w:top w:val="nil"/>
              <w:left w:val="nil"/>
              <w:right w:val="nil"/>
            </w:tcBorders>
            <w:shd w:val="clear" w:color="auto" w:fill="auto"/>
            <w:vAlign w:val="bottom"/>
            <w:hideMark/>
          </w:tcPr>
          <w:p w14:paraId="3637C034" w14:textId="77777777"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Hit reaction time percentile</w:t>
            </w:r>
          </w:p>
        </w:tc>
        <w:tc>
          <w:tcPr>
            <w:tcW w:w="1359" w:type="dxa"/>
            <w:tcBorders>
              <w:top w:val="nil"/>
              <w:left w:val="nil"/>
              <w:right w:val="nil"/>
            </w:tcBorders>
            <w:shd w:val="clear" w:color="auto" w:fill="auto"/>
            <w:vAlign w:val="bottom"/>
            <w:hideMark/>
          </w:tcPr>
          <w:p w14:paraId="13D54CFB"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79.3</w:t>
            </w:r>
          </w:p>
        </w:tc>
        <w:tc>
          <w:tcPr>
            <w:tcW w:w="1413" w:type="dxa"/>
            <w:tcBorders>
              <w:top w:val="nil"/>
              <w:left w:val="nil"/>
              <w:right w:val="nil"/>
            </w:tcBorders>
            <w:shd w:val="clear" w:color="auto" w:fill="auto"/>
            <w:vAlign w:val="bottom"/>
            <w:hideMark/>
          </w:tcPr>
          <w:p w14:paraId="78F6F499"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44.7-94.0</w:t>
            </w:r>
          </w:p>
        </w:tc>
        <w:tc>
          <w:tcPr>
            <w:tcW w:w="127" w:type="dxa"/>
            <w:tcBorders>
              <w:top w:val="nil"/>
              <w:left w:val="nil"/>
              <w:right w:val="nil"/>
            </w:tcBorders>
            <w:shd w:val="clear" w:color="auto" w:fill="auto"/>
            <w:vAlign w:val="bottom"/>
            <w:hideMark/>
          </w:tcPr>
          <w:p w14:paraId="3512935C"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right w:val="nil"/>
            </w:tcBorders>
            <w:shd w:val="clear" w:color="auto" w:fill="auto"/>
            <w:vAlign w:val="bottom"/>
            <w:hideMark/>
          </w:tcPr>
          <w:p w14:paraId="24ABFAFA"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74.</w:t>
            </w:r>
            <w:r w:rsidR="00B26D9D" w:rsidRPr="00136900">
              <w:rPr>
                <w:rFonts w:ascii="Arial" w:hAnsi="Arial" w:cs="Arial"/>
                <w:color w:val="000000"/>
                <w:kern w:val="0"/>
                <w:sz w:val="18"/>
                <w:szCs w:val="18"/>
              </w:rPr>
              <w:t>9</w:t>
            </w:r>
          </w:p>
        </w:tc>
        <w:tc>
          <w:tcPr>
            <w:tcW w:w="1395" w:type="dxa"/>
            <w:tcBorders>
              <w:top w:val="nil"/>
              <w:left w:val="nil"/>
              <w:right w:val="nil"/>
            </w:tcBorders>
            <w:shd w:val="clear" w:color="auto" w:fill="auto"/>
            <w:vAlign w:val="bottom"/>
            <w:hideMark/>
          </w:tcPr>
          <w:p w14:paraId="74C81864"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38.5-94.1</w:t>
            </w:r>
          </w:p>
        </w:tc>
        <w:tc>
          <w:tcPr>
            <w:tcW w:w="127" w:type="dxa"/>
            <w:tcBorders>
              <w:top w:val="nil"/>
              <w:left w:val="nil"/>
              <w:right w:val="nil"/>
            </w:tcBorders>
            <w:shd w:val="clear" w:color="auto" w:fill="auto"/>
            <w:vAlign w:val="bottom"/>
            <w:hideMark/>
          </w:tcPr>
          <w:p w14:paraId="3B5CB0C9"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right w:val="nil"/>
            </w:tcBorders>
            <w:shd w:val="clear" w:color="auto" w:fill="auto"/>
            <w:vAlign w:val="bottom"/>
            <w:hideMark/>
          </w:tcPr>
          <w:p w14:paraId="6DF6DD9E"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81.</w:t>
            </w:r>
            <w:r w:rsidR="00B26D9D" w:rsidRPr="00136900">
              <w:rPr>
                <w:rFonts w:ascii="Arial" w:hAnsi="Arial" w:cs="Arial"/>
                <w:color w:val="000000"/>
                <w:kern w:val="0"/>
                <w:sz w:val="18"/>
                <w:szCs w:val="18"/>
              </w:rPr>
              <w:t>5</w:t>
            </w:r>
          </w:p>
        </w:tc>
        <w:tc>
          <w:tcPr>
            <w:tcW w:w="1650" w:type="dxa"/>
            <w:tcBorders>
              <w:top w:val="nil"/>
              <w:left w:val="nil"/>
              <w:right w:val="nil"/>
            </w:tcBorders>
            <w:shd w:val="clear" w:color="auto" w:fill="auto"/>
            <w:vAlign w:val="bottom"/>
            <w:hideMark/>
          </w:tcPr>
          <w:p w14:paraId="32A0E4FE"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51.3-93.9</w:t>
            </w:r>
          </w:p>
        </w:tc>
      </w:tr>
      <w:tr w:rsidR="00294D0B" w:rsidRPr="00136900" w14:paraId="4751E00D" w14:textId="77777777" w:rsidTr="00136900">
        <w:trPr>
          <w:trHeight w:val="255"/>
        </w:trPr>
        <w:tc>
          <w:tcPr>
            <w:tcW w:w="4693" w:type="dxa"/>
            <w:tcBorders>
              <w:top w:val="nil"/>
              <w:left w:val="nil"/>
              <w:bottom w:val="nil"/>
              <w:right w:val="nil"/>
            </w:tcBorders>
            <w:shd w:val="clear" w:color="auto" w:fill="auto"/>
            <w:vAlign w:val="bottom"/>
            <w:hideMark/>
          </w:tcPr>
          <w:p w14:paraId="3088A97C" w14:textId="77777777" w:rsidR="00294D0B" w:rsidRPr="00136900" w:rsidRDefault="00F8210A" w:rsidP="001C0B53">
            <w:pPr>
              <w:widowControl/>
              <w:rPr>
                <w:rFonts w:ascii="Arial" w:hAnsi="Arial" w:cs="Arial"/>
                <w:color w:val="000000"/>
                <w:kern w:val="0"/>
                <w:sz w:val="18"/>
                <w:szCs w:val="18"/>
                <w:vertAlign w:val="superscript"/>
              </w:rPr>
            </w:pPr>
            <w:r w:rsidRPr="00136900">
              <w:rPr>
                <w:rFonts w:ascii="Arial" w:hAnsi="Arial" w:cs="Arial"/>
                <w:b/>
                <w:bCs/>
                <w:color w:val="000000"/>
                <w:kern w:val="0"/>
                <w:sz w:val="18"/>
                <w:szCs w:val="18"/>
              </w:rPr>
              <w:t>Memory domains (</w:t>
            </w:r>
            <w:r w:rsidR="00294D0B" w:rsidRPr="00136900">
              <w:rPr>
                <w:rFonts w:ascii="Arial" w:hAnsi="Arial" w:cs="Arial"/>
                <w:b/>
                <w:bCs/>
                <w:color w:val="000000"/>
                <w:kern w:val="0"/>
                <w:sz w:val="18"/>
                <w:szCs w:val="18"/>
              </w:rPr>
              <w:t>WRAML-2</w:t>
            </w:r>
            <w:r w:rsidRPr="00136900">
              <w:rPr>
                <w:rFonts w:ascii="Arial" w:hAnsi="Arial" w:cs="Arial"/>
                <w:b/>
                <w:bCs/>
                <w:color w:val="000000"/>
                <w:kern w:val="0"/>
                <w:sz w:val="18"/>
                <w:szCs w:val="18"/>
              </w:rPr>
              <w:t>)</w:t>
            </w:r>
            <w:r w:rsidR="004833B7" w:rsidRPr="00136900">
              <w:rPr>
                <w:rFonts w:ascii="Arial" w:hAnsi="Arial" w:cs="Arial"/>
                <w:b/>
                <w:bCs/>
                <w:color w:val="000000"/>
                <w:kern w:val="0"/>
                <w:sz w:val="18"/>
                <w:szCs w:val="18"/>
              </w:rPr>
              <w:t xml:space="preserve"> </w:t>
            </w:r>
            <w:r w:rsidR="004833B7" w:rsidRPr="00136900">
              <w:rPr>
                <w:rFonts w:ascii="Arial" w:hAnsi="Arial" w:cs="Arial"/>
                <w:b/>
                <w:bCs/>
                <w:color w:val="000000"/>
                <w:kern w:val="0"/>
                <w:sz w:val="18"/>
                <w:szCs w:val="18"/>
                <w:vertAlign w:val="superscript"/>
              </w:rPr>
              <w:t>c</w:t>
            </w:r>
          </w:p>
        </w:tc>
        <w:tc>
          <w:tcPr>
            <w:tcW w:w="1359" w:type="dxa"/>
            <w:tcBorders>
              <w:top w:val="nil"/>
              <w:left w:val="nil"/>
              <w:bottom w:val="nil"/>
              <w:right w:val="nil"/>
            </w:tcBorders>
            <w:shd w:val="clear" w:color="auto" w:fill="auto"/>
            <w:vAlign w:val="bottom"/>
            <w:hideMark/>
          </w:tcPr>
          <w:p w14:paraId="05DABCF6" w14:textId="77777777" w:rsidR="00294D0B" w:rsidRPr="00136900" w:rsidRDefault="00294D0B" w:rsidP="001C0B53">
            <w:pPr>
              <w:widowControl/>
              <w:jc w:val="center"/>
              <w:rPr>
                <w:rFonts w:ascii="Arial" w:hAnsi="Arial" w:cs="Arial"/>
                <w:color w:val="000000"/>
                <w:kern w:val="0"/>
                <w:sz w:val="18"/>
                <w:szCs w:val="18"/>
              </w:rPr>
            </w:pPr>
          </w:p>
        </w:tc>
        <w:tc>
          <w:tcPr>
            <w:tcW w:w="1413" w:type="dxa"/>
            <w:tcBorders>
              <w:top w:val="nil"/>
              <w:left w:val="nil"/>
              <w:bottom w:val="nil"/>
              <w:right w:val="nil"/>
            </w:tcBorders>
            <w:shd w:val="clear" w:color="auto" w:fill="auto"/>
            <w:vAlign w:val="bottom"/>
            <w:hideMark/>
          </w:tcPr>
          <w:p w14:paraId="338FE4B6" w14:textId="77777777" w:rsidR="00294D0B" w:rsidRPr="00136900" w:rsidRDefault="00294D0B"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14:paraId="3245EE90"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3FDDD8FD" w14:textId="77777777" w:rsidR="00294D0B" w:rsidRPr="00136900" w:rsidRDefault="00294D0B" w:rsidP="001C0B53">
            <w:pPr>
              <w:widowControl/>
              <w:jc w:val="center"/>
              <w:rPr>
                <w:rFonts w:ascii="Arial" w:hAnsi="Arial" w:cs="Arial"/>
                <w:color w:val="000000"/>
                <w:kern w:val="0"/>
                <w:sz w:val="18"/>
                <w:szCs w:val="18"/>
              </w:rPr>
            </w:pPr>
          </w:p>
        </w:tc>
        <w:tc>
          <w:tcPr>
            <w:tcW w:w="1395" w:type="dxa"/>
            <w:tcBorders>
              <w:top w:val="nil"/>
              <w:left w:val="nil"/>
              <w:bottom w:val="nil"/>
              <w:right w:val="nil"/>
            </w:tcBorders>
            <w:shd w:val="clear" w:color="auto" w:fill="auto"/>
            <w:vAlign w:val="bottom"/>
            <w:hideMark/>
          </w:tcPr>
          <w:p w14:paraId="3CDA311C" w14:textId="77777777" w:rsidR="00294D0B" w:rsidRPr="00136900" w:rsidRDefault="00294D0B"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14:paraId="199AD8CA"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647B7A26" w14:textId="77777777" w:rsidR="00294D0B" w:rsidRPr="00136900" w:rsidRDefault="00294D0B" w:rsidP="001C0B53">
            <w:pPr>
              <w:widowControl/>
              <w:jc w:val="center"/>
              <w:rPr>
                <w:rFonts w:ascii="Arial" w:hAnsi="Arial" w:cs="Arial"/>
                <w:color w:val="000000"/>
                <w:kern w:val="0"/>
                <w:sz w:val="18"/>
                <w:szCs w:val="18"/>
              </w:rPr>
            </w:pPr>
          </w:p>
        </w:tc>
        <w:tc>
          <w:tcPr>
            <w:tcW w:w="1650" w:type="dxa"/>
            <w:tcBorders>
              <w:top w:val="nil"/>
              <w:left w:val="nil"/>
              <w:bottom w:val="nil"/>
              <w:right w:val="nil"/>
            </w:tcBorders>
            <w:shd w:val="clear" w:color="auto" w:fill="auto"/>
            <w:vAlign w:val="bottom"/>
            <w:hideMark/>
          </w:tcPr>
          <w:p w14:paraId="7009E98E" w14:textId="77777777" w:rsidR="00294D0B" w:rsidRPr="00136900" w:rsidRDefault="00294D0B" w:rsidP="001C0B53">
            <w:pPr>
              <w:widowControl/>
              <w:jc w:val="center"/>
              <w:rPr>
                <w:rFonts w:ascii="Arial" w:hAnsi="Arial" w:cs="Arial"/>
                <w:color w:val="000000"/>
                <w:kern w:val="0"/>
                <w:sz w:val="18"/>
                <w:szCs w:val="18"/>
              </w:rPr>
            </w:pPr>
          </w:p>
        </w:tc>
      </w:tr>
      <w:tr w:rsidR="00294D0B" w:rsidRPr="00136900" w14:paraId="7AB3D91E" w14:textId="77777777" w:rsidTr="00136900">
        <w:trPr>
          <w:trHeight w:val="255"/>
        </w:trPr>
        <w:tc>
          <w:tcPr>
            <w:tcW w:w="4693" w:type="dxa"/>
            <w:tcBorders>
              <w:top w:val="nil"/>
              <w:left w:val="nil"/>
              <w:bottom w:val="nil"/>
              <w:right w:val="nil"/>
            </w:tcBorders>
            <w:shd w:val="clear" w:color="auto" w:fill="auto"/>
            <w:vAlign w:val="bottom"/>
            <w:hideMark/>
          </w:tcPr>
          <w:p w14:paraId="2B0D291E" w14:textId="77777777"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Verbal Memory Index percentile</w:t>
            </w:r>
          </w:p>
        </w:tc>
        <w:tc>
          <w:tcPr>
            <w:tcW w:w="1359" w:type="dxa"/>
            <w:tcBorders>
              <w:top w:val="nil"/>
              <w:left w:val="nil"/>
              <w:bottom w:val="nil"/>
              <w:right w:val="nil"/>
            </w:tcBorders>
            <w:shd w:val="clear" w:color="auto" w:fill="auto"/>
            <w:vAlign w:val="bottom"/>
            <w:hideMark/>
          </w:tcPr>
          <w:p w14:paraId="32EF27E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42</w:t>
            </w:r>
          </w:p>
        </w:tc>
        <w:tc>
          <w:tcPr>
            <w:tcW w:w="1413" w:type="dxa"/>
            <w:tcBorders>
              <w:top w:val="nil"/>
              <w:left w:val="nil"/>
              <w:bottom w:val="nil"/>
              <w:right w:val="nil"/>
            </w:tcBorders>
            <w:shd w:val="clear" w:color="auto" w:fill="auto"/>
            <w:vAlign w:val="bottom"/>
            <w:hideMark/>
          </w:tcPr>
          <w:p w14:paraId="1BDBD2F8"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21-63</w:t>
            </w:r>
          </w:p>
        </w:tc>
        <w:tc>
          <w:tcPr>
            <w:tcW w:w="127" w:type="dxa"/>
            <w:tcBorders>
              <w:top w:val="nil"/>
              <w:left w:val="nil"/>
              <w:bottom w:val="nil"/>
              <w:right w:val="nil"/>
            </w:tcBorders>
            <w:shd w:val="clear" w:color="auto" w:fill="auto"/>
            <w:vAlign w:val="bottom"/>
            <w:hideMark/>
          </w:tcPr>
          <w:p w14:paraId="5B393116"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3C1CED49"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42</w:t>
            </w:r>
          </w:p>
        </w:tc>
        <w:tc>
          <w:tcPr>
            <w:tcW w:w="1395" w:type="dxa"/>
            <w:tcBorders>
              <w:top w:val="nil"/>
              <w:left w:val="nil"/>
              <w:bottom w:val="nil"/>
              <w:right w:val="nil"/>
            </w:tcBorders>
            <w:shd w:val="clear" w:color="auto" w:fill="auto"/>
            <w:vAlign w:val="bottom"/>
            <w:hideMark/>
          </w:tcPr>
          <w:p w14:paraId="3CC7F09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21-55</w:t>
            </w:r>
          </w:p>
        </w:tc>
        <w:tc>
          <w:tcPr>
            <w:tcW w:w="127" w:type="dxa"/>
            <w:tcBorders>
              <w:top w:val="nil"/>
              <w:left w:val="nil"/>
              <w:bottom w:val="nil"/>
              <w:right w:val="nil"/>
            </w:tcBorders>
            <w:shd w:val="clear" w:color="auto" w:fill="auto"/>
            <w:vAlign w:val="bottom"/>
            <w:hideMark/>
          </w:tcPr>
          <w:p w14:paraId="5D66DB34"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4DF432C1"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650" w:type="dxa"/>
            <w:tcBorders>
              <w:top w:val="nil"/>
              <w:left w:val="nil"/>
              <w:bottom w:val="nil"/>
              <w:right w:val="nil"/>
            </w:tcBorders>
            <w:shd w:val="clear" w:color="auto" w:fill="auto"/>
            <w:vAlign w:val="bottom"/>
            <w:hideMark/>
          </w:tcPr>
          <w:p w14:paraId="2C4C004A"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27-70</w:t>
            </w:r>
          </w:p>
        </w:tc>
      </w:tr>
      <w:tr w:rsidR="00294D0B" w:rsidRPr="00136900" w14:paraId="6383D65C" w14:textId="77777777" w:rsidTr="00136900">
        <w:trPr>
          <w:trHeight w:val="255"/>
        </w:trPr>
        <w:tc>
          <w:tcPr>
            <w:tcW w:w="4693" w:type="dxa"/>
            <w:tcBorders>
              <w:top w:val="nil"/>
              <w:left w:val="nil"/>
              <w:bottom w:val="nil"/>
              <w:right w:val="nil"/>
            </w:tcBorders>
            <w:shd w:val="clear" w:color="auto" w:fill="auto"/>
            <w:vAlign w:val="bottom"/>
            <w:hideMark/>
          </w:tcPr>
          <w:p w14:paraId="609D439D" w14:textId="77777777"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Visual Memory Index percentile</w:t>
            </w:r>
          </w:p>
        </w:tc>
        <w:tc>
          <w:tcPr>
            <w:tcW w:w="1359" w:type="dxa"/>
            <w:tcBorders>
              <w:top w:val="nil"/>
              <w:left w:val="nil"/>
              <w:bottom w:val="nil"/>
              <w:right w:val="nil"/>
            </w:tcBorders>
            <w:shd w:val="clear" w:color="auto" w:fill="auto"/>
            <w:vAlign w:val="bottom"/>
            <w:hideMark/>
          </w:tcPr>
          <w:p w14:paraId="0C37D7A6"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w:t>
            </w:r>
          </w:p>
        </w:tc>
        <w:tc>
          <w:tcPr>
            <w:tcW w:w="1413" w:type="dxa"/>
            <w:tcBorders>
              <w:top w:val="nil"/>
              <w:left w:val="nil"/>
              <w:bottom w:val="nil"/>
              <w:right w:val="nil"/>
            </w:tcBorders>
            <w:shd w:val="clear" w:color="auto" w:fill="auto"/>
            <w:vAlign w:val="bottom"/>
            <w:hideMark/>
          </w:tcPr>
          <w:p w14:paraId="5558A736"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12-50</w:t>
            </w:r>
          </w:p>
        </w:tc>
        <w:tc>
          <w:tcPr>
            <w:tcW w:w="127" w:type="dxa"/>
            <w:tcBorders>
              <w:top w:val="nil"/>
              <w:left w:val="nil"/>
              <w:bottom w:val="nil"/>
              <w:right w:val="nil"/>
            </w:tcBorders>
            <w:shd w:val="clear" w:color="auto" w:fill="auto"/>
            <w:vAlign w:val="bottom"/>
            <w:hideMark/>
          </w:tcPr>
          <w:p w14:paraId="4513AD64"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1EEFA8F3"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34</w:t>
            </w:r>
          </w:p>
        </w:tc>
        <w:tc>
          <w:tcPr>
            <w:tcW w:w="1395" w:type="dxa"/>
            <w:tcBorders>
              <w:top w:val="nil"/>
              <w:left w:val="nil"/>
              <w:bottom w:val="nil"/>
              <w:right w:val="nil"/>
            </w:tcBorders>
            <w:shd w:val="clear" w:color="auto" w:fill="auto"/>
            <w:vAlign w:val="bottom"/>
            <w:hideMark/>
          </w:tcPr>
          <w:p w14:paraId="6B314106"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8-58</w:t>
            </w:r>
          </w:p>
        </w:tc>
        <w:tc>
          <w:tcPr>
            <w:tcW w:w="127" w:type="dxa"/>
            <w:tcBorders>
              <w:top w:val="nil"/>
              <w:left w:val="nil"/>
              <w:bottom w:val="nil"/>
              <w:right w:val="nil"/>
            </w:tcBorders>
            <w:shd w:val="clear" w:color="auto" w:fill="auto"/>
            <w:vAlign w:val="bottom"/>
            <w:hideMark/>
          </w:tcPr>
          <w:p w14:paraId="5B987FB6"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04683EC4"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24</w:t>
            </w:r>
          </w:p>
        </w:tc>
        <w:tc>
          <w:tcPr>
            <w:tcW w:w="1650" w:type="dxa"/>
            <w:tcBorders>
              <w:top w:val="nil"/>
              <w:left w:val="nil"/>
              <w:bottom w:val="nil"/>
              <w:right w:val="nil"/>
            </w:tcBorders>
            <w:shd w:val="clear" w:color="auto" w:fill="auto"/>
            <w:vAlign w:val="bottom"/>
            <w:hideMark/>
          </w:tcPr>
          <w:p w14:paraId="2E3C89EB"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12-50</w:t>
            </w:r>
          </w:p>
        </w:tc>
      </w:tr>
      <w:tr w:rsidR="00294D0B" w:rsidRPr="00136900" w14:paraId="6A821AFF" w14:textId="77777777" w:rsidTr="00136900">
        <w:trPr>
          <w:trHeight w:val="255"/>
        </w:trPr>
        <w:tc>
          <w:tcPr>
            <w:tcW w:w="4693" w:type="dxa"/>
            <w:tcBorders>
              <w:top w:val="nil"/>
              <w:left w:val="nil"/>
              <w:bottom w:val="nil"/>
              <w:right w:val="nil"/>
            </w:tcBorders>
            <w:shd w:val="clear" w:color="auto" w:fill="auto"/>
            <w:vAlign w:val="bottom"/>
            <w:hideMark/>
          </w:tcPr>
          <w:p w14:paraId="53C36708" w14:textId="77777777"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Attention/Concentration Index percentile</w:t>
            </w:r>
          </w:p>
        </w:tc>
        <w:tc>
          <w:tcPr>
            <w:tcW w:w="1359" w:type="dxa"/>
            <w:tcBorders>
              <w:top w:val="nil"/>
              <w:left w:val="nil"/>
              <w:bottom w:val="nil"/>
              <w:right w:val="nil"/>
            </w:tcBorders>
            <w:shd w:val="clear" w:color="auto" w:fill="auto"/>
            <w:vAlign w:val="bottom"/>
            <w:hideMark/>
          </w:tcPr>
          <w:p w14:paraId="0A546F0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413" w:type="dxa"/>
            <w:tcBorders>
              <w:top w:val="nil"/>
              <w:left w:val="nil"/>
              <w:bottom w:val="nil"/>
              <w:right w:val="nil"/>
            </w:tcBorders>
            <w:shd w:val="clear" w:color="auto" w:fill="auto"/>
            <w:vAlign w:val="bottom"/>
            <w:hideMark/>
          </w:tcPr>
          <w:p w14:paraId="64353B0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27-73</w:t>
            </w:r>
          </w:p>
        </w:tc>
        <w:tc>
          <w:tcPr>
            <w:tcW w:w="127" w:type="dxa"/>
            <w:tcBorders>
              <w:top w:val="nil"/>
              <w:left w:val="nil"/>
              <w:bottom w:val="nil"/>
              <w:right w:val="nil"/>
            </w:tcBorders>
            <w:shd w:val="clear" w:color="auto" w:fill="auto"/>
            <w:vAlign w:val="bottom"/>
            <w:hideMark/>
          </w:tcPr>
          <w:p w14:paraId="69279985"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2F3972D0"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395" w:type="dxa"/>
            <w:tcBorders>
              <w:top w:val="nil"/>
              <w:left w:val="nil"/>
              <w:bottom w:val="nil"/>
              <w:right w:val="nil"/>
            </w:tcBorders>
            <w:shd w:val="clear" w:color="auto" w:fill="auto"/>
            <w:vAlign w:val="bottom"/>
            <w:hideMark/>
          </w:tcPr>
          <w:p w14:paraId="49F653D4"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24-73</w:t>
            </w:r>
          </w:p>
        </w:tc>
        <w:tc>
          <w:tcPr>
            <w:tcW w:w="127" w:type="dxa"/>
            <w:tcBorders>
              <w:top w:val="nil"/>
              <w:left w:val="nil"/>
              <w:bottom w:val="nil"/>
              <w:right w:val="nil"/>
            </w:tcBorders>
            <w:shd w:val="clear" w:color="auto" w:fill="auto"/>
            <w:vAlign w:val="bottom"/>
            <w:hideMark/>
          </w:tcPr>
          <w:p w14:paraId="09FAC3AF"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14:paraId="7431D7FA"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650" w:type="dxa"/>
            <w:tcBorders>
              <w:top w:val="nil"/>
              <w:left w:val="nil"/>
              <w:bottom w:val="nil"/>
              <w:right w:val="nil"/>
            </w:tcBorders>
            <w:shd w:val="clear" w:color="auto" w:fill="auto"/>
            <w:vAlign w:val="bottom"/>
            <w:hideMark/>
          </w:tcPr>
          <w:p w14:paraId="373795F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27-73</w:t>
            </w:r>
          </w:p>
        </w:tc>
      </w:tr>
      <w:tr w:rsidR="00294D0B" w:rsidRPr="00136900" w14:paraId="47441608" w14:textId="77777777" w:rsidTr="003F04CA">
        <w:trPr>
          <w:trHeight w:val="277"/>
        </w:trPr>
        <w:tc>
          <w:tcPr>
            <w:tcW w:w="4693" w:type="dxa"/>
            <w:tcBorders>
              <w:top w:val="nil"/>
              <w:left w:val="nil"/>
              <w:bottom w:val="single" w:sz="4" w:space="0" w:color="auto"/>
              <w:right w:val="nil"/>
            </w:tcBorders>
            <w:shd w:val="clear" w:color="auto" w:fill="auto"/>
            <w:vAlign w:val="bottom"/>
            <w:hideMark/>
          </w:tcPr>
          <w:p w14:paraId="1C528DCB" w14:textId="77777777"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General Memory Index percentile</w:t>
            </w:r>
          </w:p>
        </w:tc>
        <w:tc>
          <w:tcPr>
            <w:tcW w:w="1359" w:type="dxa"/>
            <w:tcBorders>
              <w:top w:val="nil"/>
              <w:left w:val="nil"/>
              <w:bottom w:val="single" w:sz="4" w:space="0" w:color="auto"/>
              <w:right w:val="nil"/>
            </w:tcBorders>
            <w:shd w:val="clear" w:color="auto" w:fill="auto"/>
            <w:vAlign w:val="bottom"/>
            <w:hideMark/>
          </w:tcPr>
          <w:p w14:paraId="26166077"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37</w:t>
            </w:r>
          </w:p>
        </w:tc>
        <w:tc>
          <w:tcPr>
            <w:tcW w:w="1413" w:type="dxa"/>
            <w:tcBorders>
              <w:top w:val="nil"/>
              <w:left w:val="nil"/>
              <w:bottom w:val="single" w:sz="4" w:space="0" w:color="auto"/>
              <w:right w:val="nil"/>
            </w:tcBorders>
            <w:shd w:val="clear" w:color="auto" w:fill="auto"/>
            <w:vAlign w:val="bottom"/>
            <w:hideMark/>
          </w:tcPr>
          <w:p w14:paraId="437F8627"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16-55</w:t>
            </w:r>
          </w:p>
        </w:tc>
        <w:tc>
          <w:tcPr>
            <w:tcW w:w="127" w:type="dxa"/>
            <w:tcBorders>
              <w:top w:val="nil"/>
              <w:left w:val="nil"/>
              <w:bottom w:val="single" w:sz="4" w:space="0" w:color="auto"/>
              <w:right w:val="nil"/>
            </w:tcBorders>
            <w:shd w:val="clear" w:color="auto" w:fill="auto"/>
            <w:vAlign w:val="bottom"/>
            <w:hideMark/>
          </w:tcPr>
          <w:p w14:paraId="0E4A669B"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single" w:sz="4" w:space="0" w:color="auto"/>
              <w:right w:val="nil"/>
            </w:tcBorders>
            <w:shd w:val="clear" w:color="auto" w:fill="auto"/>
            <w:vAlign w:val="bottom"/>
            <w:hideMark/>
          </w:tcPr>
          <w:p w14:paraId="574EF304"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34</w:t>
            </w:r>
          </w:p>
        </w:tc>
        <w:tc>
          <w:tcPr>
            <w:tcW w:w="1395" w:type="dxa"/>
            <w:tcBorders>
              <w:top w:val="nil"/>
              <w:left w:val="nil"/>
              <w:bottom w:val="single" w:sz="4" w:space="0" w:color="auto"/>
              <w:right w:val="nil"/>
            </w:tcBorders>
            <w:shd w:val="clear" w:color="auto" w:fill="auto"/>
            <w:vAlign w:val="bottom"/>
            <w:hideMark/>
          </w:tcPr>
          <w:p w14:paraId="0ACDCED3"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14-55</w:t>
            </w:r>
          </w:p>
        </w:tc>
        <w:tc>
          <w:tcPr>
            <w:tcW w:w="127" w:type="dxa"/>
            <w:tcBorders>
              <w:top w:val="nil"/>
              <w:left w:val="nil"/>
              <w:bottom w:val="single" w:sz="4" w:space="0" w:color="auto"/>
              <w:right w:val="nil"/>
            </w:tcBorders>
            <w:shd w:val="clear" w:color="auto" w:fill="auto"/>
            <w:vAlign w:val="bottom"/>
            <w:hideMark/>
          </w:tcPr>
          <w:p w14:paraId="14843D7C" w14:textId="77777777"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single" w:sz="4" w:space="0" w:color="auto"/>
              <w:right w:val="nil"/>
            </w:tcBorders>
            <w:shd w:val="clear" w:color="auto" w:fill="auto"/>
            <w:vAlign w:val="bottom"/>
            <w:hideMark/>
          </w:tcPr>
          <w:p w14:paraId="303786CE"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37</w:t>
            </w:r>
          </w:p>
        </w:tc>
        <w:tc>
          <w:tcPr>
            <w:tcW w:w="1650" w:type="dxa"/>
            <w:tcBorders>
              <w:top w:val="nil"/>
              <w:left w:val="nil"/>
              <w:bottom w:val="single" w:sz="4" w:space="0" w:color="auto"/>
              <w:right w:val="nil"/>
            </w:tcBorders>
            <w:shd w:val="clear" w:color="auto" w:fill="auto"/>
            <w:vAlign w:val="bottom"/>
            <w:hideMark/>
          </w:tcPr>
          <w:p w14:paraId="5D3B4E9F" w14:textId="77777777"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17-55</w:t>
            </w:r>
          </w:p>
        </w:tc>
      </w:tr>
      <w:tr w:rsidR="004833B7" w:rsidRPr="00136900" w14:paraId="3B1D2A33" w14:textId="77777777" w:rsidTr="00136900">
        <w:trPr>
          <w:trHeight w:val="625"/>
        </w:trPr>
        <w:tc>
          <w:tcPr>
            <w:tcW w:w="12975" w:type="dxa"/>
            <w:gridSpan w:val="9"/>
            <w:tcBorders>
              <w:top w:val="single" w:sz="4" w:space="0" w:color="auto"/>
              <w:left w:val="nil"/>
              <w:right w:val="nil"/>
            </w:tcBorders>
            <w:shd w:val="clear" w:color="auto" w:fill="auto"/>
            <w:vAlign w:val="bottom"/>
            <w:hideMark/>
          </w:tcPr>
          <w:p w14:paraId="1A0E1CCE" w14:textId="77777777" w:rsidR="004833B7" w:rsidRPr="00136900" w:rsidRDefault="004833B7" w:rsidP="001C0B53">
            <w:pPr>
              <w:widowControl/>
              <w:rPr>
                <w:rFonts w:ascii="Arial" w:hAnsi="Arial" w:cs="Arial"/>
                <w:sz w:val="16"/>
                <w:szCs w:val="16"/>
              </w:rPr>
            </w:pPr>
            <w:r w:rsidRPr="00136900">
              <w:rPr>
                <w:rFonts w:ascii="Arial" w:hAnsi="Arial" w:cs="Arial"/>
                <w:sz w:val="16"/>
                <w:szCs w:val="16"/>
                <w:vertAlign w:val="superscript"/>
              </w:rPr>
              <w:t>a</w:t>
            </w:r>
            <w:r w:rsidRPr="00136900">
              <w:rPr>
                <w:rFonts w:ascii="Arial" w:hAnsi="Arial" w:cs="Arial"/>
                <w:sz w:val="16"/>
                <w:szCs w:val="16"/>
              </w:rPr>
              <w:t xml:space="preserve"> Lower score in full-scale IQ ind</w:t>
            </w:r>
            <w:r w:rsidR="00BD3363" w:rsidRPr="00136900">
              <w:rPr>
                <w:rFonts w:ascii="Arial" w:hAnsi="Arial" w:cs="Arial"/>
                <w:sz w:val="16"/>
                <w:szCs w:val="16"/>
              </w:rPr>
              <w:t>icates more adverse functioning</w:t>
            </w:r>
          </w:p>
          <w:p w14:paraId="2A73D3E5" w14:textId="77777777" w:rsidR="004833B7" w:rsidRPr="00136900" w:rsidRDefault="004833B7" w:rsidP="001C0B53">
            <w:pPr>
              <w:widowControl/>
              <w:rPr>
                <w:rFonts w:ascii="Arial" w:hAnsi="Arial" w:cs="Arial"/>
                <w:sz w:val="16"/>
                <w:szCs w:val="16"/>
              </w:rPr>
            </w:pPr>
            <w:r w:rsidRPr="00136900">
              <w:rPr>
                <w:rFonts w:ascii="Arial" w:hAnsi="Arial" w:cs="Arial"/>
                <w:sz w:val="16"/>
                <w:szCs w:val="16"/>
                <w:vertAlign w:val="superscript"/>
              </w:rPr>
              <w:t>b</w:t>
            </w:r>
            <w:r w:rsidRPr="00136900">
              <w:rPr>
                <w:rFonts w:ascii="Arial" w:hAnsi="Arial" w:cs="Arial"/>
                <w:sz w:val="16"/>
                <w:szCs w:val="16"/>
              </w:rPr>
              <w:t xml:space="preserve"> Higher percentile in CPT-II measures indicates worse performance</w:t>
            </w:r>
          </w:p>
          <w:p w14:paraId="3894AF7D" w14:textId="77777777" w:rsidR="004833B7" w:rsidRPr="00136900" w:rsidRDefault="004833B7" w:rsidP="001C0B53">
            <w:pPr>
              <w:widowControl/>
              <w:rPr>
                <w:rFonts w:ascii="Arial" w:hAnsi="Arial" w:cs="Arial"/>
                <w:color w:val="000000"/>
                <w:kern w:val="0"/>
                <w:sz w:val="22"/>
                <w:szCs w:val="22"/>
              </w:rPr>
            </w:pPr>
            <w:r w:rsidRPr="00136900">
              <w:rPr>
                <w:rFonts w:ascii="Arial" w:hAnsi="Arial" w:cs="Arial"/>
                <w:sz w:val="16"/>
                <w:szCs w:val="16"/>
                <w:vertAlign w:val="superscript"/>
              </w:rPr>
              <w:t>c</w:t>
            </w:r>
            <w:r w:rsidRPr="00136900">
              <w:rPr>
                <w:rFonts w:ascii="Arial" w:hAnsi="Arial" w:cs="Arial"/>
                <w:sz w:val="16"/>
                <w:szCs w:val="16"/>
              </w:rPr>
              <w:t xml:space="preserve"> Lower percentile in WRAML-2 measures indicates poorer memory functioning</w:t>
            </w:r>
          </w:p>
        </w:tc>
      </w:tr>
    </w:tbl>
    <w:p w14:paraId="68E8AD8F" w14:textId="77777777" w:rsidR="000C2009" w:rsidRPr="00136900" w:rsidRDefault="000C2009" w:rsidP="001C0B53">
      <w:pPr>
        <w:spacing w:line="360" w:lineRule="auto"/>
        <w:rPr>
          <w:rFonts w:ascii="Arial" w:hAnsi="Arial" w:cs="Arial"/>
        </w:rPr>
      </w:pPr>
    </w:p>
    <w:p w14:paraId="41572848" w14:textId="77777777" w:rsidR="000A4E63" w:rsidRDefault="000C2009" w:rsidP="001C0B53">
      <w:pPr>
        <w:spacing w:line="360" w:lineRule="auto"/>
      </w:pPr>
      <w:r>
        <w:br w:type="page"/>
      </w:r>
    </w:p>
    <w:p w14:paraId="47B12A1F" w14:textId="77777777" w:rsidR="004D0D9E" w:rsidRDefault="004D0D9E" w:rsidP="001C0B53">
      <w:pPr>
        <w:spacing w:line="360" w:lineRule="auto"/>
        <w:sectPr w:rsidR="004D0D9E" w:rsidSect="00587634">
          <w:pgSz w:w="15840" w:h="12240" w:orient="landscape" w:code="1"/>
          <w:pgMar w:top="1440" w:right="1440" w:bottom="1440" w:left="1440" w:header="720" w:footer="720" w:gutter="0"/>
          <w:lnNumType w:countBy="1"/>
          <w:cols w:space="720"/>
          <w:docGrid w:type="lines" w:linePitch="360"/>
        </w:sectPr>
      </w:pPr>
    </w:p>
    <w:p w14:paraId="72A9CA8A" w14:textId="77777777" w:rsidR="00A22EBB" w:rsidRDefault="00A22EBB" w:rsidP="001C0B53">
      <w:pPr>
        <w:spacing w:line="360" w:lineRule="auto"/>
      </w:pPr>
    </w:p>
    <w:p w14:paraId="76CC03D2" w14:textId="77777777" w:rsidR="00A22EBB" w:rsidRDefault="004F0268" w:rsidP="001C0B53">
      <w:pPr>
        <w:widowControl/>
        <w:rPr>
          <w:rFonts w:ascii="Arial" w:hAnsi="Arial" w:cs="Arial"/>
          <w:color w:val="000000"/>
          <w:kern w:val="0"/>
          <w:sz w:val="16"/>
          <w:szCs w:val="16"/>
          <w:vertAlign w:val="superscript"/>
        </w:rPr>
      </w:pPr>
      <w:r>
        <w:rPr>
          <w:rFonts w:ascii="Arial" w:hAnsi="Arial" w:cs="Arial"/>
          <w:noProof/>
          <w:color w:val="000000"/>
          <w:kern w:val="0"/>
          <w:sz w:val="16"/>
          <w:szCs w:val="16"/>
          <w:vertAlign w:val="superscript"/>
          <w:lang w:eastAsia="en-US"/>
        </w:rPr>
        <w:drawing>
          <wp:inline distT="0" distB="0" distL="0" distR="0" wp14:anchorId="7396D3AB" wp14:editId="7C434DFD">
            <wp:extent cx="6053455" cy="3649345"/>
            <wp:effectExtent l="19050" t="0" r="4445" b="0"/>
            <wp:docPr id="1" name="圖片 0" descr="Fig2_IQ_rawscor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IQ_rawscore_NEW.jpg"/>
                    <pic:cNvPicPr/>
                  </pic:nvPicPr>
                  <pic:blipFill>
                    <a:blip r:embed="rId12" cstate="print"/>
                    <a:stretch>
                      <a:fillRect/>
                    </a:stretch>
                  </pic:blipFill>
                  <pic:spPr>
                    <a:xfrm>
                      <a:off x="0" y="0"/>
                      <a:ext cx="6053455" cy="3649345"/>
                    </a:xfrm>
                    <a:prstGeom prst="rect">
                      <a:avLst/>
                    </a:prstGeom>
                  </pic:spPr>
                </pic:pic>
              </a:graphicData>
            </a:graphic>
          </wp:inline>
        </w:drawing>
      </w:r>
    </w:p>
    <w:p w14:paraId="0BBB7A84" w14:textId="77777777" w:rsidR="00A22EBB" w:rsidRDefault="00A22EBB" w:rsidP="001C0B53"/>
    <w:p w14:paraId="3257CABC" w14:textId="77777777" w:rsidR="00A22EBB" w:rsidRPr="00AF3975" w:rsidRDefault="00A22EBB" w:rsidP="001C0B53">
      <w:pPr>
        <w:spacing w:line="240" w:lineRule="exact"/>
        <w:rPr>
          <w:rFonts w:ascii="Arial" w:hAnsi="Arial" w:cs="Arial"/>
          <w:b/>
          <w:sz w:val="18"/>
          <w:szCs w:val="18"/>
        </w:rPr>
      </w:pPr>
      <w:r w:rsidRPr="00AF3975">
        <w:rPr>
          <w:rFonts w:ascii="Arial" w:hAnsi="Arial" w:cs="Arial"/>
          <w:b/>
          <w:sz w:val="18"/>
          <w:szCs w:val="18"/>
        </w:rPr>
        <w:t xml:space="preserve">Figure </w:t>
      </w:r>
      <w:r>
        <w:rPr>
          <w:rFonts w:ascii="Arial" w:hAnsi="Arial" w:cs="Arial"/>
          <w:b/>
          <w:sz w:val="18"/>
          <w:szCs w:val="18"/>
        </w:rPr>
        <w:t xml:space="preserve">1. </w:t>
      </w:r>
      <w:r w:rsidR="00A85515">
        <w:rPr>
          <w:rFonts w:ascii="Arial" w:hAnsi="Arial" w:cs="Arial"/>
          <w:b/>
          <w:sz w:val="18"/>
          <w:szCs w:val="18"/>
        </w:rPr>
        <w:t>S</w:t>
      </w:r>
      <w:r>
        <w:rPr>
          <w:rFonts w:ascii="Arial" w:hAnsi="Arial" w:cs="Arial"/>
          <w:b/>
          <w:sz w:val="18"/>
          <w:szCs w:val="18"/>
        </w:rPr>
        <w:t>ex-specific associations between weekly prenatal PM</w:t>
      </w:r>
      <w:r w:rsidRPr="00F121E8">
        <w:rPr>
          <w:rFonts w:ascii="Arial" w:hAnsi="Arial" w:cs="Arial"/>
          <w:b/>
          <w:sz w:val="18"/>
          <w:szCs w:val="18"/>
          <w:vertAlign w:val="subscript"/>
        </w:rPr>
        <w:t>2.5</w:t>
      </w:r>
      <w:r>
        <w:rPr>
          <w:rFonts w:ascii="Arial" w:hAnsi="Arial" w:cs="Arial"/>
          <w:b/>
          <w:sz w:val="18"/>
          <w:szCs w:val="18"/>
        </w:rPr>
        <w:t xml:space="preserve"> levels </w:t>
      </w:r>
      <w:r w:rsidR="00FA721C">
        <w:rPr>
          <w:rFonts w:ascii="Arial" w:hAnsi="Arial" w:cs="Arial"/>
          <w:b/>
          <w:sz w:val="18"/>
          <w:szCs w:val="18"/>
        </w:rPr>
        <w:t xml:space="preserve">over </w:t>
      </w:r>
      <w:r w:rsidR="004B77A3">
        <w:rPr>
          <w:rFonts w:ascii="Arial" w:hAnsi="Arial" w:cs="Arial"/>
          <w:b/>
          <w:sz w:val="18"/>
          <w:szCs w:val="18"/>
        </w:rPr>
        <w:t>gestation</w:t>
      </w:r>
      <w:r w:rsidR="00FA721C">
        <w:rPr>
          <w:rFonts w:ascii="Arial" w:hAnsi="Arial" w:cs="Arial"/>
          <w:b/>
          <w:sz w:val="18"/>
          <w:szCs w:val="18"/>
        </w:rPr>
        <w:t xml:space="preserve"> </w:t>
      </w:r>
      <w:r>
        <w:rPr>
          <w:rFonts w:ascii="Arial" w:hAnsi="Arial" w:cs="Arial"/>
          <w:b/>
          <w:sz w:val="18"/>
          <w:szCs w:val="18"/>
        </w:rPr>
        <w:t>and full-scale IQ</w:t>
      </w:r>
    </w:p>
    <w:p w14:paraId="6D094B49" w14:textId="77777777" w:rsidR="00A22EBB" w:rsidRPr="00AF3975" w:rsidRDefault="00A22EBB" w:rsidP="001C0B53">
      <w:pPr>
        <w:spacing w:line="240" w:lineRule="exact"/>
        <w:rPr>
          <w:rFonts w:ascii="Arial" w:hAnsi="Arial" w:cs="Arial"/>
          <w:sz w:val="18"/>
          <w:szCs w:val="18"/>
        </w:rPr>
      </w:pPr>
    </w:p>
    <w:p w14:paraId="189A2A2E" w14:textId="77777777" w:rsidR="00A22EBB" w:rsidRDefault="00A22EBB" w:rsidP="001C0B53">
      <w:pPr>
        <w:spacing w:line="240" w:lineRule="exact"/>
        <w:rPr>
          <w:rFonts w:ascii="Arial" w:hAnsi="Arial" w:cs="Arial"/>
          <w:sz w:val="18"/>
          <w:szCs w:val="18"/>
        </w:rPr>
      </w:pPr>
      <w:r w:rsidRPr="00AF3975">
        <w:rPr>
          <w:rFonts w:ascii="Arial" w:hAnsi="Arial" w:cs="Arial"/>
          <w:sz w:val="18"/>
          <w:szCs w:val="18"/>
        </w:rPr>
        <w:t xml:space="preserve">This figure </w:t>
      </w:r>
      <w:r>
        <w:rPr>
          <w:rFonts w:ascii="Arial" w:hAnsi="Arial" w:cs="Arial"/>
          <w:sz w:val="18"/>
          <w:szCs w:val="18"/>
        </w:rPr>
        <w:t xml:space="preserve">demonstrates </w:t>
      </w:r>
      <w:r w:rsidRPr="00EC0994">
        <w:rPr>
          <w:rFonts w:ascii="Arial" w:hAnsi="Arial" w:cs="Arial"/>
          <w:sz w:val="18"/>
          <w:szCs w:val="18"/>
        </w:rPr>
        <w:t>PM</w:t>
      </w:r>
      <w:r w:rsidRPr="00EC0994">
        <w:rPr>
          <w:rFonts w:ascii="Arial" w:hAnsi="Arial" w:cs="Arial"/>
          <w:sz w:val="18"/>
          <w:szCs w:val="18"/>
          <w:vertAlign w:val="subscript"/>
        </w:rPr>
        <w:t>2.5</w:t>
      </w:r>
      <w:r w:rsidRPr="00EC0994">
        <w:rPr>
          <w:rFonts w:ascii="Arial" w:hAnsi="Arial" w:cs="Arial"/>
          <w:sz w:val="18"/>
          <w:szCs w:val="18"/>
        </w:rPr>
        <w:t xml:space="preserve"> </w:t>
      </w:r>
      <w:r w:rsidR="00FA721C">
        <w:rPr>
          <w:rFonts w:ascii="Arial" w:hAnsi="Arial" w:cs="Arial"/>
          <w:sz w:val="18"/>
          <w:szCs w:val="18"/>
        </w:rPr>
        <w:t>exposure over</w:t>
      </w:r>
      <w:r w:rsidRPr="00EC0994">
        <w:rPr>
          <w:rFonts w:ascii="Arial" w:hAnsi="Arial" w:cs="Arial"/>
          <w:sz w:val="18"/>
          <w:szCs w:val="18"/>
        </w:rPr>
        <w:t xml:space="preserve"> pregnancy and </w:t>
      </w:r>
      <w:r>
        <w:rPr>
          <w:rFonts w:ascii="Arial" w:hAnsi="Arial" w:cs="Arial"/>
          <w:sz w:val="18"/>
          <w:szCs w:val="18"/>
        </w:rPr>
        <w:t>full-scale IQ</w:t>
      </w:r>
      <w:r w:rsidRPr="00EC0994">
        <w:rPr>
          <w:rFonts w:ascii="Arial" w:hAnsi="Arial" w:cs="Arial"/>
          <w:sz w:val="18"/>
          <w:szCs w:val="18"/>
        </w:rPr>
        <w:t xml:space="preserve"> </w:t>
      </w:r>
      <w:r w:rsidR="00FA721C">
        <w:rPr>
          <w:rFonts w:ascii="Arial" w:hAnsi="Arial" w:cs="Arial"/>
          <w:sz w:val="18"/>
          <w:szCs w:val="18"/>
        </w:rPr>
        <w:t xml:space="preserve">scores </w:t>
      </w:r>
      <w:r>
        <w:rPr>
          <w:rFonts w:ascii="Arial" w:hAnsi="Arial" w:cs="Arial"/>
          <w:sz w:val="18"/>
          <w:szCs w:val="18"/>
        </w:rPr>
        <w:t xml:space="preserve">(WISC-IV) </w:t>
      </w:r>
      <w:r w:rsidRPr="00EC0994">
        <w:rPr>
          <w:rFonts w:ascii="Arial" w:hAnsi="Arial" w:cs="Arial"/>
          <w:sz w:val="18"/>
          <w:szCs w:val="18"/>
        </w:rPr>
        <w:t xml:space="preserve">using distributed lag models assuming week-specific effects. </w:t>
      </w:r>
      <w:r w:rsidR="009704A0">
        <w:rPr>
          <w:rFonts w:ascii="Arial" w:hAnsi="Arial" w:cs="Arial"/>
          <w:sz w:val="18"/>
          <w:szCs w:val="18"/>
        </w:rPr>
        <w:t>Models were adjusted for</w:t>
      </w:r>
      <w:r w:rsidR="00E04702">
        <w:rPr>
          <w:rFonts w:ascii="Arial" w:hAnsi="Arial" w:cs="Arial"/>
          <w:sz w:val="18"/>
          <w:szCs w:val="18"/>
        </w:rPr>
        <w:t xml:space="preserve"> </w:t>
      </w:r>
      <w:r w:rsidR="00E04702" w:rsidRPr="00E04702">
        <w:rPr>
          <w:rFonts w:ascii="Arial" w:hAnsi="Arial" w:cs="Arial"/>
          <w:sz w:val="18"/>
          <w:szCs w:val="18"/>
        </w:rPr>
        <w:t>maternal age, race, education, and prenatal/postnatal maternal smoking</w:t>
      </w:r>
      <w:r w:rsidR="00E04702">
        <w:rPr>
          <w:rFonts w:ascii="Arial" w:hAnsi="Arial" w:cs="Arial"/>
          <w:sz w:val="18"/>
          <w:szCs w:val="18"/>
        </w:rPr>
        <w:t>.</w:t>
      </w:r>
      <w:r w:rsidR="009704A0">
        <w:rPr>
          <w:rFonts w:ascii="Arial" w:hAnsi="Arial" w:cs="Arial"/>
          <w:sz w:val="18"/>
          <w:szCs w:val="18"/>
        </w:rPr>
        <w:t xml:space="preserve">  </w:t>
      </w:r>
      <w:r w:rsidR="00FA721C">
        <w:rPr>
          <w:rFonts w:ascii="Arial" w:hAnsi="Arial" w:cs="Arial"/>
          <w:sz w:val="18"/>
          <w:szCs w:val="18"/>
        </w:rPr>
        <w:t>The y-</w:t>
      </w:r>
      <w:r>
        <w:rPr>
          <w:rFonts w:ascii="Arial" w:hAnsi="Arial" w:cs="Arial"/>
          <w:sz w:val="18"/>
          <w:szCs w:val="18"/>
        </w:rPr>
        <w:t>a</w:t>
      </w:r>
      <w:r w:rsidRPr="00EC0994">
        <w:rPr>
          <w:rFonts w:ascii="Arial" w:hAnsi="Arial" w:cs="Arial"/>
          <w:sz w:val="18"/>
          <w:szCs w:val="18"/>
        </w:rPr>
        <w:t xml:space="preserve">xis </w:t>
      </w:r>
      <w:r w:rsidR="009704A0">
        <w:rPr>
          <w:rFonts w:ascii="Arial" w:hAnsi="Arial" w:cs="Arial"/>
          <w:sz w:val="18"/>
          <w:szCs w:val="18"/>
        </w:rPr>
        <w:t>represents the</w:t>
      </w:r>
      <w:r w:rsidR="00C05F8B">
        <w:rPr>
          <w:rFonts w:ascii="Arial" w:hAnsi="Arial" w:cs="Arial"/>
          <w:sz w:val="18"/>
          <w:szCs w:val="18"/>
        </w:rPr>
        <w:t xml:space="preserve"> change in</w:t>
      </w:r>
      <w:r w:rsidRPr="00EC0994">
        <w:rPr>
          <w:rFonts w:ascii="Arial" w:hAnsi="Arial" w:cs="Arial"/>
          <w:sz w:val="18"/>
          <w:szCs w:val="18"/>
        </w:rPr>
        <w:t xml:space="preserve"> </w:t>
      </w:r>
      <w:r>
        <w:rPr>
          <w:rFonts w:ascii="Arial" w:hAnsi="Arial" w:cs="Arial"/>
          <w:sz w:val="18"/>
          <w:szCs w:val="18"/>
        </w:rPr>
        <w:t>full-scale IQ</w:t>
      </w:r>
      <w:r w:rsidRPr="00EC0994">
        <w:rPr>
          <w:rFonts w:ascii="Arial" w:hAnsi="Arial" w:cs="Arial"/>
          <w:sz w:val="18"/>
          <w:szCs w:val="18"/>
        </w:rPr>
        <w:t xml:space="preserve"> percentile</w:t>
      </w:r>
      <w:r w:rsidR="00C05F8B">
        <w:rPr>
          <w:rFonts w:ascii="Arial" w:hAnsi="Arial" w:cs="Arial"/>
          <w:sz w:val="18"/>
          <w:szCs w:val="18"/>
        </w:rPr>
        <w:t xml:space="preserve"> associated</w:t>
      </w:r>
      <w:r w:rsidR="00032FD0">
        <w:rPr>
          <w:rFonts w:ascii="Arial" w:hAnsi="Arial" w:cs="Arial"/>
          <w:sz w:val="18"/>
          <w:szCs w:val="18"/>
        </w:rPr>
        <w:t xml:space="preserve"> with </w:t>
      </w:r>
      <w:r w:rsidR="00732E8B">
        <w:rPr>
          <w:rFonts w:ascii="Arial" w:hAnsi="Arial" w:cs="Arial"/>
          <w:sz w:val="18"/>
          <w:szCs w:val="18"/>
        </w:rPr>
        <w:t>a</w:t>
      </w:r>
      <w:r w:rsidR="00C05F8B">
        <w:rPr>
          <w:rFonts w:ascii="Arial" w:hAnsi="Arial" w:cs="Arial"/>
          <w:sz w:val="18"/>
          <w:szCs w:val="18"/>
        </w:rPr>
        <w:t xml:space="preserve"> 10 </w:t>
      </w:r>
      <w:r w:rsidR="00C05F8B" w:rsidRPr="00524660">
        <w:rPr>
          <w:rFonts w:ascii="Arial" w:hAnsi="Arial" w:cs="Arial"/>
          <w:sz w:val="18"/>
          <w:szCs w:val="18"/>
        </w:rPr>
        <w:t>μ</w:t>
      </w:r>
      <w:r w:rsidR="00C05F8B">
        <w:rPr>
          <w:rFonts w:ascii="Arial" w:hAnsi="Arial" w:cs="Arial"/>
          <w:sz w:val="18"/>
          <w:szCs w:val="18"/>
        </w:rPr>
        <w:t>g/m</w:t>
      </w:r>
      <w:r w:rsidR="00C05F8B" w:rsidRPr="00524660">
        <w:rPr>
          <w:rFonts w:ascii="Arial" w:hAnsi="Arial" w:cs="Arial"/>
          <w:sz w:val="18"/>
          <w:szCs w:val="18"/>
          <w:vertAlign w:val="superscript"/>
        </w:rPr>
        <w:t>3</w:t>
      </w:r>
      <w:r w:rsidR="00C05F8B">
        <w:rPr>
          <w:rFonts w:ascii="Arial" w:hAnsi="Arial" w:cs="Arial"/>
          <w:sz w:val="18"/>
          <w:szCs w:val="18"/>
        </w:rPr>
        <w:t xml:space="preserve"> </w:t>
      </w:r>
      <w:r w:rsidR="00032FD0">
        <w:rPr>
          <w:rFonts w:ascii="Arial" w:hAnsi="Arial" w:cs="Arial"/>
          <w:sz w:val="18"/>
          <w:szCs w:val="18"/>
        </w:rPr>
        <w:t xml:space="preserve">increase in </w:t>
      </w:r>
      <w:r w:rsidR="00C05F8B">
        <w:rPr>
          <w:rFonts w:ascii="Arial" w:hAnsi="Arial" w:cs="Arial"/>
          <w:sz w:val="18"/>
          <w:szCs w:val="18"/>
        </w:rPr>
        <w:t>PM</w:t>
      </w:r>
      <w:r w:rsidR="00C05F8B" w:rsidRPr="00524660">
        <w:rPr>
          <w:rFonts w:ascii="Arial" w:hAnsi="Arial" w:cs="Arial"/>
          <w:sz w:val="18"/>
          <w:szCs w:val="18"/>
          <w:vertAlign w:val="subscript"/>
        </w:rPr>
        <w:t>2.5</w:t>
      </w:r>
      <w:r w:rsidRPr="00EC0994">
        <w:rPr>
          <w:rFonts w:ascii="Arial" w:hAnsi="Arial" w:cs="Arial"/>
          <w:sz w:val="18"/>
          <w:szCs w:val="18"/>
        </w:rPr>
        <w:t xml:space="preserve">; </w:t>
      </w:r>
      <w:r w:rsidR="00FA721C">
        <w:rPr>
          <w:rFonts w:ascii="Arial" w:hAnsi="Arial" w:cs="Arial"/>
          <w:sz w:val="18"/>
          <w:szCs w:val="18"/>
        </w:rPr>
        <w:t>the x-</w:t>
      </w:r>
      <w:r w:rsidRPr="00EC0994">
        <w:rPr>
          <w:rFonts w:ascii="Arial" w:hAnsi="Arial" w:cs="Arial"/>
          <w:sz w:val="18"/>
          <w:szCs w:val="18"/>
        </w:rPr>
        <w:t xml:space="preserve"> axis is gestational age</w:t>
      </w:r>
      <w:r w:rsidR="00FA721C">
        <w:rPr>
          <w:rFonts w:ascii="Arial" w:hAnsi="Arial" w:cs="Arial"/>
          <w:sz w:val="18"/>
          <w:szCs w:val="18"/>
        </w:rPr>
        <w:t xml:space="preserve"> in weeks</w:t>
      </w:r>
      <w:r w:rsidRPr="00EC0994">
        <w:rPr>
          <w:rFonts w:ascii="Arial" w:hAnsi="Arial" w:cs="Arial"/>
          <w:sz w:val="18"/>
          <w:szCs w:val="18"/>
        </w:rPr>
        <w:t xml:space="preserve">. </w:t>
      </w:r>
      <w:r w:rsidR="00EF7E5C">
        <w:rPr>
          <w:rFonts w:ascii="Arial" w:hAnsi="Arial" w:cs="Arial"/>
          <w:sz w:val="18"/>
          <w:szCs w:val="18"/>
        </w:rPr>
        <w:t>Lower IQ score</w:t>
      </w:r>
      <w:r w:rsidR="00FA721C">
        <w:rPr>
          <w:rFonts w:ascii="Arial" w:hAnsi="Arial" w:cs="Arial"/>
          <w:sz w:val="18"/>
          <w:szCs w:val="18"/>
        </w:rPr>
        <w:t>s</w:t>
      </w:r>
      <w:r w:rsidR="00EF7E5C">
        <w:rPr>
          <w:rFonts w:ascii="Arial" w:hAnsi="Arial" w:cs="Arial"/>
          <w:sz w:val="18"/>
          <w:szCs w:val="18"/>
        </w:rPr>
        <w:t xml:space="preserve"> indicate less favorable </w:t>
      </w:r>
      <w:r w:rsidR="00C8679A">
        <w:rPr>
          <w:rFonts w:ascii="Arial" w:hAnsi="Arial" w:cs="Arial"/>
          <w:sz w:val="18"/>
          <w:szCs w:val="18"/>
        </w:rPr>
        <w:t>functioning</w:t>
      </w:r>
      <w:r w:rsidR="00EF7E5C">
        <w:rPr>
          <w:rFonts w:ascii="Arial" w:hAnsi="Arial" w:cs="Arial"/>
          <w:sz w:val="18"/>
          <w:szCs w:val="18"/>
        </w:rPr>
        <w:t xml:space="preserve">. </w:t>
      </w:r>
      <w:r w:rsidRPr="00EC0994">
        <w:rPr>
          <w:rFonts w:ascii="Arial" w:hAnsi="Arial" w:cs="Arial"/>
          <w:sz w:val="18"/>
          <w:szCs w:val="18"/>
        </w:rPr>
        <w:t>Solid line</w:t>
      </w:r>
      <w:r w:rsidR="00FA721C">
        <w:rPr>
          <w:rFonts w:ascii="Arial" w:hAnsi="Arial" w:cs="Arial"/>
          <w:sz w:val="18"/>
          <w:szCs w:val="18"/>
        </w:rPr>
        <w:t>s</w:t>
      </w:r>
      <w:r w:rsidRPr="00EC0994">
        <w:rPr>
          <w:rFonts w:ascii="Arial" w:hAnsi="Arial" w:cs="Arial"/>
          <w:sz w:val="18"/>
          <w:szCs w:val="18"/>
        </w:rPr>
        <w:t xml:space="preserve"> sho</w:t>
      </w:r>
      <w:r w:rsidR="004B77A3">
        <w:rPr>
          <w:rFonts w:ascii="Arial" w:hAnsi="Arial" w:cs="Arial"/>
          <w:sz w:val="18"/>
          <w:szCs w:val="18"/>
        </w:rPr>
        <w:t>w</w:t>
      </w:r>
      <w:r w:rsidRPr="00EC0994">
        <w:rPr>
          <w:rFonts w:ascii="Arial" w:hAnsi="Arial" w:cs="Arial"/>
          <w:sz w:val="18"/>
          <w:szCs w:val="18"/>
        </w:rPr>
        <w:t xml:space="preserve"> the predicted change in </w:t>
      </w:r>
      <w:r>
        <w:rPr>
          <w:rFonts w:ascii="Arial" w:hAnsi="Arial" w:cs="Arial"/>
          <w:sz w:val="18"/>
          <w:szCs w:val="18"/>
        </w:rPr>
        <w:t>the IQ</w:t>
      </w:r>
      <w:r w:rsidRPr="00EC0994">
        <w:rPr>
          <w:rFonts w:ascii="Arial" w:hAnsi="Arial" w:cs="Arial"/>
          <w:sz w:val="18"/>
          <w:szCs w:val="18"/>
        </w:rPr>
        <w:t xml:space="preserve"> percentile. Gray area</w:t>
      </w:r>
      <w:r w:rsidR="00FA721C">
        <w:rPr>
          <w:rFonts w:ascii="Arial" w:hAnsi="Arial" w:cs="Arial"/>
          <w:sz w:val="18"/>
          <w:szCs w:val="18"/>
        </w:rPr>
        <w:t>s</w:t>
      </w:r>
      <w:r w:rsidRPr="00EC0994">
        <w:rPr>
          <w:rFonts w:ascii="Arial" w:hAnsi="Arial" w:cs="Arial"/>
          <w:sz w:val="18"/>
          <w:szCs w:val="18"/>
        </w:rPr>
        <w:t xml:space="preserve"> </w:t>
      </w:r>
      <w:r>
        <w:rPr>
          <w:rFonts w:ascii="Arial" w:hAnsi="Arial" w:cs="Arial"/>
          <w:sz w:val="18"/>
          <w:szCs w:val="18"/>
        </w:rPr>
        <w:t>indicate</w:t>
      </w:r>
      <w:r w:rsidRPr="00EC0994">
        <w:rPr>
          <w:rFonts w:ascii="Arial" w:hAnsi="Arial" w:cs="Arial"/>
          <w:sz w:val="18"/>
          <w:szCs w:val="18"/>
        </w:rPr>
        <w:t xml:space="preserve"> 95% CI</w:t>
      </w:r>
      <w:r w:rsidR="00FA721C">
        <w:rPr>
          <w:rFonts w:ascii="Arial" w:hAnsi="Arial" w:cs="Arial"/>
          <w:sz w:val="18"/>
          <w:szCs w:val="18"/>
        </w:rPr>
        <w:t>s</w:t>
      </w:r>
      <w:r w:rsidRPr="00EC0994">
        <w:rPr>
          <w:rFonts w:ascii="Arial" w:hAnsi="Arial" w:cs="Arial"/>
          <w:sz w:val="18"/>
          <w:szCs w:val="18"/>
        </w:rPr>
        <w:t xml:space="preserve">. </w:t>
      </w:r>
      <w:r w:rsidRPr="00AF3975">
        <w:rPr>
          <w:rFonts w:ascii="Arial" w:hAnsi="Arial" w:cs="Arial"/>
          <w:sz w:val="18"/>
          <w:szCs w:val="18"/>
        </w:rPr>
        <w:t xml:space="preserve"> </w:t>
      </w:r>
      <w:r w:rsidR="009704A0">
        <w:rPr>
          <w:rFonts w:ascii="Arial" w:hAnsi="Arial" w:cs="Arial"/>
          <w:sz w:val="18"/>
          <w:szCs w:val="18"/>
        </w:rPr>
        <w:t xml:space="preserve">A sensitive window is identified when the estimated pointwise 95% CI </w:t>
      </w:r>
      <w:r w:rsidR="00FA721C">
        <w:rPr>
          <w:rFonts w:ascii="Arial" w:hAnsi="Arial" w:cs="Arial"/>
          <w:sz w:val="18"/>
          <w:szCs w:val="18"/>
        </w:rPr>
        <w:t>does</w:t>
      </w:r>
      <w:r w:rsidR="009704A0">
        <w:rPr>
          <w:rFonts w:ascii="Arial" w:hAnsi="Arial" w:cs="Arial"/>
          <w:sz w:val="18"/>
          <w:szCs w:val="18"/>
        </w:rPr>
        <w:t xml:space="preserve"> not include zero.</w:t>
      </w:r>
    </w:p>
    <w:p w14:paraId="6D50E785" w14:textId="77777777" w:rsidR="00F4058C" w:rsidRDefault="00F4058C" w:rsidP="001C0B53">
      <w:pPr>
        <w:spacing w:line="360" w:lineRule="auto"/>
      </w:pPr>
    </w:p>
    <w:p w14:paraId="53CEDE17" w14:textId="77777777" w:rsidR="00A22EBB" w:rsidRDefault="00A22EBB" w:rsidP="001C0B53">
      <w:pPr>
        <w:spacing w:line="360" w:lineRule="auto"/>
        <w:rPr>
          <w:rFonts w:ascii="Arial" w:hAnsi="Arial" w:cs="Arial"/>
          <w:sz w:val="18"/>
          <w:szCs w:val="18"/>
        </w:rPr>
      </w:pPr>
      <w:r>
        <w:br w:type="page"/>
      </w:r>
    </w:p>
    <w:p w14:paraId="422AED19" w14:textId="77777777" w:rsidR="00A22EBB" w:rsidRDefault="00A22EBB" w:rsidP="001C0B53">
      <w:pPr>
        <w:spacing w:line="360" w:lineRule="auto"/>
      </w:pPr>
    </w:p>
    <w:p w14:paraId="03D6C2A2" w14:textId="77777777" w:rsidR="004F0268" w:rsidRDefault="001D45A3" w:rsidP="001C0B53">
      <w:pPr>
        <w:spacing w:line="360" w:lineRule="auto"/>
      </w:pPr>
      <w:r>
        <w:rPr>
          <w:noProof/>
          <w:lang w:eastAsia="en-US"/>
        </w:rPr>
        <w:drawing>
          <wp:inline distT="0" distB="0" distL="0" distR="0" wp14:anchorId="3D13E151" wp14:editId="3EB7A463">
            <wp:extent cx="6053455" cy="4848225"/>
            <wp:effectExtent l="19050" t="0" r="4445" b="0"/>
            <wp:docPr id="2" name="圖片 1" descr="Fig1_attention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attention_NEW.jpg"/>
                    <pic:cNvPicPr/>
                  </pic:nvPicPr>
                  <pic:blipFill>
                    <a:blip r:embed="rId13" cstate="print"/>
                    <a:stretch>
                      <a:fillRect/>
                    </a:stretch>
                  </pic:blipFill>
                  <pic:spPr>
                    <a:xfrm>
                      <a:off x="0" y="0"/>
                      <a:ext cx="6053455" cy="4848225"/>
                    </a:xfrm>
                    <a:prstGeom prst="rect">
                      <a:avLst/>
                    </a:prstGeom>
                  </pic:spPr>
                </pic:pic>
              </a:graphicData>
            </a:graphic>
          </wp:inline>
        </w:drawing>
      </w:r>
    </w:p>
    <w:p w14:paraId="60F57F91" w14:textId="77777777" w:rsidR="00700D3A" w:rsidRDefault="00700D3A" w:rsidP="001C0B53">
      <w:pPr>
        <w:spacing w:line="360" w:lineRule="auto"/>
      </w:pPr>
    </w:p>
    <w:p w14:paraId="452BB8CA" w14:textId="77777777" w:rsidR="00AA4464" w:rsidRPr="00AA4464" w:rsidRDefault="00AA4464" w:rsidP="001C0B53">
      <w:pPr>
        <w:spacing w:line="240" w:lineRule="exact"/>
        <w:rPr>
          <w:rFonts w:ascii="Arial" w:hAnsi="Arial" w:cs="Arial"/>
          <w:b/>
          <w:sz w:val="18"/>
          <w:szCs w:val="18"/>
        </w:rPr>
      </w:pPr>
      <w:r w:rsidRPr="00AA4464">
        <w:rPr>
          <w:rFonts w:ascii="Arial" w:hAnsi="Arial" w:cs="Arial"/>
          <w:b/>
          <w:sz w:val="18"/>
          <w:szCs w:val="18"/>
        </w:rPr>
        <w:t xml:space="preserve">Figure 2. </w:t>
      </w:r>
      <w:r w:rsidR="00A85515">
        <w:rPr>
          <w:rFonts w:ascii="Arial" w:hAnsi="Arial" w:cs="Arial"/>
          <w:b/>
          <w:sz w:val="18"/>
          <w:szCs w:val="18"/>
        </w:rPr>
        <w:t>S</w:t>
      </w:r>
      <w:r w:rsidRPr="00AA4464">
        <w:rPr>
          <w:rFonts w:ascii="Arial" w:hAnsi="Arial" w:cs="Arial"/>
          <w:b/>
          <w:sz w:val="18"/>
          <w:szCs w:val="18"/>
        </w:rPr>
        <w:t>ex-specific associations between weekly prenatal PM</w:t>
      </w:r>
      <w:r w:rsidRPr="00FD34F2">
        <w:rPr>
          <w:rFonts w:ascii="Arial" w:hAnsi="Arial" w:cs="Arial"/>
          <w:b/>
          <w:sz w:val="18"/>
          <w:szCs w:val="18"/>
          <w:vertAlign w:val="subscript"/>
        </w:rPr>
        <w:t>2.5</w:t>
      </w:r>
      <w:r w:rsidRPr="00AA4464">
        <w:rPr>
          <w:rFonts w:ascii="Arial" w:hAnsi="Arial" w:cs="Arial"/>
          <w:b/>
          <w:sz w:val="18"/>
          <w:szCs w:val="18"/>
        </w:rPr>
        <w:t xml:space="preserve"> levels </w:t>
      </w:r>
      <w:r w:rsidR="004E4993">
        <w:rPr>
          <w:rFonts w:ascii="Arial" w:hAnsi="Arial" w:cs="Arial"/>
          <w:b/>
          <w:sz w:val="18"/>
          <w:szCs w:val="18"/>
        </w:rPr>
        <w:t xml:space="preserve">over gestation </w:t>
      </w:r>
      <w:r w:rsidRPr="00AA4464">
        <w:rPr>
          <w:rFonts w:ascii="Arial" w:hAnsi="Arial" w:cs="Arial"/>
          <w:b/>
          <w:sz w:val="18"/>
          <w:szCs w:val="18"/>
        </w:rPr>
        <w:t xml:space="preserve">and attention domains </w:t>
      </w:r>
    </w:p>
    <w:p w14:paraId="395CF26D" w14:textId="77777777" w:rsidR="00AA4464" w:rsidRPr="00AA4464" w:rsidRDefault="00AA4464" w:rsidP="001C0B53">
      <w:pPr>
        <w:spacing w:line="240" w:lineRule="exact"/>
        <w:rPr>
          <w:rFonts w:ascii="Arial" w:hAnsi="Arial" w:cs="Arial"/>
          <w:b/>
          <w:sz w:val="18"/>
          <w:szCs w:val="18"/>
        </w:rPr>
      </w:pPr>
    </w:p>
    <w:p w14:paraId="3DCD1FA8" w14:textId="77777777" w:rsidR="00AA4464" w:rsidRPr="00AA4464" w:rsidRDefault="00AA4464" w:rsidP="001C0B53">
      <w:pPr>
        <w:spacing w:line="240" w:lineRule="exact"/>
        <w:rPr>
          <w:rFonts w:ascii="Arial" w:hAnsi="Arial" w:cs="Arial"/>
          <w:sz w:val="18"/>
          <w:szCs w:val="18"/>
        </w:rPr>
      </w:pPr>
      <w:r w:rsidRPr="00AA4464">
        <w:rPr>
          <w:rFonts w:ascii="Arial" w:hAnsi="Arial" w:cs="Arial"/>
          <w:sz w:val="18"/>
          <w:szCs w:val="18"/>
        </w:rPr>
        <w:t>This figure demonstrates PM</w:t>
      </w:r>
      <w:r w:rsidRPr="00524660">
        <w:rPr>
          <w:rFonts w:ascii="Arial" w:hAnsi="Arial" w:cs="Arial"/>
          <w:sz w:val="18"/>
          <w:szCs w:val="18"/>
          <w:vertAlign w:val="subscript"/>
        </w:rPr>
        <w:t>2.5</w:t>
      </w:r>
      <w:r w:rsidR="00FA721C">
        <w:rPr>
          <w:rFonts w:ascii="Arial" w:hAnsi="Arial" w:cs="Arial"/>
          <w:sz w:val="18"/>
          <w:szCs w:val="18"/>
          <w:vertAlign w:val="subscript"/>
        </w:rPr>
        <w:t xml:space="preserve"> </w:t>
      </w:r>
      <w:r w:rsidR="00FA721C">
        <w:rPr>
          <w:rFonts w:ascii="Arial" w:hAnsi="Arial" w:cs="Arial"/>
          <w:sz w:val="18"/>
          <w:szCs w:val="18"/>
        </w:rPr>
        <w:t>exposure ove</w:t>
      </w:r>
      <w:r w:rsidR="00F641C9">
        <w:rPr>
          <w:rFonts w:ascii="Arial" w:hAnsi="Arial" w:cs="Arial"/>
          <w:sz w:val="18"/>
          <w:szCs w:val="18"/>
        </w:rPr>
        <w:t>r</w:t>
      </w:r>
      <w:r w:rsidRPr="00AA4464">
        <w:rPr>
          <w:rFonts w:ascii="Arial" w:hAnsi="Arial" w:cs="Arial"/>
          <w:sz w:val="18"/>
          <w:szCs w:val="18"/>
        </w:rPr>
        <w:t xml:space="preserve"> pregnanc</w:t>
      </w:r>
      <w:r w:rsidR="00EE68F4">
        <w:rPr>
          <w:rFonts w:ascii="Arial" w:hAnsi="Arial" w:cs="Arial"/>
          <w:sz w:val="18"/>
          <w:szCs w:val="18"/>
        </w:rPr>
        <w:t xml:space="preserve">y and attention domains (CPT-II) </w:t>
      </w:r>
      <w:r w:rsidRPr="00AA4464">
        <w:rPr>
          <w:rFonts w:ascii="Arial" w:hAnsi="Arial" w:cs="Arial"/>
          <w:sz w:val="18"/>
          <w:szCs w:val="18"/>
        </w:rPr>
        <w:t xml:space="preserve">using distributed lag models assuming week-specific effects. </w:t>
      </w:r>
      <w:r w:rsidR="00E04702">
        <w:rPr>
          <w:rFonts w:ascii="Arial" w:hAnsi="Arial" w:cs="Arial"/>
          <w:sz w:val="18"/>
          <w:szCs w:val="18"/>
        </w:rPr>
        <w:t xml:space="preserve">Models were adjusted for </w:t>
      </w:r>
      <w:r w:rsidR="00E04702" w:rsidRPr="00E04702">
        <w:rPr>
          <w:rFonts w:ascii="Arial" w:hAnsi="Arial" w:cs="Arial"/>
          <w:sz w:val="18"/>
          <w:szCs w:val="18"/>
        </w:rPr>
        <w:t>maternal age, race, education, and prenatal/postnatal maternal smoking</w:t>
      </w:r>
      <w:r w:rsidR="00E04702">
        <w:rPr>
          <w:rFonts w:ascii="Arial" w:hAnsi="Arial" w:cs="Arial"/>
          <w:sz w:val="18"/>
          <w:szCs w:val="18"/>
        </w:rPr>
        <w:t xml:space="preserve">.  </w:t>
      </w:r>
      <w:r w:rsidR="00FA721C">
        <w:rPr>
          <w:rFonts w:ascii="Arial" w:hAnsi="Arial" w:cs="Arial"/>
          <w:sz w:val="18"/>
          <w:szCs w:val="18"/>
        </w:rPr>
        <w:t>The y-</w:t>
      </w:r>
      <w:r w:rsidR="00524660">
        <w:rPr>
          <w:rFonts w:ascii="Arial" w:hAnsi="Arial" w:cs="Arial"/>
          <w:sz w:val="18"/>
          <w:szCs w:val="18"/>
        </w:rPr>
        <w:t>a</w:t>
      </w:r>
      <w:r w:rsidRPr="00AA4464">
        <w:rPr>
          <w:rFonts w:ascii="Arial" w:hAnsi="Arial" w:cs="Arial"/>
          <w:sz w:val="18"/>
          <w:szCs w:val="18"/>
        </w:rPr>
        <w:t xml:space="preserve">xis </w:t>
      </w:r>
      <w:r w:rsidR="009704A0">
        <w:rPr>
          <w:rFonts w:ascii="Arial" w:hAnsi="Arial" w:cs="Arial"/>
          <w:sz w:val="18"/>
          <w:szCs w:val="18"/>
        </w:rPr>
        <w:t>represents the</w:t>
      </w:r>
      <w:r w:rsidRPr="00AA4464">
        <w:rPr>
          <w:rFonts w:ascii="Arial" w:hAnsi="Arial" w:cs="Arial"/>
          <w:sz w:val="18"/>
          <w:szCs w:val="18"/>
        </w:rPr>
        <w:t xml:space="preserve"> </w:t>
      </w:r>
      <w:r w:rsidR="00524660">
        <w:rPr>
          <w:rFonts w:ascii="Arial" w:hAnsi="Arial" w:cs="Arial"/>
          <w:sz w:val="18"/>
          <w:szCs w:val="18"/>
        </w:rPr>
        <w:t xml:space="preserve">change in </w:t>
      </w:r>
      <w:r w:rsidRPr="00AA4464">
        <w:rPr>
          <w:rFonts w:ascii="Arial" w:hAnsi="Arial" w:cs="Arial"/>
          <w:sz w:val="18"/>
          <w:szCs w:val="18"/>
        </w:rPr>
        <w:t>attention domain score percentile</w:t>
      </w:r>
      <w:r w:rsidR="00524660">
        <w:rPr>
          <w:rFonts w:ascii="Arial" w:hAnsi="Arial" w:cs="Arial"/>
          <w:sz w:val="18"/>
          <w:szCs w:val="18"/>
        </w:rPr>
        <w:t xml:space="preserve"> associated with </w:t>
      </w:r>
      <w:r w:rsidR="00B30FA9">
        <w:rPr>
          <w:rFonts w:ascii="Arial" w:hAnsi="Arial" w:cs="Arial"/>
          <w:sz w:val="18"/>
          <w:szCs w:val="18"/>
        </w:rPr>
        <w:t xml:space="preserve">a 10 </w:t>
      </w:r>
      <w:r w:rsidR="00B30FA9" w:rsidRPr="00524660">
        <w:rPr>
          <w:rFonts w:ascii="Arial" w:hAnsi="Arial" w:cs="Arial"/>
          <w:sz w:val="18"/>
          <w:szCs w:val="18"/>
        </w:rPr>
        <w:t>μ</w:t>
      </w:r>
      <w:r w:rsidR="00B30FA9">
        <w:rPr>
          <w:rFonts w:ascii="Arial" w:hAnsi="Arial" w:cs="Arial"/>
          <w:sz w:val="18"/>
          <w:szCs w:val="18"/>
        </w:rPr>
        <w:t>g/m</w:t>
      </w:r>
      <w:r w:rsidR="00B30FA9" w:rsidRPr="00524660">
        <w:rPr>
          <w:rFonts w:ascii="Arial" w:hAnsi="Arial" w:cs="Arial"/>
          <w:sz w:val="18"/>
          <w:szCs w:val="18"/>
          <w:vertAlign w:val="superscript"/>
        </w:rPr>
        <w:t>3</w:t>
      </w:r>
      <w:r w:rsidR="00B30FA9">
        <w:rPr>
          <w:rFonts w:ascii="Arial" w:hAnsi="Arial" w:cs="Arial"/>
          <w:sz w:val="18"/>
          <w:szCs w:val="18"/>
        </w:rPr>
        <w:t xml:space="preserve"> increase in PM</w:t>
      </w:r>
      <w:r w:rsidR="00B30FA9" w:rsidRPr="00524660">
        <w:rPr>
          <w:rFonts w:ascii="Arial" w:hAnsi="Arial" w:cs="Arial"/>
          <w:sz w:val="18"/>
          <w:szCs w:val="18"/>
          <w:vertAlign w:val="subscript"/>
        </w:rPr>
        <w:t>2.5</w:t>
      </w:r>
      <w:r w:rsidRPr="00AA4464">
        <w:rPr>
          <w:rFonts w:ascii="Arial" w:hAnsi="Arial" w:cs="Arial"/>
          <w:sz w:val="18"/>
          <w:szCs w:val="18"/>
        </w:rPr>
        <w:t xml:space="preserve">; </w:t>
      </w:r>
      <w:r w:rsidR="00FA721C">
        <w:rPr>
          <w:rFonts w:ascii="Arial" w:hAnsi="Arial" w:cs="Arial"/>
          <w:sz w:val="18"/>
          <w:szCs w:val="18"/>
        </w:rPr>
        <w:t>the x-</w:t>
      </w:r>
      <w:r w:rsidRPr="00AA4464">
        <w:rPr>
          <w:rFonts w:ascii="Arial" w:hAnsi="Arial" w:cs="Arial"/>
          <w:sz w:val="18"/>
          <w:szCs w:val="18"/>
        </w:rPr>
        <w:t>axis is gestational age</w:t>
      </w:r>
      <w:r w:rsidR="00FA721C">
        <w:rPr>
          <w:rFonts w:ascii="Arial" w:hAnsi="Arial" w:cs="Arial"/>
          <w:sz w:val="18"/>
          <w:szCs w:val="18"/>
        </w:rPr>
        <w:t xml:space="preserve"> in weeks</w:t>
      </w:r>
      <w:r w:rsidRPr="00AA4464">
        <w:rPr>
          <w:rFonts w:ascii="Arial" w:hAnsi="Arial" w:cs="Arial"/>
          <w:sz w:val="18"/>
          <w:szCs w:val="18"/>
        </w:rPr>
        <w:t xml:space="preserve">. </w:t>
      </w:r>
      <w:r w:rsidR="00524660">
        <w:rPr>
          <w:rFonts w:ascii="Arial" w:hAnsi="Arial" w:cs="Arial"/>
          <w:sz w:val="18"/>
          <w:szCs w:val="18"/>
        </w:rPr>
        <w:t xml:space="preserve">Higher percentiles in attention domains indicate less favorable performance. </w:t>
      </w:r>
      <w:r w:rsidRPr="00AA4464">
        <w:rPr>
          <w:rFonts w:ascii="Arial" w:hAnsi="Arial" w:cs="Arial"/>
          <w:sz w:val="18"/>
          <w:szCs w:val="18"/>
        </w:rPr>
        <w:t>Solid line</w:t>
      </w:r>
      <w:r w:rsidR="00FA721C">
        <w:rPr>
          <w:rFonts w:ascii="Arial" w:hAnsi="Arial" w:cs="Arial"/>
          <w:sz w:val="18"/>
          <w:szCs w:val="18"/>
        </w:rPr>
        <w:t>s</w:t>
      </w:r>
      <w:r w:rsidRPr="00AA4464">
        <w:rPr>
          <w:rFonts w:ascii="Arial" w:hAnsi="Arial" w:cs="Arial"/>
          <w:sz w:val="18"/>
          <w:szCs w:val="18"/>
        </w:rPr>
        <w:t xml:space="preserve"> show the predicted change in each test score percentile. Gray area</w:t>
      </w:r>
      <w:r w:rsidR="00FA721C">
        <w:rPr>
          <w:rFonts w:ascii="Arial" w:hAnsi="Arial" w:cs="Arial"/>
          <w:sz w:val="18"/>
          <w:szCs w:val="18"/>
        </w:rPr>
        <w:t>s</w:t>
      </w:r>
      <w:r w:rsidRPr="00AA4464">
        <w:rPr>
          <w:rFonts w:ascii="Arial" w:hAnsi="Arial" w:cs="Arial"/>
          <w:sz w:val="18"/>
          <w:szCs w:val="18"/>
        </w:rPr>
        <w:t xml:space="preserve"> indicate 95% CI</w:t>
      </w:r>
      <w:r w:rsidR="00FA721C">
        <w:rPr>
          <w:rFonts w:ascii="Arial" w:hAnsi="Arial" w:cs="Arial"/>
          <w:sz w:val="18"/>
          <w:szCs w:val="18"/>
        </w:rPr>
        <w:t>s</w:t>
      </w:r>
      <w:r w:rsidRPr="00AA4464">
        <w:rPr>
          <w:rFonts w:ascii="Arial" w:hAnsi="Arial" w:cs="Arial"/>
          <w:sz w:val="18"/>
          <w:szCs w:val="18"/>
        </w:rPr>
        <w:t xml:space="preserve">.  </w:t>
      </w:r>
      <w:r w:rsidR="009704A0">
        <w:rPr>
          <w:rFonts w:ascii="Arial" w:hAnsi="Arial" w:cs="Arial"/>
          <w:sz w:val="18"/>
          <w:szCs w:val="18"/>
        </w:rPr>
        <w:t xml:space="preserve">A sensitive window is identified when the estimated pointwise 95% CI </w:t>
      </w:r>
      <w:r w:rsidR="00FA721C">
        <w:rPr>
          <w:rFonts w:ascii="Arial" w:hAnsi="Arial" w:cs="Arial"/>
          <w:sz w:val="18"/>
          <w:szCs w:val="18"/>
        </w:rPr>
        <w:t>does</w:t>
      </w:r>
      <w:r w:rsidR="009704A0">
        <w:rPr>
          <w:rFonts w:ascii="Arial" w:hAnsi="Arial" w:cs="Arial"/>
          <w:sz w:val="18"/>
          <w:szCs w:val="18"/>
        </w:rPr>
        <w:t xml:space="preserve"> not include zero.</w:t>
      </w:r>
    </w:p>
    <w:p w14:paraId="014444A1" w14:textId="77777777" w:rsidR="00700D3A" w:rsidRDefault="00700D3A" w:rsidP="001C0B53">
      <w:pPr>
        <w:spacing w:line="360" w:lineRule="auto"/>
      </w:pPr>
    </w:p>
    <w:p w14:paraId="33098ABD" w14:textId="77777777" w:rsidR="001D45A3" w:rsidRDefault="001D45A3">
      <w:pPr>
        <w:widowControl/>
      </w:pPr>
      <w:r>
        <w:br w:type="page"/>
      </w:r>
    </w:p>
    <w:p w14:paraId="101C3B9F" w14:textId="77777777" w:rsidR="001D45A3" w:rsidRDefault="001D45A3" w:rsidP="001C0B53">
      <w:pPr>
        <w:spacing w:line="360" w:lineRule="auto"/>
      </w:pPr>
      <w:r>
        <w:rPr>
          <w:noProof/>
          <w:lang w:eastAsia="en-US"/>
        </w:rPr>
        <w:lastRenderedPageBreak/>
        <w:drawing>
          <wp:inline distT="0" distB="0" distL="0" distR="0" wp14:anchorId="262A3A24" wp14:editId="3D053831">
            <wp:extent cx="5599041" cy="6495898"/>
            <wp:effectExtent l="19050" t="0" r="1659" b="0"/>
            <wp:docPr id="4" name="圖片 3" descr="Fig3_memory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memory_NEW.jpg"/>
                    <pic:cNvPicPr/>
                  </pic:nvPicPr>
                  <pic:blipFill>
                    <a:blip r:embed="rId14" cstate="print"/>
                    <a:stretch>
                      <a:fillRect/>
                    </a:stretch>
                  </pic:blipFill>
                  <pic:spPr>
                    <a:xfrm>
                      <a:off x="0" y="0"/>
                      <a:ext cx="5599446" cy="6496368"/>
                    </a:xfrm>
                    <a:prstGeom prst="rect">
                      <a:avLst/>
                    </a:prstGeom>
                  </pic:spPr>
                </pic:pic>
              </a:graphicData>
            </a:graphic>
          </wp:inline>
        </w:drawing>
      </w:r>
    </w:p>
    <w:p w14:paraId="26280244" w14:textId="77777777" w:rsidR="001D45A3" w:rsidRPr="001D45A3" w:rsidRDefault="001D45A3" w:rsidP="001D45A3">
      <w:pPr>
        <w:spacing w:line="240" w:lineRule="exact"/>
        <w:rPr>
          <w:rFonts w:ascii="Arial" w:hAnsi="Arial" w:cs="Arial"/>
          <w:b/>
          <w:sz w:val="18"/>
          <w:szCs w:val="18"/>
        </w:rPr>
      </w:pPr>
      <w:r w:rsidRPr="001D45A3">
        <w:rPr>
          <w:rFonts w:ascii="Arial" w:hAnsi="Arial" w:cs="Arial"/>
          <w:b/>
          <w:sz w:val="18"/>
          <w:szCs w:val="18"/>
        </w:rPr>
        <w:t>Figure 3. Sex-specific association</w:t>
      </w:r>
      <w:r w:rsidR="002A7287">
        <w:rPr>
          <w:rFonts w:ascii="Arial" w:hAnsi="Arial" w:cs="Arial"/>
          <w:b/>
          <w:sz w:val="18"/>
          <w:szCs w:val="18"/>
        </w:rPr>
        <w:t>s</w:t>
      </w:r>
      <w:r w:rsidRPr="001D45A3">
        <w:rPr>
          <w:rFonts w:ascii="Arial" w:hAnsi="Arial" w:cs="Arial"/>
          <w:b/>
          <w:sz w:val="18"/>
          <w:szCs w:val="18"/>
        </w:rPr>
        <w:t xml:space="preserve"> between weekly prenatal PM2.5 levels </w:t>
      </w:r>
      <w:r w:rsidR="002A7287">
        <w:rPr>
          <w:rFonts w:ascii="Arial" w:hAnsi="Arial" w:cs="Arial"/>
          <w:b/>
          <w:sz w:val="18"/>
          <w:szCs w:val="18"/>
        </w:rPr>
        <w:t xml:space="preserve">over gestation </w:t>
      </w:r>
      <w:r w:rsidRPr="001D45A3">
        <w:rPr>
          <w:rFonts w:ascii="Arial" w:hAnsi="Arial" w:cs="Arial"/>
          <w:b/>
          <w:sz w:val="18"/>
          <w:szCs w:val="18"/>
        </w:rPr>
        <w:t>and memory domains</w:t>
      </w:r>
    </w:p>
    <w:p w14:paraId="67EBAF13" w14:textId="77777777" w:rsidR="001D45A3" w:rsidRDefault="001D45A3" w:rsidP="001D45A3">
      <w:pPr>
        <w:spacing w:line="240" w:lineRule="exact"/>
        <w:rPr>
          <w:rFonts w:ascii="Arial" w:hAnsi="Arial" w:cs="Arial"/>
          <w:sz w:val="18"/>
          <w:szCs w:val="18"/>
        </w:rPr>
      </w:pPr>
    </w:p>
    <w:p w14:paraId="57A84F38" w14:textId="77777777" w:rsidR="001D45A3" w:rsidRPr="00BE6C9D" w:rsidRDefault="001D45A3" w:rsidP="00BE6C9D">
      <w:pPr>
        <w:spacing w:line="240" w:lineRule="exact"/>
      </w:pPr>
      <w:r w:rsidRPr="001D45A3">
        <w:rPr>
          <w:rFonts w:ascii="Arial" w:hAnsi="Arial" w:cs="Arial"/>
          <w:sz w:val="18"/>
          <w:szCs w:val="18"/>
        </w:rPr>
        <w:t>This figure demonstrates PM</w:t>
      </w:r>
      <w:r w:rsidRPr="001D45A3">
        <w:rPr>
          <w:rFonts w:ascii="Arial" w:hAnsi="Arial" w:cs="Arial"/>
          <w:sz w:val="18"/>
          <w:szCs w:val="18"/>
          <w:vertAlign w:val="subscript"/>
        </w:rPr>
        <w:t>2.5</w:t>
      </w:r>
      <w:r w:rsidRPr="001D45A3">
        <w:rPr>
          <w:rFonts w:ascii="Arial" w:hAnsi="Arial" w:cs="Arial"/>
          <w:sz w:val="18"/>
          <w:szCs w:val="18"/>
        </w:rPr>
        <w:t xml:space="preserve"> </w:t>
      </w:r>
      <w:r w:rsidR="002A7287">
        <w:rPr>
          <w:rFonts w:ascii="Arial" w:hAnsi="Arial" w:cs="Arial"/>
          <w:sz w:val="18"/>
          <w:szCs w:val="18"/>
        </w:rPr>
        <w:t>exposure over</w:t>
      </w:r>
      <w:r w:rsidRPr="001D45A3">
        <w:rPr>
          <w:rFonts w:ascii="Arial" w:hAnsi="Arial" w:cs="Arial"/>
          <w:sz w:val="18"/>
          <w:szCs w:val="18"/>
        </w:rPr>
        <w:t xml:space="preserve"> pregnancy and memory domains (WRAML-2) using distributed lag models assuming week-specific effects. Models were adjusted for maternal age, race, education, and prenatal/postnatal maternal smoking.  </w:t>
      </w:r>
      <w:r w:rsidR="002A7287">
        <w:rPr>
          <w:rFonts w:ascii="Arial" w:hAnsi="Arial" w:cs="Arial"/>
          <w:sz w:val="18"/>
          <w:szCs w:val="18"/>
        </w:rPr>
        <w:t>The y-</w:t>
      </w:r>
      <w:r w:rsidRPr="001D45A3">
        <w:rPr>
          <w:rFonts w:ascii="Arial" w:hAnsi="Arial" w:cs="Arial"/>
          <w:sz w:val="18"/>
          <w:szCs w:val="18"/>
        </w:rPr>
        <w:t xml:space="preserve">axis represents the change in memory domain score percentile associated with </w:t>
      </w:r>
      <w:r w:rsidR="002A7287">
        <w:rPr>
          <w:rFonts w:ascii="Arial" w:hAnsi="Arial" w:cs="Arial"/>
          <w:sz w:val="18"/>
          <w:szCs w:val="18"/>
        </w:rPr>
        <w:t xml:space="preserve">a </w:t>
      </w:r>
      <w:r w:rsidRPr="001D45A3">
        <w:rPr>
          <w:rFonts w:ascii="Arial" w:hAnsi="Arial" w:cs="Arial"/>
          <w:sz w:val="18"/>
          <w:szCs w:val="18"/>
        </w:rPr>
        <w:t>10 μg/m</w:t>
      </w:r>
      <w:r w:rsidRPr="001D45A3">
        <w:rPr>
          <w:rFonts w:ascii="Arial" w:hAnsi="Arial" w:cs="Arial"/>
          <w:sz w:val="18"/>
          <w:szCs w:val="18"/>
          <w:vertAlign w:val="superscript"/>
        </w:rPr>
        <w:t>3</w:t>
      </w:r>
      <w:r w:rsidRPr="001D45A3">
        <w:rPr>
          <w:rFonts w:ascii="Arial" w:hAnsi="Arial" w:cs="Arial"/>
          <w:sz w:val="18"/>
          <w:szCs w:val="18"/>
        </w:rPr>
        <w:t xml:space="preserve"> </w:t>
      </w:r>
      <w:r w:rsidR="002A7287">
        <w:rPr>
          <w:rFonts w:ascii="Arial" w:hAnsi="Arial" w:cs="Arial"/>
          <w:sz w:val="18"/>
          <w:szCs w:val="18"/>
        </w:rPr>
        <w:t xml:space="preserve">increase in </w:t>
      </w:r>
      <w:r w:rsidRPr="001D45A3">
        <w:rPr>
          <w:rFonts w:ascii="Arial" w:hAnsi="Arial" w:cs="Arial"/>
          <w:sz w:val="18"/>
          <w:szCs w:val="18"/>
        </w:rPr>
        <w:t>PM</w:t>
      </w:r>
      <w:r w:rsidRPr="001D45A3">
        <w:rPr>
          <w:rFonts w:ascii="Arial" w:hAnsi="Arial" w:cs="Arial"/>
          <w:sz w:val="18"/>
          <w:szCs w:val="18"/>
          <w:vertAlign w:val="subscript"/>
        </w:rPr>
        <w:t>2.5</w:t>
      </w:r>
      <w:r w:rsidRPr="001D45A3">
        <w:rPr>
          <w:rFonts w:ascii="Arial" w:hAnsi="Arial" w:cs="Arial"/>
          <w:sz w:val="18"/>
          <w:szCs w:val="18"/>
        </w:rPr>
        <w:t>;</w:t>
      </w:r>
      <w:r w:rsidR="00953248">
        <w:rPr>
          <w:rFonts w:ascii="Arial" w:hAnsi="Arial" w:cs="Arial"/>
          <w:sz w:val="18"/>
          <w:szCs w:val="18"/>
        </w:rPr>
        <w:t xml:space="preserve"> </w:t>
      </w:r>
      <w:r w:rsidR="002A7287">
        <w:rPr>
          <w:rFonts w:ascii="Arial" w:hAnsi="Arial" w:cs="Arial"/>
          <w:sz w:val="18"/>
          <w:szCs w:val="18"/>
        </w:rPr>
        <w:t>the x-</w:t>
      </w:r>
      <w:r w:rsidRPr="001D45A3">
        <w:rPr>
          <w:rFonts w:ascii="Arial" w:hAnsi="Arial" w:cs="Arial"/>
          <w:sz w:val="18"/>
          <w:szCs w:val="18"/>
        </w:rPr>
        <w:t>axis is gestational age</w:t>
      </w:r>
      <w:r w:rsidR="002A7287">
        <w:rPr>
          <w:rFonts w:ascii="Arial" w:hAnsi="Arial" w:cs="Arial"/>
          <w:sz w:val="18"/>
          <w:szCs w:val="18"/>
        </w:rPr>
        <w:t xml:space="preserve"> in weeks</w:t>
      </w:r>
      <w:r w:rsidRPr="001D45A3">
        <w:rPr>
          <w:rFonts w:ascii="Arial" w:hAnsi="Arial" w:cs="Arial"/>
          <w:sz w:val="18"/>
          <w:szCs w:val="18"/>
        </w:rPr>
        <w:t>. Lower percentiles in memory domains indicate less favorable performance. Solid line</w:t>
      </w:r>
      <w:r w:rsidR="002A7287">
        <w:rPr>
          <w:rFonts w:ascii="Arial" w:hAnsi="Arial" w:cs="Arial"/>
          <w:sz w:val="18"/>
          <w:szCs w:val="18"/>
        </w:rPr>
        <w:t>s</w:t>
      </w:r>
      <w:r w:rsidRPr="001D45A3">
        <w:rPr>
          <w:rFonts w:ascii="Arial" w:hAnsi="Arial" w:cs="Arial"/>
          <w:sz w:val="18"/>
          <w:szCs w:val="18"/>
        </w:rPr>
        <w:t xml:space="preserve"> show the predicted change in each test score percentile. Gray area</w:t>
      </w:r>
      <w:r w:rsidR="002A7287">
        <w:rPr>
          <w:rFonts w:ascii="Arial" w:hAnsi="Arial" w:cs="Arial"/>
          <w:sz w:val="18"/>
          <w:szCs w:val="18"/>
        </w:rPr>
        <w:t>s</w:t>
      </w:r>
      <w:r w:rsidRPr="001D45A3">
        <w:rPr>
          <w:rFonts w:ascii="Arial" w:hAnsi="Arial" w:cs="Arial"/>
          <w:sz w:val="18"/>
          <w:szCs w:val="18"/>
        </w:rPr>
        <w:t xml:space="preserve"> indicate 95% CI</w:t>
      </w:r>
      <w:r w:rsidR="002A7287">
        <w:rPr>
          <w:rFonts w:ascii="Arial" w:hAnsi="Arial" w:cs="Arial"/>
          <w:sz w:val="18"/>
          <w:szCs w:val="18"/>
        </w:rPr>
        <w:t>s</w:t>
      </w:r>
      <w:r w:rsidRPr="001D45A3">
        <w:rPr>
          <w:rFonts w:ascii="Arial" w:hAnsi="Arial" w:cs="Arial"/>
          <w:sz w:val="18"/>
          <w:szCs w:val="18"/>
        </w:rPr>
        <w:t xml:space="preserve">.  A sensitive window is identified when the estimated pointwise 95% CI </w:t>
      </w:r>
      <w:r w:rsidR="002A7287">
        <w:rPr>
          <w:rFonts w:ascii="Arial" w:hAnsi="Arial" w:cs="Arial"/>
          <w:sz w:val="18"/>
          <w:szCs w:val="18"/>
        </w:rPr>
        <w:t>does</w:t>
      </w:r>
      <w:r w:rsidRPr="001D45A3">
        <w:rPr>
          <w:rFonts w:ascii="Arial" w:hAnsi="Arial" w:cs="Arial"/>
          <w:sz w:val="18"/>
          <w:szCs w:val="18"/>
        </w:rPr>
        <w:t xml:space="preserve"> not include zero.</w:t>
      </w:r>
      <w:r>
        <w:t xml:space="preserve"> </w:t>
      </w:r>
    </w:p>
    <w:p w14:paraId="6EF3FB4C" w14:textId="77777777" w:rsidR="001D45A3" w:rsidRDefault="001D45A3" w:rsidP="001D45A3">
      <w:pPr>
        <w:spacing w:line="240" w:lineRule="exact"/>
      </w:pPr>
    </w:p>
    <w:p w14:paraId="20FC784A" w14:textId="77777777" w:rsidR="0002676C" w:rsidRDefault="008E3F01" w:rsidP="001C0B53">
      <w:pPr>
        <w:spacing w:line="360" w:lineRule="auto"/>
      </w:pPr>
      <w:r>
        <w:rPr>
          <w:noProof/>
          <w:lang w:eastAsia="en-US"/>
        </w:rPr>
        <w:lastRenderedPageBreak/>
        <w:drawing>
          <wp:inline distT="0" distB="0" distL="0" distR="0" wp14:anchorId="0C4983B9" wp14:editId="7B4F1477">
            <wp:extent cx="6053455" cy="2346325"/>
            <wp:effectExtent l="19050" t="0" r="4445" b="0"/>
            <wp:docPr id="5" name="圖片 4" descr="Fig4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NEW.jpg"/>
                    <pic:cNvPicPr/>
                  </pic:nvPicPr>
                  <pic:blipFill>
                    <a:blip r:embed="rId15" cstate="print"/>
                    <a:stretch>
                      <a:fillRect/>
                    </a:stretch>
                  </pic:blipFill>
                  <pic:spPr>
                    <a:xfrm>
                      <a:off x="0" y="0"/>
                      <a:ext cx="6053455" cy="2346325"/>
                    </a:xfrm>
                    <a:prstGeom prst="rect">
                      <a:avLst/>
                    </a:prstGeom>
                  </pic:spPr>
                </pic:pic>
              </a:graphicData>
            </a:graphic>
          </wp:inline>
        </w:drawing>
      </w:r>
    </w:p>
    <w:p w14:paraId="109F7518" w14:textId="77777777" w:rsidR="008E3F01" w:rsidRDefault="008E3F01" w:rsidP="001C0B53">
      <w:pPr>
        <w:spacing w:line="240" w:lineRule="exact"/>
        <w:rPr>
          <w:rFonts w:ascii="Arial" w:hAnsi="Arial" w:cs="Arial"/>
          <w:b/>
          <w:sz w:val="20"/>
          <w:szCs w:val="20"/>
        </w:rPr>
      </w:pPr>
    </w:p>
    <w:p w14:paraId="505BD4C3" w14:textId="77777777" w:rsidR="00180CC4" w:rsidRPr="008953EC" w:rsidRDefault="00180CC4" w:rsidP="001C0B53">
      <w:pPr>
        <w:spacing w:line="240" w:lineRule="exact"/>
        <w:rPr>
          <w:rFonts w:ascii="Arial" w:hAnsi="Arial" w:cs="Arial"/>
          <w:b/>
          <w:sz w:val="20"/>
          <w:szCs w:val="20"/>
        </w:rPr>
      </w:pPr>
      <w:r w:rsidRPr="008953EC">
        <w:rPr>
          <w:rFonts w:ascii="Arial" w:hAnsi="Arial" w:cs="Arial"/>
          <w:b/>
          <w:sz w:val="20"/>
          <w:szCs w:val="20"/>
        </w:rPr>
        <w:t xml:space="preserve">Figure 4. </w:t>
      </w:r>
      <w:r w:rsidR="00303BC6">
        <w:rPr>
          <w:rFonts w:ascii="Arial" w:hAnsi="Arial" w:cs="Arial"/>
          <w:b/>
          <w:sz w:val="20"/>
          <w:szCs w:val="20"/>
        </w:rPr>
        <w:t xml:space="preserve">Sex-specific associations between </w:t>
      </w:r>
      <w:r w:rsidR="00303BC6" w:rsidRPr="001D45A3">
        <w:rPr>
          <w:rFonts w:ascii="Arial" w:hAnsi="Arial" w:cs="Arial"/>
          <w:b/>
          <w:sz w:val="18"/>
          <w:szCs w:val="18"/>
        </w:rPr>
        <w:t>PM</w:t>
      </w:r>
      <w:r w:rsidR="00303BC6" w:rsidRPr="00F7647A">
        <w:rPr>
          <w:rFonts w:ascii="Arial" w:hAnsi="Arial" w:cs="Arial"/>
          <w:b/>
          <w:sz w:val="18"/>
          <w:szCs w:val="18"/>
          <w:vertAlign w:val="subscript"/>
        </w:rPr>
        <w:t>2.5</w:t>
      </w:r>
      <w:r w:rsidR="00303BC6" w:rsidRPr="001D45A3">
        <w:rPr>
          <w:rFonts w:ascii="Arial" w:hAnsi="Arial" w:cs="Arial"/>
          <w:b/>
          <w:sz w:val="18"/>
          <w:szCs w:val="18"/>
        </w:rPr>
        <w:t xml:space="preserve"> </w:t>
      </w:r>
      <w:r w:rsidR="00303BC6">
        <w:rPr>
          <w:rFonts w:ascii="Arial" w:hAnsi="Arial" w:cs="Arial"/>
          <w:b/>
          <w:sz w:val="18"/>
          <w:szCs w:val="18"/>
        </w:rPr>
        <w:t>exposure</w:t>
      </w:r>
      <w:r w:rsidR="00303BC6" w:rsidRPr="001D45A3">
        <w:rPr>
          <w:rFonts w:ascii="Arial" w:hAnsi="Arial" w:cs="Arial"/>
          <w:b/>
          <w:sz w:val="18"/>
          <w:szCs w:val="18"/>
        </w:rPr>
        <w:t xml:space="preserve"> </w:t>
      </w:r>
      <w:r w:rsidR="00303BC6">
        <w:rPr>
          <w:rFonts w:ascii="Arial" w:hAnsi="Arial" w:cs="Arial"/>
          <w:b/>
          <w:sz w:val="18"/>
          <w:szCs w:val="18"/>
        </w:rPr>
        <w:t>over gestation</w:t>
      </w:r>
      <w:r w:rsidR="00303BC6">
        <w:rPr>
          <w:rFonts w:ascii="Arial" w:hAnsi="Arial" w:cs="Arial"/>
          <w:b/>
          <w:sz w:val="20"/>
          <w:szCs w:val="20"/>
        </w:rPr>
        <w:t xml:space="preserve"> </w:t>
      </w:r>
      <w:r w:rsidR="00260F1F">
        <w:rPr>
          <w:rFonts w:ascii="Arial" w:hAnsi="Arial" w:cs="Arial"/>
          <w:b/>
          <w:sz w:val="20"/>
          <w:szCs w:val="20"/>
        </w:rPr>
        <w:t>and</w:t>
      </w:r>
      <w:r w:rsidRPr="008953EC">
        <w:rPr>
          <w:rFonts w:ascii="Arial" w:hAnsi="Arial" w:cs="Arial"/>
          <w:b/>
          <w:sz w:val="20"/>
          <w:szCs w:val="20"/>
        </w:rPr>
        <w:t xml:space="preserve"> attention domains and IQ</w:t>
      </w:r>
      <w:r w:rsidR="003C2E62">
        <w:rPr>
          <w:rFonts w:ascii="Arial" w:hAnsi="Arial" w:cs="Arial"/>
          <w:b/>
          <w:sz w:val="20"/>
          <w:szCs w:val="20"/>
        </w:rPr>
        <w:t>: Comparing models</w:t>
      </w:r>
      <w:r w:rsidR="00303BC6">
        <w:rPr>
          <w:rFonts w:ascii="Arial" w:hAnsi="Arial" w:cs="Arial"/>
          <w:b/>
          <w:sz w:val="20"/>
          <w:szCs w:val="20"/>
        </w:rPr>
        <w:t xml:space="preserve"> based on levels averaged over</w:t>
      </w:r>
      <w:r w:rsidR="003C2E62">
        <w:rPr>
          <w:rFonts w:ascii="Arial" w:hAnsi="Arial" w:cs="Arial"/>
          <w:b/>
          <w:sz w:val="20"/>
          <w:szCs w:val="20"/>
        </w:rPr>
        <w:t xml:space="preserve"> pregnancy</w:t>
      </w:r>
      <w:r w:rsidR="00303BC6">
        <w:rPr>
          <w:rFonts w:ascii="Arial" w:hAnsi="Arial" w:cs="Arial"/>
          <w:b/>
          <w:sz w:val="20"/>
          <w:szCs w:val="20"/>
        </w:rPr>
        <w:t xml:space="preserve"> vs. identified sensitive windows</w:t>
      </w:r>
    </w:p>
    <w:p w14:paraId="6DFE1BC6" w14:textId="77777777" w:rsidR="00180CC4" w:rsidRPr="00180CC4" w:rsidRDefault="00180CC4" w:rsidP="001C0B53">
      <w:pPr>
        <w:spacing w:line="240" w:lineRule="exact"/>
        <w:rPr>
          <w:rFonts w:ascii="Arial" w:hAnsi="Arial" w:cs="Arial"/>
          <w:sz w:val="20"/>
          <w:szCs w:val="20"/>
        </w:rPr>
      </w:pPr>
    </w:p>
    <w:p w14:paraId="487C5A17" w14:textId="77777777" w:rsidR="004468F2" w:rsidRPr="00180CC4" w:rsidRDefault="00180CC4" w:rsidP="001C0B53">
      <w:pPr>
        <w:spacing w:line="240" w:lineRule="exact"/>
        <w:rPr>
          <w:rFonts w:ascii="Arial" w:hAnsi="Arial" w:cs="Arial"/>
          <w:sz w:val="20"/>
          <w:szCs w:val="20"/>
        </w:rPr>
      </w:pPr>
      <w:r w:rsidRPr="00180CC4">
        <w:rPr>
          <w:rFonts w:ascii="Arial" w:hAnsi="Arial" w:cs="Arial"/>
          <w:sz w:val="20"/>
          <w:szCs w:val="20"/>
        </w:rPr>
        <w:t xml:space="preserve">This figure demonstrates </w:t>
      </w:r>
      <w:r w:rsidR="007D5662">
        <w:rPr>
          <w:rFonts w:ascii="Arial" w:hAnsi="Arial" w:cs="Arial"/>
          <w:sz w:val="20"/>
          <w:szCs w:val="20"/>
        </w:rPr>
        <w:t xml:space="preserve">estimated </w:t>
      </w:r>
      <w:r w:rsidR="004E7B98">
        <w:rPr>
          <w:rFonts w:ascii="Arial" w:hAnsi="Arial" w:cs="Arial"/>
          <w:sz w:val="20"/>
          <w:szCs w:val="20"/>
        </w:rPr>
        <w:t xml:space="preserve">sex-specific </w:t>
      </w:r>
      <w:r w:rsidR="007D5662">
        <w:rPr>
          <w:rFonts w:ascii="Arial" w:hAnsi="Arial" w:cs="Arial"/>
          <w:sz w:val="20"/>
          <w:szCs w:val="20"/>
        </w:rPr>
        <w:t>associations</w:t>
      </w:r>
      <w:r w:rsidRPr="00180CC4">
        <w:rPr>
          <w:rFonts w:ascii="Arial" w:hAnsi="Arial" w:cs="Arial"/>
          <w:sz w:val="20"/>
          <w:szCs w:val="20"/>
        </w:rPr>
        <w:t xml:space="preserve"> and </w:t>
      </w:r>
      <w:r w:rsidR="00C91381">
        <w:rPr>
          <w:rFonts w:ascii="Arial" w:hAnsi="Arial" w:cs="Arial"/>
          <w:sz w:val="20"/>
          <w:szCs w:val="20"/>
        </w:rPr>
        <w:t xml:space="preserve">associated </w:t>
      </w:r>
      <w:r w:rsidRPr="00180CC4">
        <w:rPr>
          <w:rFonts w:ascii="Arial" w:hAnsi="Arial" w:cs="Arial"/>
          <w:sz w:val="20"/>
          <w:szCs w:val="20"/>
        </w:rPr>
        <w:t xml:space="preserve">95% CIs </w:t>
      </w:r>
      <w:r w:rsidR="00F7647A">
        <w:rPr>
          <w:rFonts w:ascii="Arial" w:hAnsi="Arial" w:cs="Arial"/>
          <w:sz w:val="20"/>
          <w:szCs w:val="20"/>
        </w:rPr>
        <w:t>between prenatal PM</w:t>
      </w:r>
      <w:r w:rsidR="00F7647A" w:rsidRPr="00F7647A">
        <w:rPr>
          <w:rFonts w:ascii="Arial" w:hAnsi="Arial" w:cs="Arial"/>
          <w:sz w:val="20"/>
          <w:szCs w:val="20"/>
          <w:vertAlign w:val="subscript"/>
        </w:rPr>
        <w:t>2.5</w:t>
      </w:r>
      <w:r w:rsidR="00F7647A">
        <w:rPr>
          <w:rFonts w:ascii="Arial" w:hAnsi="Arial" w:cs="Arial"/>
          <w:sz w:val="20"/>
          <w:szCs w:val="20"/>
        </w:rPr>
        <w:t xml:space="preserve"> </w:t>
      </w:r>
      <w:r w:rsidR="00033C06">
        <w:rPr>
          <w:rFonts w:ascii="Arial" w:hAnsi="Arial" w:cs="Arial"/>
          <w:sz w:val="20"/>
          <w:szCs w:val="20"/>
        </w:rPr>
        <w:t xml:space="preserve">levels and each </w:t>
      </w:r>
      <w:r w:rsidRPr="00180CC4">
        <w:rPr>
          <w:rFonts w:ascii="Arial" w:hAnsi="Arial" w:cs="Arial"/>
          <w:sz w:val="20"/>
          <w:szCs w:val="20"/>
        </w:rPr>
        <w:t>attention</w:t>
      </w:r>
      <w:r w:rsidR="00D23ED9">
        <w:rPr>
          <w:rFonts w:ascii="Arial" w:hAnsi="Arial" w:cs="Arial"/>
          <w:sz w:val="20"/>
          <w:szCs w:val="20"/>
        </w:rPr>
        <w:t xml:space="preserve"> related domain</w:t>
      </w:r>
      <w:r w:rsidRPr="00180CC4">
        <w:rPr>
          <w:rFonts w:ascii="Arial" w:hAnsi="Arial" w:cs="Arial"/>
          <w:sz w:val="20"/>
          <w:szCs w:val="20"/>
        </w:rPr>
        <w:t xml:space="preserve"> (Conner's CPT) and </w:t>
      </w:r>
      <w:r w:rsidR="00D23ED9">
        <w:rPr>
          <w:rFonts w:ascii="Arial" w:hAnsi="Arial" w:cs="Arial"/>
          <w:sz w:val="20"/>
          <w:szCs w:val="20"/>
        </w:rPr>
        <w:t xml:space="preserve">full-scale </w:t>
      </w:r>
      <w:r w:rsidRPr="00180CC4">
        <w:rPr>
          <w:rFonts w:ascii="Arial" w:hAnsi="Arial" w:cs="Arial"/>
          <w:sz w:val="20"/>
          <w:szCs w:val="20"/>
        </w:rPr>
        <w:t>IQ (WISC-IV) percentiles</w:t>
      </w:r>
      <w:r w:rsidR="00041889">
        <w:rPr>
          <w:rFonts w:ascii="Arial" w:hAnsi="Arial" w:cs="Arial"/>
          <w:sz w:val="20"/>
          <w:szCs w:val="20"/>
        </w:rPr>
        <w:t>, obtained from multivariate regression model</w:t>
      </w:r>
      <w:r w:rsidR="009E08BE">
        <w:rPr>
          <w:rFonts w:ascii="Arial" w:hAnsi="Arial" w:cs="Arial"/>
          <w:sz w:val="20"/>
          <w:szCs w:val="20"/>
        </w:rPr>
        <w:t>s</w:t>
      </w:r>
      <w:r w:rsidR="00041889">
        <w:rPr>
          <w:rFonts w:ascii="Arial" w:hAnsi="Arial" w:cs="Arial"/>
          <w:sz w:val="20"/>
          <w:szCs w:val="20"/>
        </w:rPr>
        <w:t xml:space="preserve"> in which the pren</w:t>
      </w:r>
      <w:r w:rsidR="00D47478">
        <w:rPr>
          <w:rFonts w:ascii="Arial" w:hAnsi="Arial" w:cs="Arial"/>
          <w:sz w:val="20"/>
          <w:szCs w:val="20"/>
        </w:rPr>
        <w:t>a</w:t>
      </w:r>
      <w:r w:rsidR="00041889">
        <w:rPr>
          <w:rFonts w:ascii="Arial" w:hAnsi="Arial" w:cs="Arial"/>
          <w:sz w:val="20"/>
          <w:szCs w:val="20"/>
        </w:rPr>
        <w:t>tal</w:t>
      </w:r>
      <w:r w:rsidRPr="00180CC4">
        <w:rPr>
          <w:rFonts w:ascii="Arial" w:hAnsi="Arial" w:cs="Arial"/>
          <w:sz w:val="20"/>
          <w:szCs w:val="20"/>
        </w:rPr>
        <w:t xml:space="preserve"> PM</w:t>
      </w:r>
      <w:r w:rsidRPr="008953EC">
        <w:rPr>
          <w:rFonts w:ascii="Arial" w:hAnsi="Arial" w:cs="Arial"/>
          <w:sz w:val="20"/>
          <w:szCs w:val="20"/>
          <w:vertAlign w:val="subscript"/>
        </w:rPr>
        <w:t>2.5</w:t>
      </w:r>
      <w:r w:rsidRPr="00180CC4">
        <w:rPr>
          <w:rFonts w:ascii="Arial" w:hAnsi="Arial" w:cs="Arial"/>
          <w:sz w:val="20"/>
          <w:szCs w:val="20"/>
        </w:rPr>
        <w:t xml:space="preserve"> levels</w:t>
      </w:r>
      <w:r w:rsidR="00041889">
        <w:rPr>
          <w:rFonts w:ascii="Arial" w:hAnsi="Arial" w:cs="Arial"/>
          <w:sz w:val="20"/>
          <w:szCs w:val="20"/>
        </w:rPr>
        <w:t xml:space="preserve"> were</w:t>
      </w:r>
      <w:r w:rsidRPr="00180CC4">
        <w:rPr>
          <w:rFonts w:ascii="Arial" w:hAnsi="Arial" w:cs="Arial"/>
          <w:sz w:val="20"/>
          <w:szCs w:val="20"/>
        </w:rPr>
        <w:t xml:space="preserve"> </w:t>
      </w:r>
      <w:r w:rsidR="004E7B98">
        <w:rPr>
          <w:rFonts w:ascii="Arial" w:hAnsi="Arial" w:cs="Arial"/>
          <w:sz w:val="20"/>
          <w:szCs w:val="20"/>
        </w:rPr>
        <w:t xml:space="preserve">(A) </w:t>
      </w:r>
      <w:r w:rsidRPr="00180CC4">
        <w:rPr>
          <w:rFonts w:ascii="Arial" w:hAnsi="Arial" w:cs="Arial"/>
          <w:sz w:val="20"/>
          <w:szCs w:val="20"/>
        </w:rPr>
        <w:t>averaged across the sensitive windows identified by DLMs</w:t>
      </w:r>
      <w:r w:rsidR="004E7B98">
        <w:rPr>
          <w:rFonts w:ascii="Arial" w:hAnsi="Arial" w:cs="Arial"/>
          <w:sz w:val="20"/>
          <w:szCs w:val="20"/>
        </w:rPr>
        <w:t xml:space="preserve"> and (B) averaged over</w:t>
      </w:r>
      <w:r w:rsidR="00303BC6">
        <w:rPr>
          <w:rFonts w:ascii="Arial" w:hAnsi="Arial" w:cs="Arial"/>
          <w:sz w:val="20"/>
          <w:szCs w:val="20"/>
        </w:rPr>
        <w:t xml:space="preserve"> gestation</w:t>
      </w:r>
      <w:r w:rsidR="004E7B98">
        <w:rPr>
          <w:rFonts w:ascii="Arial" w:hAnsi="Arial" w:cs="Arial"/>
          <w:sz w:val="20"/>
          <w:szCs w:val="20"/>
        </w:rPr>
        <w:t>.</w:t>
      </w:r>
      <w:r w:rsidRPr="00180CC4">
        <w:rPr>
          <w:rFonts w:ascii="Arial" w:hAnsi="Arial" w:cs="Arial"/>
          <w:sz w:val="20"/>
          <w:szCs w:val="20"/>
        </w:rPr>
        <w:t xml:space="preserve"> </w:t>
      </w:r>
      <w:r w:rsidR="004E7B98">
        <w:rPr>
          <w:rFonts w:ascii="Arial" w:hAnsi="Arial" w:cs="Arial"/>
          <w:sz w:val="20"/>
          <w:szCs w:val="20"/>
        </w:rPr>
        <w:t xml:space="preserve"> </w:t>
      </w:r>
      <w:r w:rsidRPr="00180CC4">
        <w:rPr>
          <w:rFonts w:ascii="Arial" w:hAnsi="Arial" w:cs="Arial"/>
          <w:sz w:val="20"/>
          <w:szCs w:val="20"/>
        </w:rPr>
        <w:t xml:space="preserve">Higher percentiles indicate more </w:t>
      </w:r>
      <w:r w:rsidR="008953EC" w:rsidRPr="00180CC4">
        <w:rPr>
          <w:rFonts w:ascii="Arial" w:hAnsi="Arial" w:cs="Arial"/>
          <w:sz w:val="20"/>
          <w:szCs w:val="20"/>
        </w:rPr>
        <w:t>omission</w:t>
      </w:r>
      <w:r w:rsidRPr="00180CC4">
        <w:rPr>
          <w:rFonts w:ascii="Arial" w:hAnsi="Arial" w:cs="Arial"/>
          <w:sz w:val="20"/>
          <w:szCs w:val="20"/>
        </w:rPr>
        <w:t xml:space="preserve"> errors or slower HRT (indicators of inattentiveness), whereas lower full-scale IQ indicates poorer composite intellectual performance.</w:t>
      </w:r>
      <w:r w:rsidR="00260F1F" w:rsidRPr="00260F1F">
        <w:t xml:space="preserve"> </w:t>
      </w:r>
      <w:r w:rsidR="00260F1F" w:rsidRPr="00260F1F">
        <w:rPr>
          <w:rFonts w:ascii="Arial" w:hAnsi="Arial" w:cs="Arial"/>
          <w:sz w:val="20"/>
          <w:szCs w:val="20"/>
        </w:rPr>
        <w:t>Models</w:t>
      </w:r>
      <w:r w:rsidR="004E7B98">
        <w:rPr>
          <w:rFonts w:ascii="Arial" w:hAnsi="Arial" w:cs="Arial"/>
          <w:sz w:val="20"/>
          <w:szCs w:val="20"/>
        </w:rPr>
        <w:t xml:space="preserve"> </w:t>
      </w:r>
      <w:r w:rsidR="00303BC6">
        <w:rPr>
          <w:rFonts w:ascii="Arial" w:hAnsi="Arial" w:cs="Arial"/>
          <w:sz w:val="20"/>
          <w:szCs w:val="20"/>
        </w:rPr>
        <w:t xml:space="preserve">were </w:t>
      </w:r>
      <w:r w:rsidR="00260F1F" w:rsidRPr="00260F1F">
        <w:rPr>
          <w:rFonts w:ascii="Arial" w:hAnsi="Arial" w:cs="Arial"/>
          <w:sz w:val="20"/>
          <w:szCs w:val="20"/>
        </w:rPr>
        <w:t>adjusted for maternal age, race, education, and prenatal/postnatal maternal smoking</w:t>
      </w:r>
      <w:r w:rsidR="00C46BC6">
        <w:rPr>
          <w:rFonts w:ascii="Arial" w:hAnsi="Arial" w:cs="Arial"/>
          <w:sz w:val="20"/>
          <w:szCs w:val="20"/>
        </w:rPr>
        <w:t>.</w:t>
      </w:r>
    </w:p>
    <w:p w14:paraId="6598F234" w14:textId="77777777" w:rsidR="00180CC4" w:rsidRDefault="00180CC4" w:rsidP="001C0B53">
      <w:pPr>
        <w:spacing w:line="360" w:lineRule="auto"/>
      </w:pPr>
    </w:p>
    <w:p w14:paraId="3790AA87" w14:textId="77777777" w:rsidR="00180CC4" w:rsidRDefault="00180CC4" w:rsidP="001C0B53">
      <w:pPr>
        <w:spacing w:line="360" w:lineRule="auto"/>
      </w:pPr>
      <w:r>
        <w:br w:type="page"/>
      </w:r>
    </w:p>
    <w:p w14:paraId="43EADDA0" w14:textId="77777777" w:rsidR="0002676C" w:rsidRDefault="0002676C" w:rsidP="001C0B53">
      <w:pPr>
        <w:spacing w:line="360" w:lineRule="auto"/>
        <w:rPr>
          <w:noProof/>
        </w:rPr>
      </w:pPr>
    </w:p>
    <w:p w14:paraId="24452223" w14:textId="77777777" w:rsidR="00D15602" w:rsidRDefault="00D15602" w:rsidP="001C0B53">
      <w:pPr>
        <w:spacing w:line="360" w:lineRule="auto"/>
        <w:rPr>
          <w:noProof/>
        </w:rPr>
      </w:pPr>
      <w:r>
        <w:rPr>
          <w:noProof/>
          <w:lang w:eastAsia="en-US"/>
        </w:rPr>
        <w:drawing>
          <wp:inline distT="0" distB="0" distL="0" distR="0" wp14:anchorId="23D10547" wp14:editId="24C44BF0">
            <wp:extent cx="6053455" cy="2326005"/>
            <wp:effectExtent l="19050" t="0" r="4445" b="0"/>
            <wp:docPr id="6" name="圖片 5" descr="Fig5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NEW.jpg"/>
                    <pic:cNvPicPr/>
                  </pic:nvPicPr>
                  <pic:blipFill>
                    <a:blip r:embed="rId16" cstate="print"/>
                    <a:stretch>
                      <a:fillRect/>
                    </a:stretch>
                  </pic:blipFill>
                  <pic:spPr>
                    <a:xfrm>
                      <a:off x="0" y="0"/>
                      <a:ext cx="6053455" cy="2326005"/>
                    </a:xfrm>
                    <a:prstGeom prst="rect">
                      <a:avLst/>
                    </a:prstGeom>
                  </pic:spPr>
                </pic:pic>
              </a:graphicData>
            </a:graphic>
          </wp:inline>
        </w:drawing>
      </w:r>
    </w:p>
    <w:p w14:paraId="0B3B587B" w14:textId="77777777" w:rsidR="00D15602" w:rsidRDefault="00D15602" w:rsidP="001C0B53">
      <w:pPr>
        <w:spacing w:line="360" w:lineRule="auto"/>
      </w:pPr>
    </w:p>
    <w:p w14:paraId="7EBE3042" w14:textId="77777777" w:rsidR="008953EC" w:rsidRPr="008953EC" w:rsidRDefault="008953EC" w:rsidP="001C0B53">
      <w:pPr>
        <w:spacing w:line="240" w:lineRule="exact"/>
        <w:rPr>
          <w:rFonts w:ascii="Arial" w:hAnsi="Arial" w:cs="Arial"/>
          <w:b/>
          <w:sz w:val="20"/>
          <w:szCs w:val="20"/>
        </w:rPr>
      </w:pPr>
      <w:r w:rsidRPr="008953EC">
        <w:rPr>
          <w:rFonts w:ascii="Arial" w:hAnsi="Arial" w:cs="Arial"/>
          <w:b/>
          <w:sz w:val="20"/>
          <w:szCs w:val="20"/>
        </w:rPr>
        <w:t xml:space="preserve">Figure 5. </w:t>
      </w:r>
      <w:r w:rsidR="00303BC6">
        <w:rPr>
          <w:rFonts w:ascii="Arial" w:hAnsi="Arial" w:cs="Arial"/>
          <w:b/>
          <w:sz w:val="20"/>
          <w:szCs w:val="20"/>
        </w:rPr>
        <w:t xml:space="preserve">Sex-specific associations between </w:t>
      </w:r>
      <w:r w:rsidR="00303BC6" w:rsidRPr="001D45A3">
        <w:rPr>
          <w:rFonts w:ascii="Arial" w:hAnsi="Arial" w:cs="Arial"/>
          <w:b/>
          <w:sz w:val="18"/>
          <w:szCs w:val="18"/>
        </w:rPr>
        <w:t>PM</w:t>
      </w:r>
      <w:r w:rsidR="00303BC6" w:rsidRPr="00154A5E">
        <w:rPr>
          <w:rFonts w:ascii="Arial" w:hAnsi="Arial" w:cs="Arial"/>
          <w:b/>
          <w:sz w:val="18"/>
          <w:szCs w:val="18"/>
          <w:vertAlign w:val="subscript"/>
        </w:rPr>
        <w:t>2.5</w:t>
      </w:r>
      <w:r w:rsidR="00303BC6" w:rsidRPr="001D45A3">
        <w:rPr>
          <w:rFonts w:ascii="Arial" w:hAnsi="Arial" w:cs="Arial"/>
          <w:b/>
          <w:sz w:val="18"/>
          <w:szCs w:val="18"/>
        </w:rPr>
        <w:t xml:space="preserve"> </w:t>
      </w:r>
      <w:r w:rsidR="00303BC6">
        <w:rPr>
          <w:rFonts w:ascii="Arial" w:hAnsi="Arial" w:cs="Arial"/>
          <w:b/>
          <w:sz w:val="18"/>
          <w:szCs w:val="18"/>
        </w:rPr>
        <w:t>exposure</w:t>
      </w:r>
      <w:r w:rsidR="00303BC6" w:rsidRPr="001D45A3">
        <w:rPr>
          <w:rFonts w:ascii="Arial" w:hAnsi="Arial" w:cs="Arial"/>
          <w:b/>
          <w:sz w:val="18"/>
          <w:szCs w:val="18"/>
        </w:rPr>
        <w:t xml:space="preserve"> </w:t>
      </w:r>
      <w:r w:rsidR="00303BC6">
        <w:rPr>
          <w:rFonts w:ascii="Arial" w:hAnsi="Arial" w:cs="Arial"/>
          <w:b/>
          <w:sz w:val="18"/>
          <w:szCs w:val="18"/>
        </w:rPr>
        <w:t>over gestation</w:t>
      </w:r>
      <w:r w:rsidR="00303BC6">
        <w:rPr>
          <w:rFonts w:ascii="Arial" w:hAnsi="Arial" w:cs="Arial"/>
          <w:b/>
          <w:sz w:val="20"/>
          <w:szCs w:val="20"/>
        </w:rPr>
        <w:t xml:space="preserve"> </w:t>
      </w:r>
      <w:r w:rsidR="00260F1F">
        <w:rPr>
          <w:rFonts w:ascii="Arial" w:hAnsi="Arial" w:cs="Arial"/>
          <w:b/>
          <w:sz w:val="20"/>
          <w:szCs w:val="20"/>
        </w:rPr>
        <w:t>and</w:t>
      </w:r>
      <w:r w:rsidRPr="008953EC">
        <w:rPr>
          <w:rFonts w:ascii="Arial" w:hAnsi="Arial" w:cs="Arial"/>
          <w:b/>
          <w:sz w:val="20"/>
          <w:szCs w:val="20"/>
        </w:rPr>
        <w:t xml:space="preserve"> memory domains</w:t>
      </w:r>
      <w:r w:rsidR="00303BC6">
        <w:rPr>
          <w:rFonts w:ascii="Arial" w:hAnsi="Arial" w:cs="Arial"/>
          <w:b/>
          <w:sz w:val="20"/>
          <w:szCs w:val="20"/>
        </w:rPr>
        <w:t xml:space="preserve">: </w:t>
      </w:r>
      <w:r w:rsidR="002C3FBA">
        <w:rPr>
          <w:rFonts w:ascii="Arial" w:hAnsi="Arial" w:cs="Arial"/>
          <w:b/>
          <w:sz w:val="20"/>
          <w:szCs w:val="20"/>
        </w:rPr>
        <w:t>Comparing models based on levels averaged over pregnancy vs. identified sensitive windows</w:t>
      </w:r>
    </w:p>
    <w:p w14:paraId="614E626A" w14:textId="77777777" w:rsidR="008953EC" w:rsidRPr="008953EC" w:rsidRDefault="008953EC" w:rsidP="001C0B53">
      <w:pPr>
        <w:spacing w:line="240" w:lineRule="exact"/>
        <w:rPr>
          <w:rFonts w:ascii="Arial" w:hAnsi="Arial" w:cs="Arial"/>
          <w:sz w:val="20"/>
          <w:szCs w:val="20"/>
        </w:rPr>
      </w:pPr>
    </w:p>
    <w:p w14:paraId="172261E3" w14:textId="77777777" w:rsidR="008953EC" w:rsidRPr="008953EC" w:rsidRDefault="00C91381" w:rsidP="001C0B53">
      <w:pPr>
        <w:spacing w:line="240" w:lineRule="exact"/>
        <w:rPr>
          <w:rFonts w:ascii="Arial" w:hAnsi="Arial" w:cs="Arial"/>
          <w:sz w:val="20"/>
          <w:szCs w:val="20"/>
        </w:rPr>
      </w:pPr>
      <w:r w:rsidRPr="00180CC4">
        <w:rPr>
          <w:rFonts w:ascii="Arial" w:hAnsi="Arial" w:cs="Arial"/>
          <w:sz w:val="20"/>
          <w:szCs w:val="20"/>
        </w:rPr>
        <w:t xml:space="preserve">This figure demonstrates </w:t>
      </w:r>
      <w:r>
        <w:rPr>
          <w:rFonts w:ascii="Arial" w:hAnsi="Arial" w:cs="Arial"/>
          <w:sz w:val="20"/>
          <w:szCs w:val="20"/>
        </w:rPr>
        <w:t>estimated sex-specific associations</w:t>
      </w:r>
      <w:r w:rsidRPr="00180CC4">
        <w:rPr>
          <w:rFonts w:ascii="Arial" w:hAnsi="Arial" w:cs="Arial"/>
          <w:sz w:val="20"/>
          <w:szCs w:val="20"/>
        </w:rPr>
        <w:t xml:space="preserve"> and </w:t>
      </w:r>
      <w:r>
        <w:rPr>
          <w:rFonts w:ascii="Arial" w:hAnsi="Arial" w:cs="Arial"/>
          <w:sz w:val="20"/>
          <w:szCs w:val="20"/>
        </w:rPr>
        <w:t xml:space="preserve">associated </w:t>
      </w:r>
      <w:r w:rsidRPr="00180CC4">
        <w:rPr>
          <w:rFonts w:ascii="Arial" w:hAnsi="Arial" w:cs="Arial"/>
          <w:sz w:val="20"/>
          <w:szCs w:val="20"/>
        </w:rPr>
        <w:t xml:space="preserve">95% CIs </w:t>
      </w:r>
      <w:r>
        <w:rPr>
          <w:rFonts w:ascii="Arial" w:hAnsi="Arial" w:cs="Arial"/>
          <w:sz w:val="20"/>
          <w:szCs w:val="20"/>
        </w:rPr>
        <w:t>between prenatal PM</w:t>
      </w:r>
      <w:r w:rsidRPr="00F7647A">
        <w:rPr>
          <w:rFonts w:ascii="Arial" w:hAnsi="Arial" w:cs="Arial"/>
          <w:sz w:val="20"/>
          <w:szCs w:val="20"/>
          <w:vertAlign w:val="subscript"/>
        </w:rPr>
        <w:t>2.5</w:t>
      </w:r>
      <w:r>
        <w:rPr>
          <w:rFonts w:ascii="Arial" w:hAnsi="Arial" w:cs="Arial"/>
          <w:sz w:val="20"/>
          <w:szCs w:val="20"/>
        </w:rPr>
        <w:t xml:space="preserve"> levels and each</w:t>
      </w:r>
      <w:r w:rsidR="008953EC" w:rsidRPr="008953EC">
        <w:rPr>
          <w:rFonts w:ascii="Arial" w:hAnsi="Arial" w:cs="Arial"/>
          <w:sz w:val="20"/>
          <w:szCs w:val="20"/>
        </w:rPr>
        <w:t xml:space="preserve"> memory</w:t>
      </w:r>
      <w:r w:rsidR="00594EB9">
        <w:rPr>
          <w:rFonts w:ascii="Arial" w:hAnsi="Arial" w:cs="Arial"/>
          <w:sz w:val="20"/>
          <w:szCs w:val="20"/>
        </w:rPr>
        <w:t>-</w:t>
      </w:r>
      <w:r w:rsidR="00D23ED9">
        <w:rPr>
          <w:rFonts w:ascii="Arial" w:hAnsi="Arial" w:cs="Arial"/>
          <w:sz w:val="20"/>
          <w:szCs w:val="20"/>
        </w:rPr>
        <w:t xml:space="preserve">related </w:t>
      </w:r>
      <w:r w:rsidR="008953EC" w:rsidRPr="008953EC">
        <w:rPr>
          <w:rFonts w:ascii="Arial" w:hAnsi="Arial" w:cs="Arial"/>
          <w:sz w:val="20"/>
          <w:szCs w:val="20"/>
        </w:rPr>
        <w:t>domain (WRAML-2) percentiles</w:t>
      </w:r>
      <w:r w:rsidR="009E08BE">
        <w:rPr>
          <w:rFonts w:ascii="Arial" w:hAnsi="Arial" w:cs="Arial"/>
          <w:sz w:val="20"/>
          <w:szCs w:val="20"/>
        </w:rPr>
        <w:t>,</w:t>
      </w:r>
      <w:r w:rsidR="009E08BE" w:rsidRPr="009E08BE">
        <w:rPr>
          <w:rFonts w:ascii="Arial" w:hAnsi="Arial" w:cs="Arial"/>
          <w:sz w:val="20"/>
          <w:szCs w:val="20"/>
        </w:rPr>
        <w:t xml:space="preserve"> </w:t>
      </w:r>
      <w:r w:rsidR="009E08BE">
        <w:rPr>
          <w:rFonts w:ascii="Arial" w:hAnsi="Arial" w:cs="Arial"/>
          <w:sz w:val="20"/>
          <w:szCs w:val="20"/>
        </w:rPr>
        <w:t>obtained from multivariate regression models in which the pren</w:t>
      </w:r>
      <w:r w:rsidR="00D47478">
        <w:rPr>
          <w:rFonts w:ascii="Arial" w:hAnsi="Arial" w:cs="Arial"/>
          <w:sz w:val="20"/>
          <w:szCs w:val="20"/>
        </w:rPr>
        <w:t>a</w:t>
      </w:r>
      <w:r w:rsidR="009E08BE">
        <w:rPr>
          <w:rFonts w:ascii="Arial" w:hAnsi="Arial" w:cs="Arial"/>
          <w:sz w:val="20"/>
          <w:szCs w:val="20"/>
        </w:rPr>
        <w:t>tal</w:t>
      </w:r>
      <w:r w:rsidR="009E08BE" w:rsidRPr="00180CC4">
        <w:rPr>
          <w:rFonts w:ascii="Arial" w:hAnsi="Arial" w:cs="Arial"/>
          <w:sz w:val="20"/>
          <w:szCs w:val="20"/>
        </w:rPr>
        <w:t xml:space="preserve"> PM</w:t>
      </w:r>
      <w:r w:rsidR="009E08BE" w:rsidRPr="008953EC">
        <w:rPr>
          <w:rFonts w:ascii="Arial" w:hAnsi="Arial" w:cs="Arial"/>
          <w:sz w:val="20"/>
          <w:szCs w:val="20"/>
          <w:vertAlign w:val="subscript"/>
        </w:rPr>
        <w:t>2.5</w:t>
      </w:r>
      <w:r w:rsidR="009E08BE" w:rsidRPr="00180CC4">
        <w:rPr>
          <w:rFonts w:ascii="Arial" w:hAnsi="Arial" w:cs="Arial"/>
          <w:sz w:val="20"/>
          <w:szCs w:val="20"/>
        </w:rPr>
        <w:t xml:space="preserve"> levels</w:t>
      </w:r>
      <w:r w:rsidR="009E08BE">
        <w:rPr>
          <w:rFonts w:ascii="Arial" w:hAnsi="Arial" w:cs="Arial"/>
          <w:sz w:val="20"/>
          <w:szCs w:val="20"/>
        </w:rPr>
        <w:t xml:space="preserve"> were</w:t>
      </w:r>
      <w:r w:rsidR="009E08BE" w:rsidRPr="00180CC4">
        <w:rPr>
          <w:rFonts w:ascii="Arial" w:hAnsi="Arial" w:cs="Arial"/>
          <w:sz w:val="20"/>
          <w:szCs w:val="20"/>
        </w:rPr>
        <w:t xml:space="preserve"> </w:t>
      </w:r>
      <w:r w:rsidR="009E08BE">
        <w:rPr>
          <w:rFonts w:ascii="Arial" w:hAnsi="Arial" w:cs="Arial"/>
          <w:sz w:val="20"/>
          <w:szCs w:val="20"/>
        </w:rPr>
        <w:t xml:space="preserve">(A) </w:t>
      </w:r>
      <w:r w:rsidR="009E08BE" w:rsidRPr="00180CC4">
        <w:rPr>
          <w:rFonts w:ascii="Arial" w:hAnsi="Arial" w:cs="Arial"/>
          <w:sz w:val="20"/>
          <w:szCs w:val="20"/>
        </w:rPr>
        <w:t>averaged across the sensitive windows identified by DLMs</w:t>
      </w:r>
      <w:r w:rsidR="009E08BE">
        <w:rPr>
          <w:rFonts w:ascii="Arial" w:hAnsi="Arial" w:cs="Arial"/>
          <w:sz w:val="20"/>
          <w:szCs w:val="20"/>
        </w:rPr>
        <w:t xml:space="preserve"> and (B) averaged over gestation.</w:t>
      </w:r>
      <w:r w:rsidR="008953EC" w:rsidRPr="008953EC">
        <w:rPr>
          <w:rFonts w:ascii="Arial" w:hAnsi="Arial" w:cs="Arial"/>
          <w:sz w:val="20"/>
          <w:szCs w:val="20"/>
        </w:rPr>
        <w:t xml:space="preserve">  Lower percentiles indicate less favorable </w:t>
      </w:r>
      <w:r w:rsidR="009E08BE">
        <w:rPr>
          <w:rFonts w:ascii="Arial" w:hAnsi="Arial" w:cs="Arial"/>
          <w:sz w:val="20"/>
          <w:szCs w:val="20"/>
        </w:rPr>
        <w:t xml:space="preserve">memory related </w:t>
      </w:r>
      <w:r w:rsidR="008953EC" w:rsidRPr="008953EC">
        <w:rPr>
          <w:rFonts w:ascii="Arial" w:hAnsi="Arial" w:cs="Arial"/>
          <w:sz w:val="20"/>
          <w:szCs w:val="20"/>
        </w:rPr>
        <w:t>performance.</w:t>
      </w:r>
      <w:r w:rsidR="00260F1F" w:rsidRPr="00260F1F">
        <w:t xml:space="preserve"> </w:t>
      </w:r>
      <w:r w:rsidR="00260F1F" w:rsidRPr="00260F1F">
        <w:rPr>
          <w:rFonts w:ascii="Arial" w:hAnsi="Arial" w:cs="Arial"/>
          <w:sz w:val="20"/>
          <w:szCs w:val="20"/>
        </w:rPr>
        <w:t xml:space="preserve">Models </w:t>
      </w:r>
      <w:r w:rsidR="00594EB9">
        <w:rPr>
          <w:rFonts w:ascii="Arial" w:hAnsi="Arial" w:cs="Arial"/>
          <w:sz w:val="20"/>
          <w:szCs w:val="20"/>
        </w:rPr>
        <w:t xml:space="preserve">were </w:t>
      </w:r>
      <w:r w:rsidR="00260F1F" w:rsidRPr="00260F1F">
        <w:rPr>
          <w:rFonts w:ascii="Arial" w:hAnsi="Arial" w:cs="Arial"/>
          <w:sz w:val="20"/>
          <w:szCs w:val="20"/>
        </w:rPr>
        <w:t>adjusted for maternal age, race, education, and prenatal/postnatal maternal smoking</w:t>
      </w:r>
      <w:r w:rsidR="00C46BC6">
        <w:rPr>
          <w:rFonts w:ascii="Arial" w:hAnsi="Arial" w:cs="Arial"/>
          <w:sz w:val="20"/>
          <w:szCs w:val="20"/>
        </w:rPr>
        <w:t>.</w:t>
      </w:r>
    </w:p>
    <w:p w14:paraId="1D121217" w14:textId="77777777" w:rsidR="0002676C" w:rsidRDefault="0002676C" w:rsidP="001C0B53">
      <w:pPr>
        <w:spacing w:line="360" w:lineRule="auto"/>
      </w:pPr>
    </w:p>
    <w:p w14:paraId="594CC0EA" w14:textId="77777777" w:rsidR="008953EC" w:rsidRPr="008953EC" w:rsidRDefault="008953EC" w:rsidP="001C0B53">
      <w:pPr>
        <w:spacing w:line="360" w:lineRule="auto"/>
        <w:rPr>
          <w:b/>
        </w:rPr>
      </w:pPr>
      <w:r>
        <w:br w:type="page"/>
      </w:r>
      <w:r w:rsidRPr="008953EC">
        <w:rPr>
          <w:b/>
        </w:rPr>
        <w:lastRenderedPageBreak/>
        <w:t>REFERENCES</w:t>
      </w:r>
      <w:r w:rsidR="00B426FB">
        <w:rPr>
          <w:b/>
        </w:rPr>
        <w:t xml:space="preserve"> </w:t>
      </w:r>
    </w:p>
    <w:p w14:paraId="7091B290" w14:textId="77777777" w:rsidR="002B1ABC" w:rsidRPr="00B426FB" w:rsidRDefault="00BC4FF2" w:rsidP="002B1ABC">
      <w:pPr>
        <w:ind w:left="284" w:hangingChars="129" w:hanging="284"/>
        <w:rPr>
          <w:noProof/>
          <w:sz w:val="22"/>
          <w:szCs w:val="22"/>
        </w:rPr>
      </w:pPr>
      <w:r w:rsidRPr="00250EDE">
        <w:rPr>
          <w:sz w:val="22"/>
          <w:szCs w:val="22"/>
        </w:rPr>
        <w:fldChar w:fldCharType="begin"/>
      </w:r>
      <w:r w:rsidR="006264AC" w:rsidRPr="00250EDE">
        <w:rPr>
          <w:sz w:val="22"/>
          <w:szCs w:val="22"/>
        </w:rPr>
        <w:instrText xml:space="preserve"> ADDIN EN.REFLIST </w:instrText>
      </w:r>
      <w:r w:rsidRPr="00250EDE">
        <w:rPr>
          <w:sz w:val="22"/>
          <w:szCs w:val="22"/>
        </w:rPr>
        <w:fldChar w:fldCharType="separate"/>
      </w:r>
      <w:bookmarkStart w:id="69" w:name="_ENREF_1"/>
      <w:r w:rsidR="002B1ABC" w:rsidRPr="00B426FB">
        <w:rPr>
          <w:noProof/>
          <w:sz w:val="22"/>
          <w:szCs w:val="22"/>
        </w:rPr>
        <w:t>Allen JL, Liu X, Pelkowski S, Palmer B, Conrad K, Oberdorster G, et al. 2014. Early postnatal exposure to ultrafine particulate matter air pollution: persistent ventriculomegaly, neurochemical disruption, and glial activation preferentially in male mice. Environ Health Perspect 122:939-945.</w:t>
      </w:r>
      <w:bookmarkEnd w:id="69"/>
    </w:p>
    <w:p w14:paraId="207C2B30" w14:textId="77777777" w:rsidR="002B1ABC" w:rsidRPr="00B426FB" w:rsidRDefault="002B1ABC" w:rsidP="00B426FB">
      <w:pPr>
        <w:ind w:left="284" w:hangingChars="129" w:hanging="284"/>
        <w:rPr>
          <w:noProof/>
          <w:sz w:val="22"/>
          <w:szCs w:val="22"/>
        </w:rPr>
      </w:pPr>
      <w:bookmarkStart w:id="70" w:name="_ENREF_2"/>
      <w:r w:rsidRPr="00B426FB">
        <w:rPr>
          <w:noProof/>
          <w:sz w:val="22"/>
          <w:szCs w:val="22"/>
        </w:rPr>
        <w:t>Bayer SA, Altman J, Russo RJ, Zhang X. 1993. Timetables of neurogenesis in the human brain based on experimentally determined patterns in the rat. Neurotoxicology 14:83-144.</w:t>
      </w:r>
      <w:bookmarkEnd w:id="70"/>
    </w:p>
    <w:p w14:paraId="56918111" w14:textId="77777777" w:rsidR="002B1ABC" w:rsidRPr="00B426FB" w:rsidRDefault="002B1ABC" w:rsidP="00B426FB">
      <w:pPr>
        <w:ind w:left="284" w:hangingChars="129" w:hanging="284"/>
        <w:rPr>
          <w:noProof/>
          <w:sz w:val="22"/>
          <w:szCs w:val="22"/>
        </w:rPr>
      </w:pPr>
      <w:bookmarkStart w:id="71" w:name="_ENREF_3"/>
      <w:r w:rsidRPr="00B426FB">
        <w:rPr>
          <w:noProof/>
          <w:sz w:val="22"/>
          <w:szCs w:val="22"/>
        </w:rPr>
        <w:t>Bellinger DC. 2007. Children's cognitive health: the influence of environmental chemical exposures. Altern Ther Health Med 13:S140-144.</w:t>
      </w:r>
      <w:bookmarkEnd w:id="71"/>
    </w:p>
    <w:p w14:paraId="27113E99" w14:textId="77777777" w:rsidR="002B1ABC" w:rsidRPr="00B426FB" w:rsidRDefault="002B1ABC" w:rsidP="00B426FB">
      <w:pPr>
        <w:ind w:left="284" w:hangingChars="129" w:hanging="284"/>
        <w:rPr>
          <w:noProof/>
          <w:sz w:val="22"/>
          <w:szCs w:val="22"/>
        </w:rPr>
      </w:pPr>
      <w:bookmarkStart w:id="72" w:name="_ENREF_4"/>
      <w:r w:rsidRPr="00B426FB">
        <w:rPr>
          <w:noProof/>
          <w:sz w:val="22"/>
          <w:szCs w:val="22"/>
        </w:rPr>
        <w:t>Block ML, Calderon-Garciduenas L. 2009. Air pollution: mechanisms of neuroinflammation and CNS disease. Trends Neurosci 32:506-516.</w:t>
      </w:r>
      <w:bookmarkEnd w:id="72"/>
    </w:p>
    <w:p w14:paraId="5B9B29C1" w14:textId="77777777" w:rsidR="002B1ABC" w:rsidRPr="00B426FB" w:rsidRDefault="002B1ABC" w:rsidP="00B426FB">
      <w:pPr>
        <w:ind w:left="284" w:hangingChars="129" w:hanging="284"/>
        <w:rPr>
          <w:noProof/>
          <w:sz w:val="22"/>
          <w:szCs w:val="22"/>
        </w:rPr>
      </w:pPr>
      <w:bookmarkStart w:id="73" w:name="_ENREF_5"/>
      <w:r w:rsidRPr="00B426FB">
        <w:rPr>
          <w:noProof/>
          <w:sz w:val="22"/>
          <w:szCs w:val="22"/>
        </w:rPr>
        <w:t>Block ML, Elder A, Auten RL, Bilbo SD, Chen H, Chen JC, et al. 2012. The outdoor air pollution and brain health workshop. Neurotoxicology 33:972-984.</w:t>
      </w:r>
      <w:bookmarkEnd w:id="73"/>
    </w:p>
    <w:p w14:paraId="6A9DB777" w14:textId="77777777" w:rsidR="002B1ABC" w:rsidRPr="00B426FB" w:rsidRDefault="002B1ABC" w:rsidP="00B426FB">
      <w:pPr>
        <w:ind w:left="284" w:hangingChars="129" w:hanging="284"/>
        <w:rPr>
          <w:noProof/>
          <w:sz w:val="22"/>
          <w:szCs w:val="22"/>
        </w:rPr>
      </w:pPr>
      <w:bookmarkStart w:id="74" w:name="_ENREF_6"/>
      <w:r w:rsidRPr="00B426FB">
        <w:rPr>
          <w:noProof/>
          <w:sz w:val="22"/>
          <w:szCs w:val="22"/>
        </w:rPr>
        <w:t>Bolton JL, Auten RL, Bilbo SD. 2014. Prenatal air pollution exposure induces sexually dimorphic fetal programming of metabolic and neuroinflammatory outcomes in adult offspring. Brain Behav Immun 37:30-44.</w:t>
      </w:r>
      <w:bookmarkEnd w:id="74"/>
    </w:p>
    <w:p w14:paraId="3F942EB7" w14:textId="77777777" w:rsidR="002B1ABC" w:rsidRPr="00B426FB" w:rsidRDefault="002B1ABC" w:rsidP="00B426FB">
      <w:pPr>
        <w:ind w:left="284" w:hangingChars="129" w:hanging="284"/>
        <w:rPr>
          <w:noProof/>
          <w:sz w:val="22"/>
          <w:szCs w:val="22"/>
        </w:rPr>
      </w:pPr>
      <w:bookmarkStart w:id="75" w:name="_ENREF_7"/>
      <w:r w:rsidRPr="00B426FB">
        <w:rPr>
          <w:noProof/>
          <w:sz w:val="22"/>
          <w:szCs w:val="22"/>
        </w:rPr>
        <w:t>Bolton JL, Smith SH, Huff NC, Gilmour MI, Foster WM, Auten RL, et al. 2012. Prenatal air pollution exposure induces neuroinflammation and predisposes offspring to weight gain in adulthood in a sex-specific manner. FASEB J 26:4743-4754.</w:t>
      </w:r>
      <w:bookmarkEnd w:id="75"/>
    </w:p>
    <w:p w14:paraId="32D0FE32" w14:textId="77777777" w:rsidR="002B1ABC" w:rsidRPr="00B426FB" w:rsidRDefault="002B1ABC" w:rsidP="00B426FB">
      <w:pPr>
        <w:ind w:left="284" w:hangingChars="129" w:hanging="284"/>
        <w:rPr>
          <w:noProof/>
          <w:sz w:val="22"/>
          <w:szCs w:val="22"/>
        </w:rPr>
      </w:pPr>
      <w:bookmarkStart w:id="76" w:name="_ENREF_8"/>
      <w:r w:rsidRPr="00B426FB">
        <w:rPr>
          <w:noProof/>
          <w:sz w:val="22"/>
          <w:szCs w:val="22"/>
        </w:rPr>
        <w:t>Boulet SL, Boyle CA, Schieve LA. 2009. Health care use and health and functional impact of developmental disabilities among US children, 1997-2005. Arch Pediatr Adolesc Med 163:19-26.</w:t>
      </w:r>
      <w:bookmarkEnd w:id="76"/>
    </w:p>
    <w:p w14:paraId="16B4843B" w14:textId="77777777" w:rsidR="002B1ABC" w:rsidRPr="00B426FB" w:rsidRDefault="002B1ABC" w:rsidP="00B426FB">
      <w:pPr>
        <w:ind w:left="284" w:hangingChars="129" w:hanging="284"/>
        <w:rPr>
          <w:noProof/>
          <w:sz w:val="22"/>
          <w:szCs w:val="22"/>
        </w:rPr>
      </w:pPr>
      <w:bookmarkStart w:id="77" w:name="_ENREF_9"/>
      <w:r w:rsidRPr="00B426FB">
        <w:rPr>
          <w:noProof/>
          <w:sz w:val="22"/>
          <w:szCs w:val="22"/>
        </w:rPr>
        <w:t>Braun JM, Hoffman E, Schwartz J, Sanchez B, Schnaas L, Mercado-Garcia A, et al. 2012. Assessing windows of susceptibility to lead-induced cognitive deficits in Mexican children. Neurotoxicology 33:1040-1047.</w:t>
      </w:r>
      <w:bookmarkEnd w:id="77"/>
    </w:p>
    <w:p w14:paraId="26418A86" w14:textId="77777777" w:rsidR="002B1ABC" w:rsidRPr="00B426FB" w:rsidRDefault="002B1ABC" w:rsidP="00B426FB">
      <w:pPr>
        <w:ind w:left="284" w:hangingChars="129" w:hanging="284"/>
        <w:rPr>
          <w:noProof/>
          <w:sz w:val="22"/>
          <w:szCs w:val="22"/>
        </w:rPr>
      </w:pPr>
      <w:bookmarkStart w:id="78" w:name="_ENREF_10"/>
      <w:r w:rsidRPr="00B426FB">
        <w:rPr>
          <w:noProof/>
          <w:sz w:val="22"/>
          <w:szCs w:val="22"/>
        </w:rPr>
        <w:t>Braun JM, Kalkbrenner AE, Calafat AM, Yolton K, Ye X, Dietrich KN, et al. 2011. Impact of early-life bisphenol A exposure on behavior and executive function in children. Pediatrics 128:873-882.</w:t>
      </w:r>
      <w:bookmarkEnd w:id="78"/>
    </w:p>
    <w:p w14:paraId="3B6C0E45" w14:textId="77777777" w:rsidR="002B1ABC" w:rsidRPr="00B426FB" w:rsidRDefault="002B1ABC" w:rsidP="00B426FB">
      <w:pPr>
        <w:ind w:left="284" w:hangingChars="129" w:hanging="284"/>
        <w:rPr>
          <w:noProof/>
          <w:sz w:val="22"/>
          <w:szCs w:val="22"/>
        </w:rPr>
      </w:pPr>
      <w:bookmarkStart w:id="79" w:name="_ENREF_11"/>
      <w:r w:rsidRPr="00B426FB">
        <w:rPr>
          <w:noProof/>
          <w:sz w:val="22"/>
          <w:szCs w:val="22"/>
        </w:rPr>
        <w:t>Bressler J, Kim KA, Chakraborti T, Goldstein G. 1999. Molecular mechanisms of lead neurotoxicity. Neurochem Res 24:595-600.</w:t>
      </w:r>
      <w:bookmarkEnd w:id="79"/>
    </w:p>
    <w:p w14:paraId="3B6C53DE" w14:textId="77777777" w:rsidR="002B1ABC" w:rsidRPr="00B426FB" w:rsidRDefault="002B1ABC" w:rsidP="00B426FB">
      <w:pPr>
        <w:ind w:left="284" w:hangingChars="129" w:hanging="284"/>
        <w:rPr>
          <w:noProof/>
          <w:sz w:val="22"/>
          <w:szCs w:val="22"/>
        </w:rPr>
      </w:pPr>
      <w:bookmarkStart w:id="80" w:name="_ENREF_12"/>
      <w:r w:rsidRPr="00B426FB">
        <w:rPr>
          <w:noProof/>
          <w:sz w:val="22"/>
          <w:szCs w:val="22"/>
        </w:rPr>
        <w:t>Chiu YH, Bellinger DC, Coull BA, Anderson S, Barber R, Wright RO, et al. 2013. Associations between traffic-related black carbon exposure and attention in a prospective birth cohort of urban children. Environ Health Perspect 121:859-864.</w:t>
      </w:r>
      <w:bookmarkEnd w:id="80"/>
    </w:p>
    <w:p w14:paraId="45DA4D94" w14:textId="77777777" w:rsidR="002B1ABC" w:rsidRPr="00B426FB" w:rsidRDefault="002B1ABC" w:rsidP="00B426FB">
      <w:pPr>
        <w:ind w:left="284" w:hangingChars="129" w:hanging="284"/>
        <w:rPr>
          <w:noProof/>
          <w:sz w:val="22"/>
          <w:szCs w:val="22"/>
        </w:rPr>
      </w:pPr>
      <w:bookmarkStart w:id="81" w:name="_ENREF_13"/>
      <w:r w:rsidRPr="00B426FB">
        <w:rPr>
          <w:noProof/>
          <w:sz w:val="22"/>
          <w:szCs w:val="22"/>
        </w:rPr>
        <w:t>Conners CK. 2000. Conners' Continuous Performance Test II: Computer Program for Windows Technical Guide and Software Manual. North Tonawanda, NY.</w:t>
      </w:r>
      <w:bookmarkEnd w:id="81"/>
    </w:p>
    <w:p w14:paraId="62DF101D" w14:textId="77777777" w:rsidR="002B1ABC" w:rsidRPr="00B426FB" w:rsidRDefault="002B1ABC" w:rsidP="00B426FB">
      <w:pPr>
        <w:ind w:left="284" w:hangingChars="129" w:hanging="284"/>
        <w:rPr>
          <w:noProof/>
          <w:sz w:val="22"/>
          <w:szCs w:val="22"/>
        </w:rPr>
      </w:pPr>
      <w:bookmarkStart w:id="82" w:name="_ENREF_14"/>
      <w:r w:rsidRPr="00B426FB">
        <w:rPr>
          <w:noProof/>
          <w:sz w:val="22"/>
          <w:szCs w:val="22"/>
        </w:rPr>
        <w:t>Costello EJ, Mustillo S, Erkanli A, Keeler G, Angold A. 2003. Prevalence and development of psychiatric disorders in childhood and adolescence. Arch Gen Psychiatry 60:837-844.</w:t>
      </w:r>
      <w:bookmarkEnd w:id="82"/>
    </w:p>
    <w:p w14:paraId="227A1136" w14:textId="77777777" w:rsidR="002B1ABC" w:rsidRPr="00B426FB" w:rsidRDefault="002B1ABC" w:rsidP="00B426FB">
      <w:pPr>
        <w:ind w:left="284" w:hangingChars="129" w:hanging="284"/>
        <w:rPr>
          <w:noProof/>
          <w:sz w:val="22"/>
          <w:szCs w:val="22"/>
        </w:rPr>
      </w:pPr>
      <w:bookmarkStart w:id="83" w:name="_ENREF_15"/>
      <w:r w:rsidRPr="00B426FB">
        <w:rPr>
          <w:noProof/>
          <w:sz w:val="22"/>
          <w:szCs w:val="22"/>
        </w:rPr>
        <w:t xml:space="preserve">Dada T, Rosenzweig JM, Al Shammary M, Firdaus W, Al Rebh S, Borbiev T, et al. 2014. Mouse model of </w:t>
      </w:r>
      <w:r w:rsidRPr="00B426FB">
        <w:rPr>
          <w:noProof/>
          <w:sz w:val="22"/>
          <w:szCs w:val="22"/>
        </w:rPr>
        <w:lastRenderedPageBreak/>
        <w:t>intrauterine inflammation: sex-specific differences in long-term neurologic and immune sequelae. Brain Behav Immun 38:142-150.</w:t>
      </w:r>
      <w:bookmarkEnd w:id="83"/>
    </w:p>
    <w:p w14:paraId="3FF314F1" w14:textId="77777777" w:rsidR="002B1ABC" w:rsidRPr="00B426FB" w:rsidRDefault="002B1ABC" w:rsidP="00B426FB">
      <w:pPr>
        <w:ind w:left="284" w:hangingChars="129" w:hanging="284"/>
        <w:rPr>
          <w:noProof/>
          <w:sz w:val="22"/>
          <w:szCs w:val="22"/>
        </w:rPr>
      </w:pPr>
      <w:bookmarkStart w:id="84" w:name="_ENREF_16"/>
      <w:r w:rsidRPr="00B426FB">
        <w:rPr>
          <w:noProof/>
          <w:sz w:val="22"/>
          <w:szCs w:val="22"/>
        </w:rPr>
        <w:t>Donev R, Thome J. 2010. Inflammation: good or bad for ADHD? Atten Defic Hyperact Disord 2:257-266.</w:t>
      </w:r>
      <w:bookmarkEnd w:id="84"/>
    </w:p>
    <w:p w14:paraId="6B773099" w14:textId="77777777" w:rsidR="002B1ABC" w:rsidRPr="00B426FB" w:rsidRDefault="002B1ABC" w:rsidP="00B426FB">
      <w:pPr>
        <w:ind w:left="284" w:hangingChars="129" w:hanging="284"/>
        <w:rPr>
          <w:noProof/>
          <w:sz w:val="22"/>
          <w:szCs w:val="22"/>
        </w:rPr>
      </w:pPr>
      <w:bookmarkStart w:id="85" w:name="_ENREF_17"/>
      <w:r w:rsidRPr="00B426FB">
        <w:rPr>
          <w:noProof/>
          <w:sz w:val="22"/>
          <w:szCs w:val="22"/>
        </w:rPr>
        <w:t>Edwards SC, Jedrychowski W, Butscher M, Camann D, Kieltyka A, Mroz E, et al. 2010. Prenatal exposure to airborne polycyclic aromatic hydrocarbons and children's intelligence at 5 years of age in a prospective cohort study in Poland. Environ Health Perspect 118:1326-1331.</w:t>
      </w:r>
      <w:bookmarkEnd w:id="85"/>
    </w:p>
    <w:p w14:paraId="56904F9F" w14:textId="77777777" w:rsidR="002B1ABC" w:rsidRPr="00B426FB" w:rsidRDefault="002B1ABC" w:rsidP="00B426FB">
      <w:pPr>
        <w:ind w:left="284" w:hangingChars="129" w:hanging="284"/>
        <w:rPr>
          <w:noProof/>
          <w:sz w:val="22"/>
          <w:szCs w:val="22"/>
        </w:rPr>
      </w:pPr>
      <w:bookmarkStart w:id="86" w:name="_ENREF_18"/>
      <w:r w:rsidRPr="00B426FB">
        <w:rPr>
          <w:noProof/>
          <w:sz w:val="22"/>
          <w:szCs w:val="22"/>
        </w:rPr>
        <w:t>Engel SM, Miodovnik A, Canfield RL, Zhu C, Silva MJ, Calafat AM, et al. 2010. Prenatal phthalate exposure is associated with childhood behavior and executive functioning. Environ Health Perspect 118:565-571.</w:t>
      </w:r>
      <w:bookmarkEnd w:id="86"/>
    </w:p>
    <w:p w14:paraId="794B7248" w14:textId="77777777" w:rsidR="002B1ABC" w:rsidRPr="00B426FB" w:rsidRDefault="002B1ABC" w:rsidP="00B426FB">
      <w:pPr>
        <w:ind w:left="284" w:hangingChars="129" w:hanging="284"/>
        <w:rPr>
          <w:noProof/>
          <w:sz w:val="22"/>
          <w:szCs w:val="22"/>
        </w:rPr>
      </w:pPr>
      <w:bookmarkStart w:id="87" w:name="_ENREF_19"/>
      <w:r w:rsidRPr="00B426FB">
        <w:rPr>
          <w:noProof/>
          <w:sz w:val="22"/>
          <w:szCs w:val="22"/>
        </w:rPr>
        <w:t>Froehlich TE, Lanphear BP, Epstein JN, Barbaresi WJ, Katusic SK, Kahn RS. 2007. Prevalence, recognition, and treatment of attention-deficit/hyperactivity disorder in a national sample of US children. Arch Pediatr Adolesc Med 161:857-864.</w:t>
      </w:r>
      <w:bookmarkEnd w:id="87"/>
    </w:p>
    <w:p w14:paraId="5E6C2718" w14:textId="77777777" w:rsidR="002B1ABC" w:rsidRPr="00B426FB" w:rsidRDefault="002B1ABC" w:rsidP="00B426FB">
      <w:pPr>
        <w:ind w:left="284" w:hangingChars="129" w:hanging="284"/>
        <w:rPr>
          <w:noProof/>
          <w:sz w:val="22"/>
          <w:szCs w:val="22"/>
        </w:rPr>
      </w:pPr>
      <w:bookmarkStart w:id="88" w:name="_ENREF_20"/>
      <w:r w:rsidRPr="00B426FB">
        <w:rPr>
          <w:noProof/>
          <w:sz w:val="22"/>
          <w:szCs w:val="22"/>
        </w:rPr>
        <w:t>Gasparrini A, Armstrong B, Kenward MG. 2010. Distributed lag non-linear models. Stat Med 29:2224-2234.</w:t>
      </w:r>
      <w:bookmarkEnd w:id="88"/>
    </w:p>
    <w:p w14:paraId="7624B622" w14:textId="77777777" w:rsidR="002B1ABC" w:rsidRPr="00B426FB" w:rsidRDefault="002B1ABC" w:rsidP="00B426FB">
      <w:pPr>
        <w:ind w:left="284" w:hangingChars="129" w:hanging="284"/>
        <w:rPr>
          <w:noProof/>
          <w:sz w:val="22"/>
          <w:szCs w:val="22"/>
        </w:rPr>
      </w:pPr>
      <w:bookmarkStart w:id="89" w:name="_ENREF_21"/>
      <w:r w:rsidRPr="00B426FB">
        <w:rPr>
          <w:noProof/>
          <w:sz w:val="22"/>
          <w:szCs w:val="22"/>
        </w:rPr>
        <w:t>Genc S, Zadeoglulari Z, Fuss SH, Genc K. 2012. The adverse effects of air pollution on the nervous system. J Toxicol 2012:782462.</w:t>
      </w:r>
      <w:bookmarkEnd w:id="89"/>
    </w:p>
    <w:p w14:paraId="796C1E33" w14:textId="77777777" w:rsidR="002B1ABC" w:rsidRPr="00B426FB" w:rsidRDefault="002B1ABC" w:rsidP="00B426FB">
      <w:pPr>
        <w:ind w:left="284" w:hangingChars="129" w:hanging="284"/>
        <w:rPr>
          <w:noProof/>
          <w:sz w:val="22"/>
          <w:szCs w:val="22"/>
        </w:rPr>
      </w:pPr>
      <w:bookmarkStart w:id="90" w:name="_ENREF_22"/>
      <w:r w:rsidRPr="00B426FB">
        <w:rPr>
          <w:noProof/>
          <w:sz w:val="22"/>
          <w:szCs w:val="22"/>
        </w:rPr>
        <w:t>Gillies GE, Virdee K, McArthur S, Dalley JW. 2014. Sex-dependent diversity in ventral tegmental dopaminergic neurons and developmental programing: A molecular, cellular and behavioral analysis. Neuroscience 282C:69-85.</w:t>
      </w:r>
      <w:bookmarkEnd w:id="90"/>
    </w:p>
    <w:p w14:paraId="43CF8170" w14:textId="77777777" w:rsidR="002B1ABC" w:rsidRPr="00B426FB" w:rsidRDefault="002B1ABC" w:rsidP="00B426FB">
      <w:pPr>
        <w:ind w:left="284" w:hangingChars="129" w:hanging="284"/>
        <w:rPr>
          <w:noProof/>
          <w:sz w:val="22"/>
          <w:szCs w:val="22"/>
        </w:rPr>
      </w:pPr>
      <w:bookmarkStart w:id="91" w:name="_ENREF_23"/>
      <w:r w:rsidRPr="00B426FB">
        <w:rPr>
          <w:noProof/>
          <w:sz w:val="22"/>
          <w:szCs w:val="22"/>
        </w:rPr>
        <w:t>Guxens M, Aguilera I, Ballester F, Estarlich M, Fernandez-Somoano A, Lertxundi A, et al. 2012. Prenatal exposure to residential air pollution and infant mental development: modulation by antioxidants and detoxification factors. Environ Health Perspect 120:144-149.</w:t>
      </w:r>
      <w:bookmarkEnd w:id="91"/>
    </w:p>
    <w:p w14:paraId="0AA589B8" w14:textId="77777777" w:rsidR="002B1ABC" w:rsidRPr="00B426FB" w:rsidRDefault="002B1ABC" w:rsidP="00B426FB">
      <w:pPr>
        <w:ind w:left="284" w:hangingChars="129" w:hanging="284"/>
        <w:rPr>
          <w:noProof/>
          <w:sz w:val="22"/>
          <w:szCs w:val="22"/>
        </w:rPr>
      </w:pPr>
      <w:bookmarkStart w:id="92" w:name="_ENREF_24"/>
      <w:r w:rsidRPr="00B426FB">
        <w:rPr>
          <w:noProof/>
          <w:sz w:val="22"/>
          <w:szCs w:val="22"/>
        </w:rPr>
        <w:t>Guxens M, Garcia-Esteban R, Giorgis-Allemand L, Forns J, Badaloni C, Ballester F, et al. 2014. Air pollution during pregnancy and childhood cognitive and psychomotor development: six European birth cohorts. Epidemiology 25:636-647.</w:t>
      </w:r>
      <w:bookmarkEnd w:id="92"/>
    </w:p>
    <w:p w14:paraId="0BA11E21" w14:textId="77777777" w:rsidR="002B1ABC" w:rsidRPr="00B426FB" w:rsidRDefault="002B1ABC" w:rsidP="00B426FB">
      <w:pPr>
        <w:ind w:left="284" w:hangingChars="129" w:hanging="284"/>
        <w:rPr>
          <w:noProof/>
          <w:sz w:val="22"/>
          <w:szCs w:val="22"/>
        </w:rPr>
      </w:pPr>
      <w:bookmarkStart w:id="93" w:name="_ENREF_25"/>
      <w:r w:rsidRPr="00B426FB">
        <w:rPr>
          <w:noProof/>
          <w:sz w:val="22"/>
          <w:szCs w:val="22"/>
        </w:rPr>
        <w:t>Hamadani JD, Tofail F, Nermell B, Gardner R, Shiraji S, Bottai M, et al. 2011. Critical windows of exposure for arsenic-associated impairment of cognitive function in pre-school girls and boys: a population-based cohort study. Int J Epidemiol 40:1593-1604.</w:t>
      </w:r>
      <w:bookmarkEnd w:id="93"/>
    </w:p>
    <w:p w14:paraId="3F0D9A00" w14:textId="77777777" w:rsidR="002B1ABC" w:rsidRPr="00B426FB" w:rsidRDefault="002B1ABC" w:rsidP="00B426FB">
      <w:pPr>
        <w:ind w:left="284" w:hangingChars="129" w:hanging="284"/>
        <w:rPr>
          <w:noProof/>
          <w:sz w:val="22"/>
          <w:szCs w:val="22"/>
        </w:rPr>
      </w:pPr>
      <w:bookmarkStart w:id="94" w:name="_ENREF_26"/>
      <w:r w:rsidRPr="00B426FB">
        <w:rPr>
          <w:noProof/>
          <w:sz w:val="22"/>
          <w:szCs w:val="22"/>
        </w:rPr>
        <w:t>Hauser TU, Iannaccone R, Ball J, Mathys C, Brandeis D, Walitza S, et al. 2014. Role of the medial prefrontal cortex in impaired decision making in juvenile attention-deficit/hyperactivity disorder. JAMA Psychiatry 71:1165-1173.</w:t>
      </w:r>
      <w:bookmarkEnd w:id="94"/>
    </w:p>
    <w:p w14:paraId="07D9CCD1" w14:textId="77777777" w:rsidR="002B1ABC" w:rsidRPr="00B426FB" w:rsidRDefault="002B1ABC" w:rsidP="00B426FB">
      <w:pPr>
        <w:ind w:left="284" w:hangingChars="129" w:hanging="284"/>
        <w:rPr>
          <w:noProof/>
          <w:sz w:val="22"/>
          <w:szCs w:val="22"/>
        </w:rPr>
      </w:pPr>
      <w:bookmarkStart w:id="95" w:name="_ENREF_27"/>
      <w:r w:rsidRPr="00B426FB">
        <w:rPr>
          <w:noProof/>
          <w:sz w:val="22"/>
          <w:szCs w:val="22"/>
        </w:rPr>
        <w:t>Hougaard KS, Jensen KA, Nordly P, Taxvig C, Vogel U, Saber AT, et al. 2008. Effects of prenatal exposure to diesel exhaust particles on postnatal development, behavior, genotoxicity and inflammation in mice. Part Fibre Toxicol 5:3.</w:t>
      </w:r>
      <w:bookmarkEnd w:id="95"/>
    </w:p>
    <w:p w14:paraId="49932719" w14:textId="77777777" w:rsidR="002B1ABC" w:rsidRPr="00B426FB" w:rsidRDefault="002B1ABC" w:rsidP="00B426FB">
      <w:pPr>
        <w:ind w:left="284" w:hangingChars="129" w:hanging="284"/>
        <w:rPr>
          <w:noProof/>
          <w:sz w:val="22"/>
          <w:szCs w:val="22"/>
        </w:rPr>
      </w:pPr>
      <w:bookmarkStart w:id="96" w:name="_ENREF_28"/>
      <w:r w:rsidRPr="00B426FB">
        <w:rPr>
          <w:noProof/>
          <w:sz w:val="22"/>
          <w:szCs w:val="22"/>
        </w:rPr>
        <w:t xml:space="preserve">Kim E, Park H, Hong YC, Ha M, Kim Y, Kim BN, et al. 2014. Prenatal exposure to PM10 and NO2 and children's neurodevelopment from birth to 24 months of age: mothers and Children's Environmental </w:t>
      </w:r>
      <w:r w:rsidRPr="00B426FB">
        <w:rPr>
          <w:noProof/>
          <w:sz w:val="22"/>
          <w:szCs w:val="22"/>
        </w:rPr>
        <w:lastRenderedPageBreak/>
        <w:t>Health (MOCEH) study. Sci Total Environ 481:439-445.</w:t>
      </w:r>
      <w:bookmarkEnd w:id="96"/>
    </w:p>
    <w:p w14:paraId="2D4FB443" w14:textId="77777777" w:rsidR="002B1ABC" w:rsidRPr="00B426FB" w:rsidRDefault="002B1ABC" w:rsidP="00B426FB">
      <w:pPr>
        <w:ind w:left="284" w:hangingChars="129" w:hanging="284"/>
        <w:rPr>
          <w:noProof/>
          <w:sz w:val="22"/>
          <w:szCs w:val="22"/>
        </w:rPr>
      </w:pPr>
      <w:bookmarkStart w:id="97" w:name="_ENREF_29"/>
      <w:r w:rsidRPr="00B426FB">
        <w:rPr>
          <w:noProof/>
          <w:sz w:val="22"/>
          <w:szCs w:val="22"/>
        </w:rPr>
        <w:t>Kloog I, Koutrakis P, Coull BA, Lee HJ, Schwartz J. 2011. Assessing temporally and spatially resolved PM</w:t>
      </w:r>
      <w:r w:rsidRPr="00B426FB">
        <w:rPr>
          <w:noProof/>
          <w:sz w:val="22"/>
          <w:szCs w:val="22"/>
          <w:vertAlign w:val="subscript"/>
        </w:rPr>
        <w:t>2.5</w:t>
      </w:r>
      <w:r w:rsidRPr="00B426FB">
        <w:rPr>
          <w:noProof/>
          <w:sz w:val="22"/>
          <w:szCs w:val="22"/>
        </w:rPr>
        <w:t xml:space="preserve"> exposures for epidemiological studies using satellite aerosol optical depth measurements. Atmos Environ 45:6267-6275.</w:t>
      </w:r>
      <w:bookmarkEnd w:id="97"/>
    </w:p>
    <w:p w14:paraId="65C3416F" w14:textId="77777777" w:rsidR="002B1ABC" w:rsidRPr="00B426FB" w:rsidRDefault="002B1ABC" w:rsidP="00B426FB">
      <w:pPr>
        <w:ind w:left="284" w:hangingChars="129" w:hanging="284"/>
        <w:rPr>
          <w:noProof/>
          <w:sz w:val="22"/>
          <w:szCs w:val="22"/>
        </w:rPr>
      </w:pPr>
      <w:bookmarkStart w:id="98" w:name="_ENREF_30"/>
      <w:r w:rsidRPr="00B426FB">
        <w:rPr>
          <w:noProof/>
          <w:sz w:val="22"/>
          <w:szCs w:val="22"/>
        </w:rPr>
        <w:t>Lavenex P, Banta Lavenex P. 2013. Building hippocampal circuits to learn and remember: insights into the development of human memory. Behav Brain Res 254:8-21.</w:t>
      </w:r>
      <w:bookmarkEnd w:id="98"/>
    </w:p>
    <w:p w14:paraId="0EB22A07" w14:textId="77777777" w:rsidR="002B1ABC" w:rsidRPr="00B426FB" w:rsidRDefault="002B1ABC" w:rsidP="00B426FB">
      <w:pPr>
        <w:ind w:left="284" w:hangingChars="129" w:hanging="284"/>
        <w:rPr>
          <w:noProof/>
          <w:sz w:val="22"/>
          <w:szCs w:val="22"/>
        </w:rPr>
      </w:pPr>
      <w:bookmarkStart w:id="99" w:name="_ENREF_31"/>
      <w:r w:rsidRPr="00B426FB">
        <w:rPr>
          <w:noProof/>
          <w:sz w:val="22"/>
          <w:szCs w:val="22"/>
        </w:rPr>
        <w:t>Leonard H, Wen X. 2002. The epidemiology of mental retardation: challenges and opportunities in the new millennium. Ment Retard Dev Disabil Res Rev 8:117-134.</w:t>
      </w:r>
      <w:bookmarkEnd w:id="99"/>
    </w:p>
    <w:p w14:paraId="6402F4D4" w14:textId="77777777" w:rsidR="002B1ABC" w:rsidRPr="00B426FB" w:rsidRDefault="002B1ABC" w:rsidP="00B426FB">
      <w:pPr>
        <w:ind w:left="284" w:hangingChars="129" w:hanging="284"/>
        <w:rPr>
          <w:noProof/>
          <w:sz w:val="22"/>
          <w:szCs w:val="22"/>
        </w:rPr>
      </w:pPr>
      <w:bookmarkStart w:id="100" w:name="_ENREF_32"/>
      <w:r w:rsidRPr="00B426FB">
        <w:rPr>
          <w:noProof/>
          <w:sz w:val="22"/>
          <w:szCs w:val="22"/>
        </w:rPr>
        <w:t>Liu J, Lewis G. 2014. Environmental toxicity and poor cognitive outcomes in children and adults. J Environ Health 76:130-138.</w:t>
      </w:r>
      <w:bookmarkEnd w:id="100"/>
    </w:p>
    <w:p w14:paraId="6077623F" w14:textId="77777777" w:rsidR="002B1ABC" w:rsidRPr="00B426FB" w:rsidRDefault="002B1ABC" w:rsidP="00B426FB">
      <w:pPr>
        <w:ind w:left="284" w:hangingChars="129" w:hanging="284"/>
        <w:rPr>
          <w:noProof/>
          <w:sz w:val="22"/>
          <w:szCs w:val="22"/>
        </w:rPr>
      </w:pPr>
      <w:bookmarkStart w:id="101" w:name="_ENREF_33"/>
      <w:r w:rsidRPr="00B426FB">
        <w:rPr>
          <w:noProof/>
          <w:sz w:val="22"/>
          <w:szCs w:val="22"/>
        </w:rPr>
        <w:t>Melcangi RC, Garcia-Segura LM, Mensah-Nyagan AG. 2008. Neuroactive steroids: state of the art and new perspectives. Cell Mol Life Sci 65:777-797.</w:t>
      </w:r>
      <w:bookmarkEnd w:id="101"/>
    </w:p>
    <w:p w14:paraId="5F01070B" w14:textId="77777777" w:rsidR="002B1ABC" w:rsidRPr="00B426FB" w:rsidRDefault="002B1ABC" w:rsidP="00B426FB">
      <w:pPr>
        <w:ind w:left="284" w:hangingChars="129" w:hanging="284"/>
        <w:rPr>
          <w:noProof/>
          <w:sz w:val="22"/>
          <w:szCs w:val="22"/>
        </w:rPr>
      </w:pPr>
      <w:bookmarkStart w:id="102" w:name="_ENREF_34"/>
      <w:r w:rsidRPr="00B426FB">
        <w:rPr>
          <w:noProof/>
          <w:sz w:val="22"/>
          <w:szCs w:val="22"/>
        </w:rPr>
        <w:t>Montes G, Lotyczewski BS, Halterman JS, Hightower AD. 2012. School readiness among children with behavior problems at entrance into kindergarten: results from a US national study. Eur J Pediatr 171:541-548.</w:t>
      </w:r>
      <w:bookmarkEnd w:id="102"/>
    </w:p>
    <w:p w14:paraId="45780A03" w14:textId="77777777" w:rsidR="002B1ABC" w:rsidRPr="00B426FB" w:rsidRDefault="002B1ABC" w:rsidP="00B426FB">
      <w:pPr>
        <w:ind w:left="284" w:hangingChars="129" w:hanging="284"/>
        <w:rPr>
          <w:noProof/>
          <w:sz w:val="22"/>
          <w:szCs w:val="22"/>
        </w:rPr>
      </w:pPr>
      <w:bookmarkStart w:id="103" w:name="_ENREF_35"/>
      <w:r w:rsidRPr="00B426FB">
        <w:rPr>
          <w:noProof/>
          <w:sz w:val="22"/>
          <w:szCs w:val="22"/>
        </w:rPr>
        <w:t>Morale MC, Gallo F, Tirolo C, Testa N, Caniglia S, Marletta N, et al. 2001. Neuroendocrine-immune (NEI) circuitry from neuron-glial interactions to function: Focus on gender and HPA-HPG interactions on early programming of the NEI system. Immunol Cell Biol 79:400-417.</w:t>
      </w:r>
      <w:bookmarkEnd w:id="103"/>
    </w:p>
    <w:p w14:paraId="2924E6D7" w14:textId="77777777" w:rsidR="002B1ABC" w:rsidRPr="00B426FB" w:rsidRDefault="002B1ABC" w:rsidP="00B426FB">
      <w:pPr>
        <w:ind w:left="284" w:hangingChars="129" w:hanging="284"/>
        <w:rPr>
          <w:noProof/>
          <w:sz w:val="22"/>
          <w:szCs w:val="22"/>
        </w:rPr>
      </w:pPr>
      <w:bookmarkStart w:id="104" w:name="_ENREF_36"/>
      <w:r w:rsidRPr="00B426FB">
        <w:rPr>
          <w:noProof/>
          <w:sz w:val="22"/>
          <w:szCs w:val="22"/>
        </w:rPr>
        <w:t>Patterson S. 2014. Immune dysregulation and cognitive vulnerability in the aging brain: Interactions of microglia, IL-1beta, BDNF and synaptic plasticity. Neuropharmacology.</w:t>
      </w:r>
      <w:bookmarkEnd w:id="104"/>
    </w:p>
    <w:p w14:paraId="07B8801B" w14:textId="77777777" w:rsidR="002B1ABC" w:rsidRPr="00B426FB" w:rsidRDefault="002B1ABC" w:rsidP="00B426FB">
      <w:pPr>
        <w:ind w:left="284" w:hangingChars="129" w:hanging="284"/>
        <w:rPr>
          <w:noProof/>
          <w:sz w:val="22"/>
          <w:szCs w:val="22"/>
        </w:rPr>
      </w:pPr>
      <w:bookmarkStart w:id="105" w:name="_ENREF_37"/>
      <w:r w:rsidRPr="00B426FB">
        <w:rPr>
          <w:noProof/>
          <w:sz w:val="22"/>
          <w:szCs w:val="22"/>
        </w:rPr>
        <w:t>Perera FP, Li Z, Whyatt R, Hoepner L, Wang S, Camann D, et al. 2009. Prenatal airborne polycyclic aromatic hydrocarbon exposure and child IQ at age 5 years. Pediatrics 124:e195-202.</w:t>
      </w:r>
      <w:bookmarkEnd w:id="105"/>
    </w:p>
    <w:p w14:paraId="4C172F8D" w14:textId="77777777" w:rsidR="002B1ABC" w:rsidRPr="00B426FB" w:rsidRDefault="002B1ABC" w:rsidP="00B426FB">
      <w:pPr>
        <w:ind w:left="284" w:hangingChars="129" w:hanging="284"/>
        <w:rPr>
          <w:noProof/>
          <w:sz w:val="22"/>
          <w:szCs w:val="22"/>
        </w:rPr>
      </w:pPr>
      <w:bookmarkStart w:id="106" w:name="_ENREF_38"/>
      <w:r w:rsidRPr="00B426FB">
        <w:rPr>
          <w:noProof/>
          <w:sz w:val="22"/>
          <w:szCs w:val="22"/>
        </w:rPr>
        <w:t>Perera FP, Rauh V, Whyatt RM, Tsai WY, Tang D, Diaz D, et al. 2006. Effect of prenatal exposure to airborne polycyclic aromatic hydrocarbons on neurodevelopment in the first 3 years of life among inner-city children. Environ Health Perspect 114:1287-1292.</w:t>
      </w:r>
      <w:bookmarkEnd w:id="106"/>
    </w:p>
    <w:p w14:paraId="3088005A" w14:textId="77777777" w:rsidR="002B1ABC" w:rsidRPr="00B426FB" w:rsidRDefault="002B1ABC" w:rsidP="00B426FB">
      <w:pPr>
        <w:ind w:left="284" w:hangingChars="129" w:hanging="284"/>
        <w:rPr>
          <w:noProof/>
          <w:sz w:val="22"/>
          <w:szCs w:val="22"/>
        </w:rPr>
      </w:pPr>
      <w:bookmarkStart w:id="107" w:name="_ENREF_39"/>
      <w:r w:rsidRPr="00B426FB">
        <w:rPr>
          <w:noProof/>
          <w:sz w:val="22"/>
          <w:szCs w:val="22"/>
        </w:rPr>
        <w:t>Perera FP, Tang D, Wang S, Vishnevetsky J, Zhang B, Diaz D, et al. 2012. Prenatal polycyclic aromatic hydrocarbon (PAH) exposure and child behavior at age 6-7 years. Environ Health Perspect 120:921-926.</w:t>
      </w:r>
      <w:bookmarkEnd w:id="107"/>
    </w:p>
    <w:p w14:paraId="6C824526" w14:textId="77777777" w:rsidR="002B1ABC" w:rsidRPr="00B426FB" w:rsidRDefault="002B1ABC" w:rsidP="00B426FB">
      <w:pPr>
        <w:ind w:left="284" w:hangingChars="129" w:hanging="284"/>
        <w:rPr>
          <w:noProof/>
          <w:sz w:val="22"/>
          <w:szCs w:val="22"/>
        </w:rPr>
      </w:pPr>
      <w:bookmarkStart w:id="108" w:name="_ENREF_40"/>
      <w:r w:rsidRPr="00B426FB">
        <w:rPr>
          <w:noProof/>
          <w:sz w:val="22"/>
          <w:szCs w:val="22"/>
        </w:rPr>
        <w:t>Perou R, Bitsko RH, Blumberg SJ, Pastor P, Ghandour RM, Gfroerer JC, et al. 2013. Mental health surveillance among children - United States, 2005-2011. MMWR Surveill Summ 62:1-35.</w:t>
      </w:r>
      <w:bookmarkEnd w:id="108"/>
    </w:p>
    <w:p w14:paraId="5CA3B572" w14:textId="77777777" w:rsidR="002B1ABC" w:rsidRPr="00B426FB" w:rsidRDefault="002B1ABC" w:rsidP="00B426FB">
      <w:pPr>
        <w:ind w:left="284" w:hangingChars="129" w:hanging="284"/>
        <w:rPr>
          <w:noProof/>
          <w:sz w:val="22"/>
          <w:szCs w:val="22"/>
        </w:rPr>
      </w:pPr>
      <w:bookmarkStart w:id="109" w:name="_ENREF_41"/>
      <w:r w:rsidRPr="00B426FB">
        <w:rPr>
          <w:noProof/>
          <w:sz w:val="22"/>
          <w:szCs w:val="22"/>
        </w:rPr>
        <w:t>Ramirez-Amaya V, Balderas I, Sandoval J, Escobar ML, Bermudez-Rattoni F. 2001. Spatial long-term memory is related to mossy fiber synaptogenesis. J Neurosci 21:7340-7348.</w:t>
      </w:r>
      <w:bookmarkEnd w:id="109"/>
    </w:p>
    <w:p w14:paraId="0F74ACF6" w14:textId="77777777" w:rsidR="002B1ABC" w:rsidRPr="00B426FB" w:rsidRDefault="002B1ABC" w:rsidP="00B426FB">
      <w:pPr>
        <w:ind w:left="284" w:hangingChars="129" w:hanging="284"/>
        <w:rPr>
          <w:noProof/>
          <w:sz w:val="22"/>
          <w:szCs w:val="22"/>
        </w:rPr>
      </w:pPr>
      <w:bookmarkStart w:id="110" w:name="_ENREF_42"/>
      <w:r w:rsidRPr="00B426FB">
        <w:rPr>
          <w:noProof/>
          <w:sz w:val="22"/>
          <w:szCs w:val="22"/>
        </w:rPr>
        <w:t>Rodier PM. 2004. Environmental causes of central nervous system maldevelopment. Pediatrics 113:1076-1083.</w:t>
      </w:r>
      <w:bookmarkEnd w:id="110"/>
    </w:p>
    <w:p w14:paraId="0A1C04FB" w14:textId="77777777" w:rsidR="002B1ABC" w:rsidRPr="00B426FB" w:rsidRDefault="002B1ABC" w:rsidP="00B426FB">
      <w:pPr>
        <w:ind w:left="284" w:hangingChars="129" w:hanging="284"/>
        <w:rPr>
          <w:noProof/>
          <w:sz w:val="22"/>
          <w:szCs w:val="22"/>
        </w:rPr>
      </w:pPr>
      <w:bookmarkStart w:id="111" w:name="_ENREF_43"/>
      <w:r w:rsidRPr="00B426FB">
        <w:rPr>
          <w:noProof/>
          <w:sz w:val="22"/>
          <w:szCs w:val="22"/>
        </w:rPr>
        <w:t>Sagiv SK, Thurston SW, Bellinger DC, Altshul LM, Korrick SA. 2012. Neuropsychological Measures of Attention and Impulse Control among 8-Year-Old Children Exposed Prenatally to Organochlorines. Environ Health Perspect 120:904-909.</w:t>
      </w:r>
      <w:bookmarkEnd w:id="111"/>
    </w:p>
    <w:p w14:paraId="6FF7B9B8" w14:textId="77777777" w:rsidR="002B1ABC" w:rsidRPr="00B426FB" w:rsidRDefault="002B1ABC" w:rsidP="00B426FB">
      <w:pPr>
        <w:ind w:left="284" w:hangingChars="129" w:hanging="284"/>
        <w:rPr>
          <w:noProof/>
          <w:sz w:val="22"/>
          <w:szCs w:val="22"/>
        </w:rPr>
      </w:pPr>
      <w:bookmarkStart w:id="112" w:name="_ENREF_44"/>
      <w:r w:rsidRPr="00B426FB">
        <w:rPr>
          <w:noProof/>
          <w:sz w:val="22"/>
          <w:szCs w:val="22"/>
        </w:rPr>
        <w:lastRenderedPageBreak/>
        <w:t>Schwarz JM, Sholar PW, Bilbo SD. 2012. Sex differences in microglial colonization of the developing rat brain. J Neurochem 120:948-963.</w:t>
      </w:r>
      <w:bookmarkEnd w:id="112"/>
    </w:p>
    <w:p w14:paraId="0D9CABF4" w14:textId="77777777" w:rsidR="002B1ABC" w:rsidRPr="00B426FB" w:rsidRDefault="002B1ABC" w:rsidP="00B426FB">
      <w:pPr>
        <w:ind w:left="284" w:hangingChars="129" w:hanging="284"/>
        <w:rPr>
          <w:noProof/>
          <w:sz w:val="22"/>
          <w:szCs w:val="22"/>
        </w:rPr>
      </w:pPr>
      <w:bookmarkStart w:id="113" w:name="_ENREF_45"/>
      <w:r w:rsidRPr="00B426FB">
        <w:rPr>
          <w:noProof/>
          <w:sz w:val="22"/>
          <w:szCs w:val="22"/>
        </w:rPr>
        <w:t>Semmler A, Okulla T, Sastre M, Dumitrescu-Ozimek L, Heneka MT. 2005. Systemic inflammation induces apoptosis with variable vulnerability of different brain regions. J Chem Neuroanat 30:144-157.</w:t>
      </w:r>
      <w:bookmarkEnd w:id="113"/>
    </w:p>
    <w:p w14:paraId="4E7D5687" w14:textId="77777777" w:rsidR="002B1ABC" w:rsidRPr="00B426FB" w:rsidRDefault="002B1ABC" w:rsidP="00B426FB">
      <w:pPr>
        <w:ind w:left="284" w:hangingChars="129" w:hanging="284"/>
        <w:rPr>
          <w:noProof/>
          <w:sz w:val="22"/>
          <w:szCs w:val="22"/>
        </w:rPr>
      </w:pPr>
      <w:bookmarkStart w:id="114" w:name="_ENREF_46"/>
      <w:r w:rsidRPr="00B426FB">
        <w:rPr>
          <w:noProof/>
          <w:sz w:val="22"/>
          <w:szCs w:val="22"/>
        </w:rPr>
        <w:t>Sheslow D, Adams W. 2003. Wide Range Assessment of Memory and Learning Second Edition administration and technical manual. Lutz, FL: Psychological Assessment Resources.</w:t>
      </w:r>
      <w:bookmarkEnd w:id="114"/>
    </w:p>
    <w:p w14:paraId="396D5D4C" w14:textId="77777777" w:rsidR="002B1ABC" w:rsidRPr="00B426FB" w:rsidRDefault="002B1ABC" w:rsidP="00B426FB">
      <w:pPr>
        <w:ind w:left="284" w:hangingChars="129" w:hanging="284"/>
        <w:rPr>
          <w:noProof/>
          <w:sz w:val="22"/>
          <w:szCs w:val="22"/>
        </w:rPr>
      </w:pPr>
      <w:bookmarkStart w:id="115" w:name="_ENREF_47"/>
      <w:r w:rsidRPr="00B426FB">
        <w:rPr>
          <w:noProof/>
          <w:sz w:val="22"/>
          <w:szCs w:val="22"/>
        </w:rPr>
        <w:t>Shors TJ. 2004. Memory traces of trace memories: neurogenesis, synaptogenesis and awareness. Trends Neurosci 27:250-256.</w:t>
      </w:r>
      <w:bookmarkEnd w:id="115"/>
    </w:p>
    <w:p w14:paraId="33A107CC" w14:textId="77777777" w:rsidR="002B1ABC" w:rsidRPr="00B426FB" w:rsidRDefault="002B1ABC" w:rsidP="00B426FB">
      <w:pPr>
        <w:ind w:left="284" w:hangingChars="129" w:hanging="284"/>
        <w:rPr>
          <w:noProof/>
          <w:sz w:val="22"/>
          <w:szCs w:val="22"/>
        </w:rPr>
      </w:pPr>
      <w:bookmarkStart w:id="116" w:name="_ENREF_48"/>
      <w:r w:rsidRPr="00B426FB">
        <w:rPr>
          <w:noProof/>
          <w:sz w:val="22"/>
          <w:szCs w:val="22"/>
        </w:rPr>
        <w:t>Spritzer MD, Galea LA. 2007. Testosterone and dihydrotestosterone, but not estradiol, enhance survival of new hippocampal neurons in adult male rats. Dev Neurobiol 67:1321-1333.</w:t>
      </w:r>
      <w:bookmarkEnd w:id="116"/>
    </w:p>
    <w:p w14:paraId="43B4F91F" w14:textId="77777777" w:rsidR="002B1ABC" w:rsidRPr="00B426FB" w:rsidRDefault="002B1ABC" w:rsidP="00B426FB">
      <w:pPr>
        <w:ind w:left="284" w:hangingChars="129" w:hanging="284"/>
        <w:rPr>
          <w:noProof/>
          <w:sz w:val="22"/>
          <w:szCs w:val="22"/>
        </w:rPr>
      </w:pPr>
      <w:bookmarkStart w:id="117" w:name="_ENREF_49"/>
      <w:r w:rsidRPr="00B426FB">
        <w:rPr>
          <w:noProof/>
          <w:sz w:val="22"/>
          <w:szCs w:val="22"/>
        </w:rPr>
        <w:t>Stark CE, Bayley PJ, Squire LR. 2002. Recognition memory for single items and for associations is similarly impaired following damage to the hippocampal region. Learn Mem 9:238-242.</w:t>
      </w:r>
      <w:bookmarkEnd w:id="117"/>
    </w:p>
    <w:p w14:paraId="10C5F634" w14:textId="77777777" w:rsidR="002B1ABC" w:rsidRPr="00B426FB" w:rsidRDefault="002B1ABC" w:rsidP="00B426FB">
      <w:pPr>
        <w:ind w:left="284" w:hangingChars="129" w:hanging="284"/>
        <w:rPr>
          <w:noProof/>
          <w:sz w:val="22"/>
          <w:szCs w:val="22"/>
        </w:rPr>
      </w:pPr>
      <w:bookmarkStart w:id="118" w:name="_ENREF_50"/>
      <w:r w:rsidRPr="00B426FB">
        <w:rPr>
          <w:noProof/>
          <w:sz w:val="22"/>
          <w:szCs w:val="22"/>
        </w:rPr>
        <w:t>Stringari J, Nunes AK, Franco JL, Bohrer D, Garcia SC, Dafre AL, et al. 2008. Prenatal methylmercury exposure hampers glutathione antioxidant system ontogenesis and causes long-lasting oxidative stress in the mouse brain. Toxicol Appl Pharmacol 227:147-154.</w:t>
      </w:r>
      <w:bookmarkEnd w:id="118"/>
    </w:p>
    <w:p w14:paraId="1582D780" w14:textId="77777777" w:rsidR="002B1ABC" w:rsidRPr="00B426FB" w:rsidRDefault="002B1ABC" w:rsidP="00B426FB">
      <w:pPr>
        <w:ind w:left="284" w:hangingChars="129" w:hanging="284"/>
        <w:rPr>
          <w:noProof/>
          <w:sz w:val="22"/>
          <w:szCs w:val="22"/>
        </w:rPr>
      </w:pPr>
      <w:bookmarkStart w:id="119" w:name="_ENREF_51"/>
      <w:r w:rsidRPr="00B426FB">
        <w:rPr>
          <w:noProof/>
          <w:sz w:val="22"/>
          <w:szCs w:val="22"/>
        </w:rPr>
        <w:t>Tatsuta N, Nakai K, Murata K, Suzuki K, Iwai-Shimada M, Kurokawa N, et al. 2014. Impacts of prenatal exposures to polychlorinated biphenyls, methylmercury, and lead on intellectual ability of 42-month-old children in Japan. Environ Res 133:321-326.</w:t>
      </w:r>
      <w:bookmarkEnd w:id="119"/>
    </w:p>
    <w:p w14:paraId="5791FC3A" w14:textId="77777777" w:rsidR="002B1ABC" w:rsidRPr="00B426FB" w:rsidRDefault="002B1ABC" w:rsidP="00B426FB">
      <w:pPr>
        <w:ind w:left="284" w:hangingChars="129" w:hanging="284"/>
        <w:rPr>
          <w:noProof/>
          <w:sz w:val="22"/>
          <w:szCs w:val="22"/>
        </w:rPr>
      </w:pPr>
      <w:bookmarkStart w:id="120" w:name="_ENREF_52"/>
      <w:r w:rsidRPr="00B426FB">
        <w:rPr>
          <w:noProof/>
          <w:sz w:val="22"/>
          <w:szCs w:val="22"/>
        </w:rPr>
        <w:t>Tau GZ, Peterson BS. 2010. Normal development of brain circuits. Neuropsychopharmacology 35:147-168.</w:t>
      </w:r>
      <w:bookmarkEnd w:id="120"/>
    </w:p>
    <w:p w14:paraId="168615CA" w14:textId="77777777" w:rsidR="002B1ABC" w:rsidRPr="00B426FB" w:rsidRDefault="002B1ABC" w:rsidP="00B426FB">
      <w:pPr>
        <w:ind w:left="284" w:hangingChars="129" w:hanging="284"/>
        <w:rPr>
          <w:noProof/>
          <w:sz w:val="22"/>
          <w:szCs w:val="22"/>
        </w:rPr>
      </w:pPr>
      <w:bookmarkStart w:id="121" w:name="_ENREF_53"/>
      <w:r w:rsidRPr="00B426FB">
        <w:rPr>
          <w:noProof/>
          <w:sz w:val="22"/>
          <w:szCs w:val="22"/>
        </w:rPr>
        <w:t>Volk HE, Hertz-Picciotto I, Delwiche L, Lurmann F, McConnell R. 2011. Residential proximity to freeways and autism in the CHARGE study. Environ Health Perspect 119:873-877.</w:t>
      </w:r>
      <w:bookmarkEnd w:id="121"/>
    </w:p>
    <w:p w14:paraId="30FE9C42" w14:textId="77777777" w:rsidR="002B1ABC" w:rsidRPr="00B426FB" w:rsidRDefault="002B1ABC" w:rsidP="00B426FB">
      <w:pPr>
        <w:ind w:left="284" w:hangingChars="129" w:hanging="284"/>
        <w:rPr>
          <w:noProof/>
          <w:sz w:val="22"/>
          <w:szCs w:val="22"/>
        </w:rPr>
      </w:pPr>
      <w:bookmarkStart w:id="122" w:name="_ENREF_54"/>
      <w:r w:rsidRPr="00B426FB">
        <w:rPr>
          <w:noProof/>
          <w:sz w:val="22"/>
          <w:szCs w:val="22"/>
        </w:rPr>
        <w:t>Wechsler D. 2003. Wechsler intelligence scale for children, fourth edition (WISC-IV): Administration and scoring manual. San Antonio, TX: The Psychological Corporation.</w:t>
      </w:r>
      <w:bookmarkEnd w:id="122"/>
    </w:p>
    <w:p w14:paraId="32BD5A75" w14:textId="77777777" w:rsidR="002B1ABC" w:rsidRPr="00B426FB" w:rsidRDefault="002B1ABC" w:rsidP="00B426FB">
      <w:pPr>
        <w:ind w:left="284" w:hangingChars="129" w:hanging="284"/>
        <w:rPr>
          <w:noProof/>
          <w:sz w:val="22"/>
          <w:szCs w:val="22"/>
        </w:rPr>
      </w:pPr>
      <w:bookmarkStart w:id="123" w:name="_ENREF_55"/>
      <w:r w:rsidRPr="00B426FB">
        <w:rPr>
          <w:noProof/>
          <w:sz w:val="22"/>
          <w:szCs w:val="22"/>
        </w:rPr>
        <w:t>Weiss B. 2000. Vulnerability to pesticide neurotoxicity is a lifetime issue. Neurotoxicology 21:67-73.</w:t>
      </w:r>
      <w:bookmarkEnd w:id="123"/>
    </w:p>
    <w:p w14:paraId="2544031D" w14:textId="77777777" w:rsidR="002B1ABC" w:rsidRPr="00B426FB" w:rsidRDefault="002B1ABC" w:rsidP="00B426FB">
      <w:pPr>
        <w:ind w:left="284" w:hangingChars="129" w:hanging="284"/>
        <w:rPr>
          <w:noProof/>
          <w:sz w:val="22"/>
          <w:szCs w:val="22"/>
        </w:rPr>
      </w:pPr>
      <w:bookmarkStart w:id="124" w:name="_ENREF_56"/>
      <w:r w:rsidRPr="00B426FB">
        <w:rPr>
          <w:noProof/>
          <w:sz w:val="22"/>
          <w:szCs w:val="22"/>
        </w:rPr>
        <w:t>White RF, Campbell R, Echeverria D, Knox SS, Janulewicz P. 2009. Assessment of neuropsychological trajectories in longitudinal population-based studies of children. J Epidemiol Community Health 63 Suppl 1:i15-26.</w:t>
      </w:r>
      <w:bookmarkEnd w:id="124"/>
    </w:p>
    <w:p w14:paraId="3D382363" w14:textId="77777777" w:rsidR="002B1ABC" w:rsidRPr="00B426FB" w:rsidRDefault="002B1ABC" w:rsidP="00B426FB">
      <w:pPr>
        <w:ind w:left="284" w:hangingChars="129" w:hanging="284"/>
        <w:rPr>
          <w:noProof/>
          <w:sz w:val="22"/>
          <w:szCs w:val="22"/>
        </w:rPr>
      </w:pPr>
      <w:bookmarkStart w:id="125" w:name="_ENREF_57"/>
      <w:r w:rsidRPr="00B426FB">
        <w:rPr>
          <w:noProof/>
          <w:sz w:val="22"/>
          <w:szCs w:val="22"/>
        </w:rPr>
        <w:t>Wright RJ, Suglia SF, Levy J, Fortun K, Shields A, Subramanian S, et al. 2008. Transdisciplinary research strategies for understanding socially patterned disease: the Asthma Coalition on Community, Environment, and Social Stress (ACCESS) project as a case study. Cien Saude Colet 13:1729-1742.</w:t>
      </w:r>
      <w:bookmarkEnd w:id="125"/>
    </w:p>
    <w:p w14:paraId="2DB25B1E" w14:textId="77777777" w:rsidR="002B1ABC" w:rsidRPr="00B426FB" w:rsidRDefault="002B1ABC" w:rsidP="00B426FB">
      <w:pPr>
        <w:ind w:left="284" w:hangingChars="129" w:hanging="284"/>
        <w:rPr>
          <w:noProof/>
          <w:sz w:val="22"/>
          <w:szCs w:val="22"/>
        </w:rPr>
      </w:pPr>
      <w:bookmarkStart w:id="126" w:name="_ENREF_58"/>
      <w:r w:rsidRPr="00B426FB">
        <w:rPr>
          <w:noProof/>
          <w:sz w:val="22"/>
          <w:szCs w:val="22"/>
        </w:rPr>
        <w:t>Yao G, Yue H, Yun Y, Sang N. 2014. Chronic SO inhalation above environmental standard impairs neuronal behavior and represses glutamate receptor gene expression and memory-related kinase activation via neuroinflammation in rats. Environ Res 137C:85-93.</w:t>
      </w:r>
      <w:bookmarkEnd w:id="126"/>
    </w:p>
    <w:p w14:paraId="2E5E52AF" w14:textId="77777777" w:rsidR="00E365EF" w:rsidRPr="00250EDE" w:rsidRDefault="002B1ABC" w:rsidP="002B1ABC">
      <w:pPr>
        <w:ind w:left="284" w:hangingChars="129" w:hanging="284"/>
        <w:rPr>
          <w:sz w:val="22"/>
          <w:szCs w:val="22"/>
        </w:rPr>
      </w:pPr>
      <w:bookmarkStart w:id="127" w:name="_ENREF_59"/>
      <w:r w:rsidRPr="00B426FB">
        <w:rPr>
          <w:noProof/>
          <w:sz w:val="22"/>
          <w:szCs w:val="22"/>
        </w:rPr>
        <w:t>Zanchi AC, Fagundes LS, Barbosa F, Jr., Bernardi R, Rhoden CR, Saldiva PH, et al. 2010. Pre and post-natal exposure to ambient level of air pollution impairs memory of rats: the role of oxidative stress. Inhal Toxicol 22:910-918.</w:t>
      </w:r>
      <w:bookmarkEnd w:id="127"/>
      <w:r w:rsidR="00BC4FF2" w:rsidRPr="00250EDE">
        <w:rPr>
          <w:sz w:val="22"/>
          <w:szCs w:val="22"/>
        </w:rPr>
        <w:fldChar w:fldCharType="end"/>
      </w:r>
    </w:p>
    <w:sectPr w:rsidR="00E365EF" w:rsidRPr="00250EDE" w:rsidSect="001C0B53">
      <w:type w:val="continuous"/>
      <w:pgSz w:w="12240" w:h="15840" w:code="1"/>
      <w:pgMar w:top="1440" w:right="1440" w:bottom="1440" w:left="1267" w:header="720" w:footer="720" w:gutter="0"/>
      <w:lnNumType w:countBy="1"/>
      <w:cols w:space="720"/>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Wright, Robert" w:date="2015-02-20T10:17:00Z" w:initials="ROW">
    <w:p w14:paraId="19A1F32F" w14:textId="77777777" w:rsidR="008D7EF7" w:rsidRDefault="008D7EF7" w:rsidP="00D479D4">
      <w:pPr>
        <w:pStyle w:val="CommentText"/>
      </w:pPr>
      <w:r>
        <w:rPr>
          <w:rStyle w:val="CommentReference"/>
        </w:rPr>
        <w:annotationRef/>
      </w:r>
      <w:r>
        <w:t xml:space="preserve">This is a more appropriate reference. </w:t>
      </w:r>
    </w:p>
    <w:p w14:paraId="74FB0001" w14:textId="77777777" w:rsidR="008D7EF7" w:rsidRDefault="008D7EF7" w:rsidP="00D479D4">
      <w:pPr>
        <w:pStyle w:val="CommentText"/>
      </w:pPr>
    </w:p>
    <w:p w14:paraId="5C3C0D77" w14:textId="77777777" w:rsidR="008D7EF7" w:rsidRDefault="008D7EF7" w:rsidP="00D479D4">
      <w:pPr>
        <w:pStyle w:val="CommentText"/>
      </w:pPr>
      <w:r>
        <w:t>Molecular mechanisms of lead neurotoxicity. Bressler J, Kim KA, Chakraborti T, Goldstein G.Neurochem Res. 1999 Apr;24(4):595-600. Review. PMID: 1022769</w:t>
      </w:r>
    </w:p>
  </w:comment>
  <w:comment w:id="28" w:author="Wright, Robert" w:date="2015-02-20T10:17:00Z" w:initials="ROW">
    <w:p w14:paraId="06DD65AD" w14:textId="77777777" w:rsidR="008D7EF7" w:rsidRDefault="008D7EF7">
      <w:pPr>
        <w:pStyle w:val="CommentText"/>
      </w:pPr>
      <w:r>
        <w:rPr>
          <w:rStyle w:val="CommentReference"/>
        </w:rPr>
        <w:annotationRef/>
      </w:r>
      <w:r>
        <w:t>Sentence seems really long</w:t>
      </w:r>
    </w:p>
  </w:comment>
  <w:comment w:id="51" w:author="Wright, Robert" w:date="2015-02-20T10:17:00Z" w:initials="ROW">
    <w:p w14:paraId="76925059" w14:textId="77777777" w:rsidR="008D7EF7" w:rsidRDefault="008D7EF7" w:rsidP="0042507B">
      <w:pPr>
        <w:pStyle w:val="CommentText"/>
      </w:pPr>
      <w:r>
        <w:rPr>
          <w:rStyle w:val="CommentReference"/>
        </w:rPr>
        <w:annotationRef/>
      </w:r>
      <w:r>
        <w:t>Shivers KY, Amador N, Abrams L, Hunter D, Jenab S, Quiñones-Jenab V.. Estrogen alters baseline and inflammatory-induced cytokine levels independent from hypothalamic-pituitary-adrenal axis activity.</w:t>
      </w:r>
    </w:p>
    <w:p w14:paraId="66215081" w14:textId="77777777" w:rsidR="008D7EF7" w:rsidRDefault="008D7EF7" w:rsidP="0042507B">
      <w:pPr>
        <w:pStyle w:val="CommentText"/>
      </w:pPr>
      <w:r>
        <w:t>Cytokine. 2015 Jan 31;72(2):121-129. doi: 10.1016/j.cyto.2015.01.007.PMID: 25647266</w:t>
      </w:r>
    </w:p>
  </w:comment>
  <w:comment w:id="65" w:author="Wright, Robert" w:date="2015-02-20T10:17:00Z" w:initials="ROW">
    <w:p w14:paraId="271A4D8A" w14:textId="77777777" w:rsidR="008D7EF7" w:rsidRDefault="008D7EF7">
      <w:pPr>
        <w:pStyle w:val="CommentText"/>
      </w:pPr>
      <w:r>
        <w:rPr>
          <w:rStyle w:val="CommentReference"/>
        </w:rPr>
        <w:annotationRef/>
      </w:r>
      <w:r>
        <w:t>Weekly?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DD2A0" w14:textId="77777777" w:rsidR="008D7EF7" w:rsidRDefault="008D7EF7">
      <w:r>
        <w:separator/>
      </w:r>
    </w:p>
  </w:endnote>
  <w:endnote w:type="continuationSeparator" w:id="0">
    <w:p w14:paraId="137DBEA0" w14:textId="77777777" w:rsidR="008D7EF7" w:rsidRDefault="008D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AdvTimes">
    <w:altName w:val="PMingLiU"/>
    <w:panose1 w:val="00000000000000000000"/>
    <w:charset w:val="88"/>
    <w:family w:val="auto"/>
    <w:notTrueType/>
    <w:pitch w:val="default"/>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0B291" w14:textId="77777777" w:rsidR="008D7EF7" w:rsidRDefault="008D7EF7" w:rsidP="00A00B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EF3BD2" w14:textId="77777777" w:rsidR="008D7EF7" w:rsidRDefault="008D7EF7" w:rsidP="00A00B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93273" w14:textId="77777777" w:rsidR="008D7EF7" w:rsidRDefault="008D7EF7" w:rsidP="00A00B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27AB">
      <w:rPr>
        <w:rStyle w:val="PageNumber"/>
        <w:noProof/>
      </w:rPr>
      <w:t>20</w:t>
    </w:r>
    <w:r>
      <w:rPr>
        <w:rStyle w:val="PageNumber"/>
      </w:rPr>
      <w:fldChar w:fldCharType="end"/>
    </w:r>
  </w:p>
  <w:p w14:paraId="4BC14CF4" w14:textId="77777777" w:rsidR="008D7EF7" w:rsidRDefault="008D7EF7" w:rsidP="00A00B2B">
    <w:pPr>
      <w:pStyle w:val="Footer"/>
      <w:tabs>
        <w:tab w:val="clear" w:pos="4153"/>
        <w:tab w:val="center" w:pos="4560"/>
      </w:tabs>
      <w:ind w:right="360"/>
      <w:jc w:val="right"/>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C928F" w14:textId="77777777" w:rsidR="008D7EF7" w:rsidRDefault="008D7EF7">
      <w:r>
        <w:separator/>
      </w:r>
    </w:p>
  </w:footnote>
  <w:footnote w:type="continuationSeparator" w:id="0">
    <w:p w14:paraId="4CE27EB6" w14:textId="77777777" w:rsidR="008D7EF7" w:rsidRDefault="008D7E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14DD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3680D"/>
    <w:multiLevelType w:val="hybridMultilevel"/>
    <w:tmpl w:val="CFF6B14A"/>
    <w:lvl w:ilvl="0" w:tplc="D6A4F702">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viron Health Pers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20vwp2rp5ed0etfaovaes9aw0dx9re0fes&quot;&gt;K99_TRAP_Cog_sex_criticalwindow&lt;record-ids&gt;&lt;item&gt;3&lt;/item&gt;&lt;item&gt;10&lt;/item&gt;&lt;item&gt;11&lt;/item&gt;&lt;item&gt;21&lt;/item&gt;&lt;item&gt;35&lt;/item&gt;&lt;item&gt;59&lt;/item&gt;&lt;item&gt;65&lt;/item&gt;&lt;item&gt;67&lt;/item&gt;&lt;item&gt;92&lt;/item&gt;&lt;item&gt;93&lt;/item&gt;&lt;item&gt;94&lt;/item&gt;&lt;item&gt;96&lt;/item&gt;&lt;item&gt;97&lt;/item&gt;&lt;item&gt;99&lt;/item&gt;&lt;item&gt;104&lt;/item&gt;&lt;item&gt;105&lt;/item&gt;&lt;item&gt;106&lt;/item&gt;&lt;item&gt;107&lt;/item&gt;&lt;item&gt;111&lt;/item&gt;&lt;item&gt;112&lt;/item&gt;&lt;item&gt;149&lt;/item&gt;&lt;item&gt;150&lt;/item&gt;&lt;item&gt;157&lt;/item&gt;&lt;item&gt;162&lt;/item&gt;&lt;item&gt;177&lt;/item&gt;&lt;item&gt;196&lt;/item&gt;&lt;item&gt;199&lt;/item&gt;&lt;item&gt;247&lt;/item&gt;&lt;item&gt;325&lt;/item&gt;&lt;item&gt;327&lt;/item&gt;&lt;item&gt;331&lt;/item&gt;&lt;item&gt;332&lt;/item&gt;&lt;item&gt;333&lt;/item&gt;&lt;item&gt;334&lt;/item&gt;&lt;item&gt;336&lt;/item&gt;&lt;item&gt;344&lt;/item&gt;&lt;item&gt;345&lt;/item&gt;&lt;item&gt;346&lt;/item&gt;&lt;item&gt;349&lt;/item&gt;&lt;item&gt;350&lt;/item&gt;&lt;item&gt;351&lt;/item&gt;&lt;item&gt;424&lt;/item&gt;&lt;item&gt;426&lt;/item&gt;&lt;item&gt;429&lt;/item&gt;&lt;item&gt;432&lt;/item&gt;&lt;item&gt;433&lt;/item&gt;&lt;item&gt;434&lt;/item&gt;&lt;item&gt;435&lt;/item&gt;&lt;item&gt;436&lt;/item&gt;&lt;item&gt;439&lt;/item&gt;&lt;item&gt;442&lt;/item&gt;&lt;item&gt;444&lt;/item&gt;&lt;item&gt;452&lt;/item&gt;&lt;item&gt;453&lt;/item&gt;&lt;item&gt;455&lt;/item&gt;&lt;item&gt;456&lt;/item&gt;&lt;item&gt;457&lt;/item&gt;&lt;item&gt;458&lt;/item&gt;&lt;item&gt;459&lt;/item&gt;&lt;/record-ids&gt;&lt;/item&gt;&lt;/Libraries&gt;"/>
  </w:docVars>
  <w:rsids>
    <w:rsidRoot w:val="009C5561"/>
    <w:rsid w:val="000003B1"/>
    <w:rsid w:val="00002BAB"/>
    <w:rsid w:val="0000344F"/>
    <w:rsid w:val="00006A90"/>
    <w:rsid w:val="00006BAE"/>
    <w:rsid w:val="00006DA8"/>
    <w:rsid w:val="0000712C"/>
    <w:rsid w:val="00007313"/>
    <w:rsid w:val="000075E7"/>
    <w:rsid w:val="00013458"/>
    <w:rsid w:val="000136CC"/>
    <w:rsid w:val="00013A12"/>
    <w:rsid w:val="0001415F"/>
    <w:rsid w:val="0001416E"/>
    <w:rsid w:val="00014A08"/>
    <w:rsid w:val="00017D61"/>
    <w:rsid w:val="000204E5"/>
    <w:rsid w:val="000212C8"/>
    <w:rsid w:val="0002213D"/>
    <w:rsid w:val="00022214"/>
    <w:rsid w:val="0002349E"/>
    <w:rsid w:val="00023D6E"/>
    <w:rsid w:val="000250DB"/>
    <w:rsid w:val="00025E7B"/>
    <w:rsid w:val="0002657C"/>
    <w:rsid w:val="0002676C"/>
    <w:rsid w:val="00026F6B"/>
    <w:rsid w:val="00031E43"/>
    <w:rsid w:val="00032129"/>
    <w:rsid w:val="00032FD0"/>
    <w:rsid w:val="000330F3"/>
    <w:rsid w:val="00033747"/>
    <w:rsid w:val="00033C06"/>
    <w:rsid w:val="00035A77"/>
    <w:rsid w:val="0003739A"/>
    <w:rsid w:val="000378CC"/>
    <w:rsid w:val="000402D2"/>
    <w:rsid w:val="000402EC"/>
    <w:rsid w:val="00040F6E"/>
    <w:rsid w:val="00041352"/>
    <w:rsid w:val="00041889"/>
    <w:rsid w:val="000428C2"/>
    <w:rsid w:val="00043198"/>
    <w:rsid w:val="00043222"/>
    <w:rsid w:val="00043D32"/>
    <w:rsid w:val="000462F8"/>
    <w:rsid w:val="00046B7D"/>
    <w:rsid w:val="000471EF"/>
    <w:rsid w:val="00047DF9"/>
    <w:rsid w:val="00047FFA"/>
    <w:rsid w:val="0005144B"/>
    <w:rsid w:val="00051B64"/>
    <w:rsid w:val="000524B3"/>
    <w:rsid w:val="000562E1"/>
    <w:rsid w:val="00056470"/>
    <w:rsid w:val="000570F6"/>
    <w:rsid w:val="000574BA"/>
    <w:rsid w:val="00057D56"/>
    <w:rsid w:val="00057DBA"/>
    <w:rsid w:val="00057F4D"/>
    <w:rsid w:val="00060A39"/>
    <w:rsid w:val="00060F3E"/>
    <w:rsid w:val="0006206A"/>
    <w:rsid w:val="00062CDC"/>
    <w:rsid w:val="0006372F"/>
    <w:rsid w:val="000668CF"/>
    <w:rsid w:val="00066B12"/>
    <w:rsid w:val="00067B90"/>
    <w:rsid w:val="00067DEE"/>
    <w:rsid w:val="00071205"/>
    <w:rsid w:val="0007284E"/>
    <w:rsid w:val="00075930"/>
    <w:rsid w:val="0007791E"/>
    <w:rsid w:val="00081981"/>
    <w:rsid w:val="00081EC0"/>
    <w:rsid w:val="000831DB"/>
    <w:rsid w:val="00085AB5"/>
    <w:rsid w:val="000864ED"/>
    <w:rsid w:val="000868EE"/>
    <w:rsid w:val="00091A4D"/>
    <w:rsid w:val="00091B46"/>
    <w:rsid w:val="00091D7B"/>
    <w:rsid w:val="00093622"/>
    <w:rsid w:val="0009375A"/>
    <w:rsid w:val="000A16B2"/>
    <w:rsid w:val="000A1F2B"/>
    <w:rsid w:val="000A27F6"/>
    <w:rsid w:val="000A298E"/>
    <w:rsid w:val="000A2C60"/>
    <w:rsid w:val="000A48DA"/>
    <w:rsid w:val="000A4E63"/>
    <w:rsid w:val="000A5036"/>
    <w:rsid w:val="000A62A0"/>
    <w:rsid w:val="000A71C0"/>
    <w:rsid w:val="000A7685"/>
    <w:rsid w:val="000A7B2B"/>
    <w:rsid w:val="000B1D36"/>
    <w:rsid w:val="000B283B"/>
    <w:rsid w:val="000B363B"/>
    <w:rsid w:val="000B6313"/>
    <w:rsid w:val="000B681B"/>
    <w:rsid w:val="000C0F55"/>
    <w:rsid w:val="000C1CD7"/>
    <w:rsid w:val="000C2009"/>
    <w:rsid w:val="000C252B"/>
    <w:rsid w:val="000C2DDF"/>
    <w:rsid w:val="000C4504"/>
    <w:rsid w:val="000C47C8"/>
    <w:rsid w:val="000C5C8B"/>
    <w:rsid w:val="000C6B59"/>
    <w:rsid w:val="000D32B2"/>
    <w:rsid w:val="000D3867"/>
    <w:rsid w:val="000D597C"/>
    <w:rsid w:val="000D70EA"/>
    <w:rsid w:val="000D744A"/>
    <w:rsid w:val="000E03DA"/>
    <w:rsid w:val="000E10A8"/>
    <w:rsid w:val="000E12F7"/>
    <w:rsid w:val="000E4655"/>
    <w:rsid w:val="000E6DCD"/>
    <w:rsid w:val="000F0079"/>
    <w:rsid w:val="000F02E9"/>
    <w:rsid w:val="000F497D"/>
    <w:rsid w:val="000F4D3C"/>
    <w:rsid w:val="000F4EBD"/>
    <w:rsid w:val="000F70F9"/>
    <w:rsid w:val="000F72A7"/>
    <w:rsid w:val="00104157"/>
    <w:rsid w:val="0010550E"/>
    <w:rsid w:val="00105F5F"/>
    <w:rsid w:val="0010626E"/>
    <w:rsid w:val="001126F0"/>
    <w:rsid w:val="00112769"/>
    <w:rsid w:val="00112A5A"/>
    <w:rsid w:val="001133EF"/>
    <w:rsid w:val="00115713"/>
    <w:rsid w:val="00116040"/>
    <w:rsid w:val="00116696"/>
    <w:rsid w:val="001168C3"/>
    <w:rsid w:val="00121481"/>
    <w:rsid w:val="001231B6"/>
    <w:rsid w:val="00124562"/>
    <w:rsid w:val="00124817"/>
    <w:rsid w:val="00124909"/>
    <w:rsid w:val="00125E08"/>
    <w:rsid w:val="001270BD"/>
    <w:rsid w:val="00127AFE"/>
    <w:rsid w:val="00131C3A"/>
    <w:rsid w:val="00132932"/>
    <w:rsid w:val="00133E65"/>
    <w:rsid w:val="001342F5"/>
    <w:rsid w:val="001359E7"/>
    <w:rsid w:val="00135B16"/>
    <w:rsid w:val="00136900"/>
    <w:rsid w:val="00137813"/>
    <w:rsid w:val="00140B27"/>
    <w:rsid w:val="001411F1"/>
    <w:rsid w:val="001444F7"/>
    <w:rsid w:val="0014488C"/>
    <w:rsid w:val="00145795"/>
    <w:rsid w:val="0014674B"/>
    <w:rsid w:val="0014721A"/>
    <w:rsid w:val="001473B1"/>
    <w:rsid w:val="001507DC"/>
    <w:rsid w:val="001534B6"/>
    <w:rsid w:val="001544F3"/>
    <w:rsid w:val="00154A5E"/>
    <w:rsid w:val="001561B6"/>
    <w:rsid w:val="0015639B"/>
    <w:rsid w:val="0015791A"/>
    <w:rsid w:val="00157CCB"/>
    <w:rsid w:val="0016037D"/>
    <w:rsid w:val="00161212"/>
    <w:rsid w:val="0016146B"/>
    <w:rsid w:val="00163E01"/>
    <w:rsid w:val="001646C3"/>
    <w:rsid w:val="001648CB"/>
    <w:rsid w:val="00164FF6"/>
    <w:rsid w:val="001660EA"/>
    <w:rsid w:val="001701E3"/>
    <w:rsid w:val="00170393"/>
    <w:rsid w:val="0017049A"/>
    <w:rsid w:val="00170F96"/>
    <w:rsid w:val="00172EAE"/>
    <w:rsid w:val="00173005"/>
    <w:rsid w:val="0017364E"/>
    <w:rsid w:val="00173B30"/>
    <w:rsid w:val="00174321"/>
    <w:rsid w:val="00174ED8"/>
    <w:rsid w:val="00175AF2"/>
    <w:rsid w:val="00176560"/>
    <w:rsid w:val="00180730"/>
    <w:rsid w:val="00180CC4"/>
    <w:rsid w:val="001822CE"/>
    <w:rsid w:val="0018326D"/>
    <w:rsid w:val="00183F60"/>
    <w:rsid w:val="0018404C"/>
    <w:rsid w:val="00186D3C"/>
    <w:rsid w:val="0018780A"/>
    <w:rsid w:val="001902BD"/>
    <w:rsid w:val="0019070E"/>
    <w:rsid w:val="00190B66"/>
    <w:rsid w:val="00190BE6"/>
    <w:rsid w:val="00190C05"/>
    <w:rsid w:val="001913BE"/>
    <w:rsid w:val="00191A3E"/>
    <w:rsid w:val="00194792"/>
    <w:rsid w:val="00197AE3"/>
    <w:rsid w:val="00197DC3"/>
    <w:rsid w:val="001A0305"/>
    <w:rsid w:val="001A0308"/>
    <w:rsid w:val="001A03C1"/>
    <w:rsid w:val="001A1651"/>
    <w:rsid w:val="001A1FF4"/>
    <w:rsid w:val="001A26FD"/>
    <w:rsid w:val="001A270F"/>
    <w:rsid w:val="001A286D"/>
    <w:rsid w:val="001A48BD"/>
    <w:rsid w:val="001A4922"/>
    <w:rsid w:val="001A4B1F"/>
    <w:rsid w:val="001A5D7C"/>
    <w:rsid w:val="001A6386"/>
    <w:rsid w:val="001A7669"/>
    <w:rsid w:val="001A783D"/>
    <w:rsid w:val="001B0803"/>
    <w:rsid w:val="001B1AC6"/>
    <w:rsid w:val="001B39D8"/>
    <w:rsid w:val="001B4205"/>
    <w:rsid w:val="001B6ED8"/>
    <w:rsid w:val="001C0B53"/>
    <w:rsid w:val="001C20C0"/>
    <w:rsid w:val="001C27A0"/>
    <w:rsid w:val="001C379B"/>
    <w:rsid w:val="001C3EDA"/>
    <w:rsid w:val="001C4689"/>
    <w:rsid w:val="001C53A7"/>
    <w:rsid w:val="001C6097"/>
    <w:rsid w:val="001C78D9"/>
    <w:rsid w:val="001D036A"/>
    <w:rsid w:val="001D0904"/>
    <w:rsid w:val="001D0909"/>
    <w:rsid w:val="001D1E62"/>
    <w:rsid w:val="001D360E"/>
    <w:rsid w:val="001D45A3"/>
    <w:rsid w:val="001E0E6E"/>
    <w:rsid w:val="001E47BB"/>
    <w:rsid w:val="001E4B10"/>
    <w:rsid w:val="001F07AC"/>
    <w:rsid w:val="001F1078"/>
    <w:rsid w:val="001F1E2D"/>
    <w:rsid w:val="001F3B88"/>
    <w:rsid w:val="001F3CA3"/>
    <w:rsid w:val="001F46F7"/>
    <w:rsid w:val="001F47CB"/>
    <w:rsid w:val="001F5955"/>
    <w:rsid w:val="001F63CE"/>
    <w:rsid w:val="001F6C0E"/>
    <w:rsid w:val="001F6EFF"/>
    <w:rsid w:val="001F7A6B"/>
    <w:rsid w:val="002020DD"/>
    <w:rsid w:val="002026DD"/>
    <w:rsid w:val="00202EDC"/>
    <w:rsid w:val="00204201"/>
    <w:rsid w:val="002048B6"/>
    <w:rsid w:val="002052F9"/>
    <w:rsid w:val="002054F6"/>
    <w:rsid w:val="0021116F"/>
    <w:rsid w:val="00211909"/>
    <w:rsid w:val="00211E3D"/>
    <w:rsid w:val="00215172"/>
    <w:rsid w:val="002158E6"/>
    <w:rsid w:val="00215B97"/>
    <w:rsid w:val="00217320"/>
    <w:rsid w:val="00217E07"/>
    <w:rsid w:val="00220091"/>
    <w:rsid w:val="00220501"/>
    <w:rsid w:val="002208EC"/>
    <w:rsid w:val="00220DF8"/>
    <w:rsid w:val="0022295A"/>
    <w:rsid w:val="002229FB"/>
    <w:rsid w:val="00223478"/>
    <w:rsid w:val="002247DA"/>
    <w:rsid w:val="00224CA2"/>
    <w:rsid w:val="00224DDF"/>
    <w:rsid w:val="002251F6"/>
    <w:rsid w:val="00225608"/>
    <w:rsid w:val="0022674A"/>
    <w:rsid w:val="002270B0"/>
    <w:rsid w:val="0022730C"/>
    <w:rsid w:val="002276AA"/>
    <w:rsid w:val="00227C03"/>
    <w:rsid w:val="0023083B"/>
    <w:rsid w:val="002316D5"/>
    <w:rsid w:val="00232615"/>
    <w:rsid w:val="00233994"/>
    <w:rsid w:val="0023407F"/>
    <w:rsid w:val="00236E3E"/>
    <w:rsid w:val="0023721D"/>
    <w:rsid w:val="00237A91"/>
    <w:rsid w:val="00240B92"/>
    <w:rsid w:val="0024180C"/>
    <w:rsid w:val="00241BCC"/>
    <w:rsid w:val="002420D0"/>
    <w:rsid w:val="00242DE4"/>
    <w:rsid w:val="00243579"/>
    <w:rsid w:val="00243D90"/>
    <w:rsid w:val="0024409A"/>
    <w:rsid w:val="00244623"/>
    <w:rsid w:val="00244DE9"/>
    <w:rsid w:val="00245688"/>
    <w:rsid w:val="00246663"/>
    <w:rsid w:val="00247269"/>
    <w:rsid w:val="00247CE8"/>
    <w:rsid w:val="00250042"/>
    <w:rsid w:val="00250740"/>
    <w:rsid w:val="00250BAE"/>
    <w:rsid w:val="00250BBC"/>
    <w:rsid w:val="00250DC5"/>
    <w:rsid w:val="00250EDE"/>
    <w:rsid w:val="002516B3"/>
    <w:rsid w:val="00253693"/>
    <w:rsid w:val="002538F8"/>
    <w:rsid w:val="00254BCD"/>
    <w:rsid w:val="00256F86"/>
    <w:rsid w:val="00260B30"/>
    <w:rsid w:val="00260F1F"/>
    <w:rsid w:val="00261FF0"/>
    <w:rsid w:val="00263FB7"/>
    <w:rsid w:val="002676EA"/>
    <w:rsid w:val="002700B5"/>
    <w:rsid w:val="002713EF"/>
    <w:rsid w:val="00271B1C"/>
    <w:rsid w:val="0027267B"/>
    <w:rsid w:val="00272D31"/>
    <w:rsid w:val="00273443"/>
    <w:rsid w:val="00277610"/>
    <w:rsid w:val="00277AE8"/>
    <w:rsid w:val="0028158F"/>
    <w:rsid w:val="00282CC6"/>
    <w:rsid w:val="00282D36"/>
    <w:rsid w:val="00282D5F"/>
    <w:rsid w:val="00284CF5"/>
    <w:rsid w:val="00284EB4"/>
    <w:rsid w:val="0028795C"/>
    <w:rsid w:val="002904D4"/>
    <w:rsid w:val="00290971"/>
    <w:rsid w:val="002927AB"/>
    <w:rsid w:val="00294752"/>
    <w:rsid w:val="00294D0B"/>
    <w:rsid w:val="00295C29"/>
    <w:rsid w:val="002962F1"/>
    <w:rsid w:val="002A040E"/>
    <w:rsid w:val="002A16CE"/>
    <w:rsid w:val="002A1834"/>
    <w:rsid w:val="002A22D3"/>
    <w:rsid w:val="002A2D0E"/>
    <w:rsid w:val="002A4CA3"/>
    <w:rsid w:val="002A7287"/>
    <w:rsid w:val="002B1ABC"/>
    <w:rsid w:val="002B3841"/>
    <w:rsid w:val="002B3D6E"/>
    <w:rsid w:val="002B770C"/>
    <w:rsid w:val="002B7DF3"/>
    <w:rsid w:val="002C033F"/>
    <w:rsid w:val="002C0844"/>
    <w:rsid w:val="002C297E"/>
    <w:rsid w:val="002C348E"/>
    <w:rsid w:val="002C34BE"/>
    <w:rsid w:val="002C3FBA"/>
    <w:rsid w:val="002C43FA"/>
    <w:rsid w:val="002C53B4"/>
    <w:rsid w:val="002C5737"/>
    <w:rsid w:val="002C76A1"/>
    <w:rsid w:val="002D002F"/>
    <w:rsid w:val="002D2996"/>
    <w:rsid w:val="002D2FB4"/>
    <w:rsid w:val="002D3957"/>
    <w:rsid w:val="002D3AD3"/>
    <w:rsid w:val="002D4264"/>
    <w:rsid w:val="002D459F"/>
    <w:rsid w:val="002D5864"/>
    <w:rsid w:val="002D6CEB"/>
    <w:rsid w:val="002D747A"/>
    <w:rsid w:val="002E0A6D"/>
    <w:rsid w:val="002E1646"/>
    <w:rsid w:val="002E2A6C"/>
    <w:rsid w:val="002E42E3"/>
    <w:rsid w:val="002E484A"/>
    <w:rsid w:val="002E5D6D"/>
    <w:rsid w:val="002E7BA8"/>
    <w:rsid w:val="002E7D9E"/>
    <w:rsid w:val="002E7FB7"/>
    <w:rsid w:val="002F0859"/>
    <w:rsid w:val="002F0B6E"/>
    <w:rsid w:val="002F18D7"/>
    <w:rsid w:val="002F2177"/>
    <w:rsid w:val="002F288C"/>
    <w:rsid w:val="002F336E"/>
    <w:rsid w:val="002F35F5"/>
    <w:rsid w:val="002F383E"/>
    <w:rsid w:val="002F45D9"/>
    <w:rsid w:val="002F4730"/>
    <w:rsid w:val="002F4ABC"/>
    <w:rsid w:val="002F581B"/>
    <w:rsid w:val="002F7DE1"/>
    <w:rsid w:val="00300AD5"/>
    <w:rsid w:val="00300BBE"/>
    <w:rsid w:val="0030144B"/>
    <w:rsid w:val="00302187"/>
    <w:rsid w:val="00302AF4"/>
    <w:rsid w:val="00303852"/>
    <w:rsid w:val="00303BC6"/>
    <w:rsid w:val="003041DE"/>
    <w:rsid w:val="00304E26"/>
    <w:rsid w:val="003068D6"/>
    <w:rsid w:val="00307749"/>
    <w:rsid w:val="00307CBE"/>
    <w:rsid w:val="00310939"/>
    <w:rsid w:val="00311846"/>
    <w:rsid w:val="00312CBF"/>
    <w:rsid w:val="00312E8D"/>
    <w:rsid w:val="003131E6"/>
    <w:rsid w:val="00313C8B"/>
    <w:rsid w:val="00313EA3"/>
    <w:rsid w:val="00314A5E"/>
    <w:rsid w:val="00317281"/>
    <w:rsid w:val="00317C91"/>
    <w:rsid w:val="003216F4"/>
    <w:rsid w:val="003220EB"/>
    <w:rsid w:val="003221F3"/>
    <w:rsid w:val="00322E90"/>
    <w:rsid w:val="00325E04"/>
    <w:rsid w:val="00325E42"/>
    <w:rsid w:val="003266B9"/>
    <w:rsid w:val="00326F06"/>
    <w:rsid w:val="003308F7"/>
    <w:rsid w:val="00330E78"/>
    <w:rsid w:val="00331F9A"/>
    <w:rsid w:val="003322FA"/>
    <w:rsid w:val="003334A7"/>
    <w:rsid w:val="00333858"/>
    <w:rsid w:val="003338A4"/>
    <w:rsid w:val="00334D0E"/>
    <w:rsid w:val="00334F5F"/>
    <w:rsid w:val="00337A37"/>
    <w:rsid w:val="00337D55"/>
    <w:rsid w:val="00340583"/>
    <w:rsid w:val="00340EE0"/>
    <w:rsid w:val="00342304"/>
    <w:rsid w:val="00342AAE"/>
    <w:rsid w:val="00342FDD"/>
    <w:rsid w:val="00343EB4"/>
    <w:rsid w:val="00344B1D"/>
    <w:rsid w:val="0034760D"/>
    <w:rsid w:val="00347915"/>
    <w:rsid w:val="003510CF"/>
    <w:rsid w:val="0035179C"/>
    <w:rsid w:val="00352026"/>
    <w:rsid w:val="003521C8"/>
    <w:rsid w:val="00353561"/>
    <w:rsid w:val="00353679"/>
    <w:rsid w:val="00353DD4"/>
    <w:rsid w:val="00353EAD"/>
    <w:rsid w:val="00354693"/>
    <w:rsid w:val="0035536F"/>
    <w:rsid w:val="00355E44"/>
    <w:rsid w:val="00356A5F"/>
    <w:rsid w:val="00357D65"/>
    <w:rsid w:val="00360380"/>
    <w:rsid w:val="003620BB"/>
    <w:rsid w:val="003622AC"/>
    <w:rsid w:val="0036320B"/>
    <w:rsid w:val="0036330F"/>
    <w:rsid w:val="00366A79"/>
    <w:rsid w:val="00366D66"/>
    <w:rsid w:val="00370527"/>
    <w:rsid w:val="00370B81"/>
    <w:rsid w:val="00371E10"/>
    <w:rsid w:val="00372622"/>
    <w:rsid w:val="00375744"/>
    <w:rsid w:val="00380134"/>
    <w:rsid w:val="0038236F"/>
    <w:rsid w:val="003825D1"/>
    <w:rsid w:val="00383F1A"/>
    <w:rsid w:val="00384878"/>
    <w:rsid w:val="00385BB5"/>
    <w:rsid w:val="003863C6"/>
    <w:rsid w:val="003863E3"/>
    <w:rsid w:val="003865DE"/>
    <w:rsid w:val="003866D9"/>
    <w:rsid w:val="00386A1F"/>
    <w:rsid w:val="0039372B"/>
    <w:rsid w:val="00394FC1"/>
    <w:rsid w:val="00395537"/>
    <w:rsid w:val="00396BA4"/>
    <w:rsid w:val="003A0B0A"/>
    <w:rsid w:val="003A1B77"/>
    <w:rsid w:val="003A20CB"/>
    <w:rsid w:val="003A2394"/>
    <w:rsid w:val="003A24E1"/>
    <w:rsid w:val="003A39EC"/>
    <w:rsid w:val="003A3A03"/>
    <w:rsid w:val="003A3A49"/>
    <w:rsid w:val="003A3C2B"/>
    <w:rsid w:val="003A4A83"/>
    <w:rsid w:val="003A5447"/>
    <w:rsid w:val="003A5C1A"/>
    <w:rsid w:val="003A7181"/>
    <w:rsid w:val="003B1785"/>
    <w:rsid w:val="003B37F6"/>
    <w:rsid w:val="003B5056"/>
    <w:rsid w:val="003B5236"/>
    <w:rsid w:val="003B53C9"/>
    <w:rsid w:val="003B7C81"/>
    <w:rsid w:val="003C03CF"/>
    <w:rsid w:val="003C1670"/>
    <w:rsid w:val="003C1AC7"/>
    <w:rsid w:val="003C2E62"/>
    <w:rsid w:val="003C2F35"/>
    <w:rsid w:val="003C3ABF"/>
    <w:rsid w:val="003C3CD2"/>
    <w:rsid w:val="003C4BB8"/>
    <w:rsid w:val="003C574D"/>
    <w:rsid w:val="003C7993"/>
    <w:rsid w:val="003D0070"/>
    <w:rsid w:val="003D10C9"/>
    <w:rsid w:val="003D1283"/>
    <w:rsid w:val="003D12F2"/>
    <w:rsid w:val="003D18E0"/>
    <w:rsid w:val="003D1DE2"/>
    <w:rsid w:val="003D2BB9"/>
    <w:rsid w:val="003D2BC6"/>
    <w:rsid w:val="003D2C8A"/>
    <w:rsid w:val="003D4028"/>
    <w:rsid w:val="003D545D"/>
    <w:rsid w:val="003D5530"/>
    <w:rsid w:val="003D707F"/>
    <w:rsid w:val="003E109A"/>
    <w:rsid w:val="003E1270"/>
    <w:rsid w:val="003E1F6B"/>
    <w:rsid w:val="003E2B5A"/>
    <w:rsid w:val="003E389A"/>
    <w:rsid w:val="003E4343"/>
    <w:rsid w:val="003E45DF"/>
    <w:rsid w:val="003F014C"/>
    <w:rsid w:val="003F0215"/>
    <w:rsid w:val="003F04CA"/>
    <w:rsid w:val="003F12CC"/>
    <w:rsid w:val="003F1352"/>
    <w:rsid w:val="003F1843"/>
    <w:rsid w:val="003F2349"/>
    <w:rsid w:val="003F2586"/>
    <w:rsid w:val="003F2A99"/>
    <w:rsid w:val="003F3CB0"/>
    <w:rsid w:val="003F492B"/>
    <w:rsid w:val="003F4F87"/>
    <w:rsid w:val="003F5E54"/>
    <w:rsid w:val="003F7B46"/>
    <w:rsid w:val="00400A09"/>
    <w:rsid w:val="004018FD"/>
    <w:rsid w:val="00401B03"/>
    <w:rsid w:val="00402B37"/>
    <w:rsid w:val="00402CDE"/>
    <w:rsid w:val="00403D78"/>
    <w:rsid w:val="0040552D"/>
    <w:rsid w:val="00405D0D"/>
    <w:rsid w:val="0040655C"/>
    <w:rsid w:val="00406F3D"/>
    <w:rsid w:val="004100BC"/>
    <w:rsid w:val="0041161E"/>
    <w:rsid w:val="004117E6"/>
    <w:rsid w:val="004127B6"/>
    <w:rsid w:val="00412CEC"/>
    <w:rsid w:val="00412E5D"/>
    <w:rsid w:val="004136E6"/>
    <w:rsid w:val="00413721"/>
    <w:rsid w:val="00416DCF"/>
    <w:rsid w:val="00417871"/>
    <w:rsid w:val="00421DAF"/>
    <w:rsid w:val="00422ED8"/>
    <w:rsid w:val="0042507B"/>
    <w:rsid w:val="00425BEE"/>
    <w:rsid w:val="00426A8E"/>
    <w:rsid w:val="0043083E"/>
    <w:rsid w:val="004318C2"/>
    <w:rsid w:val="00433CFE"/>
    <w:rsid w:val="004347F8"/>
    <w:rsid w:val="00436045"/>
    <w:rsid w:val="00436B9B"/>
    <w:rsid w:val="004371B0"/>
    <w:rsid w:val="00437E66"/>
    <w:rsid w:val="00440056"/>
    <w:rsid w:val="00440059"/>
    <w:rsid w:val="00441248"/>
    <w:rsid w:val="00441A8C"/>
    <w:rsid w:val="0044536A"/>
    <w:rsid w:val="00445A70"/>
    <w:rsid w:val="004460C3"/>
    <w:rsid w:val="004468F2"/>
    <w:rsid w:val="00446A0E"/>
    <w:rsid w:val="004470C0"/>
    <w:rsid w:val="00450B6E"/>
    <w:rsid w:val="00453A02"/>
    <w:rsid w:val="00453DC7"/>
    <w:rsid w:val="00454C09"/>
    <w:rsid w:val="00454F1E"/>
    <w:rsid w:val="0045607E"/>
    <w:rsid w:val="00456ADF"/>
    <w:rsid w:val="0045759A"/>
    <w:rsid w:val="00460355"/>
    <w:rsid w:val="00460713"/>
    <w:rsid w:val="00462339"/>
    <w:rsid w:val="00462B6D"/>
    <w:rsid w:val="004659C7"/>
    <w:rsid w:val="00465B2F"/>
    <w:rsid w:val="00466D0B"/>
    <w:rsid w:val="00467162"/>
    <w:rsid w:val="00467A85"/>
    <w:rsid w:val="0047166D"/>
    <w:rsid w:val="004716D8"/>
    <w:rsid w:val="00471773"/>
    <w:rsid w:val="00473A1B"/>
    <w:rsid w:val="00473C77"/>
    <w:rsid w:val="004742F6"/>
    <w:rsid w:val="004804C9"/>
    <w:rsid w:val="0048093C"/>
    <w:rsid w:val="00480D7C"/>
    <w:rsid w:val="00481AE1"/>
    <w:rsid w:val="00481C03"/>
    <w:rsid w:val="004830F7"/>
    <w:rsid w:val="0048320B"/>
    <w:rsid w:val="004833B7"/>
    <w:rsid w:val="00483738"/>
    <w:rsid w:val="0048432E"/>
    <w:rsid w:val="00484429"/>
    <w:rsid w:val="00485057"/>
    <w:rsid w:val="00486337"/>
    <w:rsid w:val="004871F2"/>
    <w:rsid w:val="00487793"/>
    <w:rsid w:val="00490B96"/>
    <w:rsid w:val="00491313"/>
    <w:rsid w:val="00491652"/>
    <w:rsid w:val="00491F8B"/>
    <w:rsid w:val="0049308E"/>
    <w:rsid w:val="0049590C"/>
    <w:rsid w:val="00495BB8"/>
    <w:rsid w:val="004A438E"/>
    <w:rsid w:val="004A48F0"/>
    <w:rsid w:val="004B050D"/>
    <w:rsid w:val="004B0B14"/>
    <w:rsid w:val="004B0F00"/>
    <w:rsid w:val="004B2053"/>
    <w:rsid w:val="004B43CA"/>
    <w:rsid w:val="004B4A0B"/>
    <w:rsid w:val="004B68A9"/>
    <w:rsid w:val="004B6BFF"/>
    <w:rsid w:val="004B6D94"/>
    <w:rsid w:val="004B77A3"/>
    <w:rsid w:val="004C0463"/>
    <w:rsid w:val="004C17ED"/>
    <w:rsid w:val="004C1917"/>
    <w:rsid w:val="004C1D55"/>
    <w:rsid w:val="004C253F"/>
    <w:rsid w:val="004C2D51"/>
    <w:rsid w:val="004C45F8"/>
    <w:rsid w:val="004C4F25"/>
    <w:rsid w:val="004C5103"/>
    <w:rsid w:val="004C51D8"/>
    <w:rsid w:val="004C52E9"/>
    <w:rsid w:val="004C598C"/>
    <w:rsid w:val="004C5E21"/>
    <w:rsid w:val="004C602A"/>
    <w:rsid w:val="004C63A9"/>
    <w:rsid w:val="004C72BF"/>
    <w:rsid w:val="004D0475"/>
    <w:rsid w:val="004D0D9E"/>
    <w:rsid w:val="004D23E6"/>
    <w:rsid w:val="004D2985"/>
    <w:rsid w:val="004D2EBF"/>
    <w:rsid w:val="004D367E"/>
    <w:rsid w:val="004D36E3"/>
    <w:rsid w:val="004D7135"/>
    <w:rsid w:val="004D7DBF"/>
    <w:rsid w:val="004E233A"/>
    <w:rsid w:val="004E2B3A"/>
    <w:rsid w:val="004E4462"/>
    <w:rsid w:val="004E4993"/>
    <w:rsid w:val="004E6A92"/>
    <w:rsid w:val="004E7B98"/>
    <w:rsid w:val="004F0268"/>
    <w:rsid w:val="004F0EA6"/>
    <w:rsid w:val="004F4FC2"/>
    <w:rsid w:val="004F527C"/>
    <w:rsid w:val="004F5391"/>
    <w:rsid w:val="004F53E6"/>
    <w:rsid w:val="004F5688"/>
    <w:rsid w:val="004F5920"/>
    <w:rsid w:val="00502D08"/>
    <w:rsid w:val="00503295"/>
    <w:rsid w:val="00504889"/>
    <w:rsid w:val="00505367"/>
    <w:rsid w:val="00506372"/>
    <w:rsid w:val="00507CC0"/>
    <w:rsid w:val="00513CF4"/>
    <w:rsid w:val="00514712"/>
    <w:rsid w:val="0051543C"/>
    <w:rsid w:val="00516CC0"/>
    <w:rsid w:val="005176E2"/>
    <w:rsid w:val="00517EDB"/>
    <w:rsid w:val="00520254"/>
    <w:rsid w:val="00521DD6"/>
    <w:rsid w:val="005241B0"/>
    <w:rsid w:val="00524660"/>
    <w:rsid w:val="005246FC"/>
    <w:rsid w:val="0052471E"/>
    <w:rsid w:val="00524CD7"/>
    <w:rsid w:val="005259E7"/>
    <w:rsid w:val="00525C13"/>
    <w:rsid w:val="005273DD"/>
    <w:rsid w:val="00530CCA"/>
    <w:rsid w:val="00532AAE"/>
    <w:rsid w:val="00533610"/>
    <w:rsid w:val="00533EC5"/>
    <w:rsid w:val="005354E0"/>
    <w:rsid w:val="005357E4"/>
    <w:rsid w:val="00535FF7"/>
    <w:rsid w:val="005374FA"/>
    <w:rsid w:val="00541B42"/>
    <w:rsid w:val="005431BE"/>
    <w:rsid w:val="00545B78"/>
    <w:rsid w:val="00545F62"/>
    <w:rsid w:val="0054750F"/>
    <w:rsid w:val="00547A5E"/>
    <w:rsid w:val="00547A99"/>
    <w:rsid w:val="00550A72"/>
    <w:rsid w:val="005515F9"/>
    <w:rsid w:val="005528DE"/>
    <w:rsid w:val="00552E47"/>
    <w:rsid w:val="005552DD"/>
    <w:rsid w:val="00555783"/>
    <w:rsid w:val="00555C2D"/>
    <w:rsid w:val="0056020B"/>
    <w:rsid w:val="00561E61"/>
    <w:rsid w:val="00562269"/>
    <w:rsid w:val="005628F5"/>
    <w:rsid w:val="005679DE"/>
    <w:rsid w:val="00567DC7"/>
    <w:rsid w:val="0057384C"/>
    <w:rsid w:val="005748A2"/>
    <w:rsid w:val="0057528D"/>
    <w:rsid w:val="00575FCA"/>
    <w:rsid w:val="0057661F"/>
    <w:rsid w:val="00576FD6"/>
    <w:rsid w:val="005778AA"/>
    <w:rsid w:val="00580F4D"/>
    <w:rsid w:val="005827E5"/>
    <w:rsid w:val="00584104"/>
    <w:rsid w:val="005854AB"/>
    <w:rsid w:val="00586408"/>
    <w:rsid w:val="00586CED"/>
    <w:rsid w:val="00586FBE"/>
    <w:rsid w:val="00587634"/>
    <w:rsid w:val="005905C3"/>
    <w:rsid w:val="005939B8"/>
    <w:rsid w:val="005943C6"/>
    <w:rsid w:val="00594EB9"/>
    <w:rsid w:val="00596A60"/>
    <w:rsid w:val="005A3227"/>
    <w:rsid w:val="005A51B0"/>
    <w:rsid w:val="005A5AA8"/>
    <w:rsid w:val="005A647E"/>
    <w:rsid w:val="005A6480"/>
    <w:rsid w:val="005A72C3"/>
    <w:rsid w:val="005A78D0"/>
    <w:rsid w:val="005A7D07"/>
    <w:rsid w:val="005B01F6"/>
    <w:rsid w:val="005B0EBD"/>
    <w:rsid w:val="005B20B6"/>
    <w:rsid w:val="005B36A4"/>
    <w:rsid w:val="005B3AF6"/>
    <w:rsid w:val="005B4A49"/>
    <w:rsid w:val="005B4D8B"/>
    <w:rsid w:val="005B5A90"/>
    <w:rsid w:val="005B5ED3"/>
    <w:rsid w:val="005B7277"/>
    <w:rsid w:val="005C0823"/>
    <w:rsid w:val="005C1D01"/>
    <w:rsid w:val="005C3BF7"/>
    <w:rsid w:val="005C420A"/>
    <w:rsid w:val="005C47C7"/>
    <w:rsid w:val="005C4AF6"/>
    <w:rsid w:val="005C4E75"/>
    <w:rsid w:val="005C72FB"/>
    <w:rsid w:val="005C7844"/>
    <w:rsid w:val="005D06E9"/>
    <w:rsid w:val="005D1F6F"/>
    <w:rsid w:val="005D2F96"/>
    <w:rsid w:val="005D478F"/>
    <w:rsid w:val="005D5632"/>
    <w:rsid w:val="005D7C7F"/>
    <w:rsid w:val="005D7DDC"/>
    <w:rsid w:val="005E0975"/>
    <w:rsid w:val="005E1366"/>
    <w:rsid w:val="005E22A0"/>
    <w:rsid w:val="005E2C48"/>
    <w:rsid w:val="005E2CB1"/>
    <w:rsid w:val="005E5614"/>
    <w:rsid w:val="005E649A"/>
    <w:rsid w:val="005E78CA"/>
    <w:rsid w:val="005F016B"/>
    <w:rsid w:val="005F2A3F"/>
    <w:rsid w:val="005F33BB"/>
    <w:rsid w:val="005F33C8"/>
    <w:rsid w:val="005F4729"/>
    <w:rsid w:val="005F4ABB"/>
    <w:rsid w:val="005F4B42"/>
    <w:rsid w:val="005F69BE"/>
    <w:rsid w:val="0060206F"/>
    <w:rsid w:val="00604F2F"/>
    <w:rsid w:val="0060665D"/>
    <w:rsid w:val="0060760D"/>
    <w:rsid w:val="006173BB"/>
    <w:rsid w:val="00621D37"/>
    <w:rsid w:val="0062207C"/>
    <w:rsid w:val="00623902"/>
    <w:rsid w:val="006240B7"/>
    <w:rsid w:val="00624F49"/>
    <w:rsid w:val="00624FB2"/>
    <w:rsid w:val="00625260"/>
    <w:rsid w:val="006256C0"/>
    <w:rsid w:val="00625926"/>
    <w:rsid w:val="00625CC9"/>
    <w:rsid w:val="006264AC"/>
    <w:rsid w:val="006264DD"/>
    <w:rsid w:val="0062673B"/>
    <w:rsid w:val="006270D4"/>
    <w:rsid w:val="00627915"/>
    <w:rsid w:val="00630F81"/>
    <w:rsid w:val="00632D5E"/>
    <w:rsid w:val="006352BA"/>
    <w:rsid w:val="00636E34"/>
    <w:rsid w:val="006413D0"/>
    <w:rsid w:val="006434E8"/>
    <w:rsid w:val="00647AB6"/>
    <w:rsid w:val="00650B3B"/>
    <w:rsid w:val="00656A48"/>
    <w:rsid w:val="00656E18"/>
    <w:rsid w:val="0065731F"/>
    <w:rsid w:val="00661164"/>
    <w:rsid w:val="00662B64"/>
    <w:rsid w:val="00663694"/>
    <w:rsid w:val="0066520A"/>
    <w:rsid w:val="00671482"/>
    <w:rsid w:val="00671E45"/>
    <w:rsid w:val="00672DD5"/>
    <w:rsid w:val="006733F7"/>
    <w:rsid w:val="006739CB"/>
    <w:rsid w:val="00673AFC"/>
    <w:rsid w:val="00674595"/>
    <w:rsid w:val="00675209"/>
    <w:rsid w:val="006758CB"/>
    <w:rsid w:val="00675BB8"/>
    <w:rsid w:val="00676760"/>
    <w:rsid w:val="0067722F"/>
    <w:rsid w:val="00677F2A"/>
    <w:rsid w:val="00681437"/>
    <w:rsid w:val="00682599"/>
    <w:rsid w:val="00682660"/>
    <w:rsid w:val="00684DA3"/>
    <w:rsid w:val="00685382"/>
    <w:rsid w:val="006861DB"/>
    <w:rsid w:val="00686A25"/>
    <w:rsid w:val="0068707C"/>
    <w:rsid w:val="00687527"/>
    <w:rsid w:val="00690CE5"/>
    <w:rsid w:val="006918D1"/>
    <w:rsid w:val="0069226B"/>
    <w:rsid w:val="0069249D"/>
    <w:rsid w:val="00692A38"/>
    <w:rsid w:val="00692C90"/>
    <w:rsid w:val="00694ABA"/>
    <w:rsid w:val="00694C13"/>
    <w:rsid w:val="006A0DA4"/>
    <w:rsid w:val="006A2069"/>
    <w:rsid w:val="006A222A"/>
    <w:rsid w:val="006A22E8"/>
    <w:rsid w:val="006A3693"/>
    <w:rsid w:val="006A3E67"/>
    <w:rsid w:val="006A6A30"/>
    <w:rsid w:val="006A720B"/>
    <w:rsid w:val="006A7FA4"/>
    <w:rsid w:val="006B04C3"/>
    <w:rsid w:val="006B3E2F"/>
    <w:rsid w:val="006C23DB"/>
    <w:rsid w:val="006C25BF"/>
    <w:rsid w:val="006C3783"/>
    <w:rsid w:val="006C4480"/>
    <w:rsid w:val="006C5164"/>
    <w:rsid w:val="006C6CED"/>
    <w:rsid w:val="006C6D74"/>
    <w:rsid w:val="006D0060"/>
    <w:rsid w:val="006D11B3"/>
    <w:rsid w:val="006D18CA"/>
    <w:rsid w:val="006D1B56"/>
    <w:rsid w:val="006D247B"/>
    <w:rsid w:val="006D4001"/>
    <w:rsid w:val="006D5796"/>
    <w:rsid w:val="006D662C"/>
    <w:rsid w:val="006D6787"/>
    <w:rsid w:val="006E3340"/>
    <w:rsid w:val="006E53BB"/>
    <w:rsid w:val="006E5AE3"/>
    <w:rsid w:val="006E5B0A"/>
    <w:rsid w:val="006E74CE"/>
    <w:rsid w:val="006E77CF"/>
    <w:rsid w:val="006F02E3"/>
    <w:rsid w:val="006F08A1"/>
    <w:rsid w:val="006F1479"/>
    <w:rsid w:val="006F1BE3"/>
    <w:rsid w:val="006F2E09"/>
    <w:rsid w:val="006F2F62"/>
    <w:rsid w:val="006F33F0"/>
    <w:rsid w:val="006F432C"/>
    <w:rsid w:val="006F48BD"/>
    <w:rsid w:val="006F4B93"/>
    <w:rsid w:val="006F4D58"/>
    <w:rsid w:val="006F4D5A"/>
    <w:rsid w:val="006F6B1E"/>
    <w:rsid w:val="006F775C"/>
    <w:rsid w:val="007006A5"/>
    <w:rsid w:val="00700B50"/>
    <w:rsid w:val="00700D3A"/>
    <w:rsid w:val="00701B09"/>
    <w:rsid w:val="007045F4"/>
    <w:rsid w:val="00706027"/>
    <w:rsid w:val="0070640C"/>
    <w:rsid w:val="0070699D"/>
    <w:rsid w:val="007073CD"/>
    <w:rsid w:val="0071065B"/>
    <w:rsid w:val="0071077B"/>
    <w:rsid w:val="007118E3"/>
    <w:rsid w:val="00711CB7"/>
    <w:rsid w:val="007130C7"/>
    <w:rsid w:val="00713127"/>
    <w:rsid w:val="00716B47"/>
    <w:rsid w:val="007172A3"/>
    <w:rsid w:val="00717F9E"/>
    <w:rsid w:val="00720402"/>
    <w:rsid w:val="00720779"/>
    <w:rsid w:val="00721D39"/>
    <w:rsid w:val="007233F2"/>
    <w:rsid w:val="007236BD"/>
    <w:rsid w:val="00724B49"/>
    <w:rsid w:val="00725AF2"/>
    <w:rsid w:val="00725FCC"/>
    <w:rsid w:val="00727956"/>
    <w:rsid w:val="007324A0"/>
    <w:rsid w:val="00732978"/>
    <w:rsid w:val="00732E8B"/>
    <w:rsid w:val="00733823"/>
    <w:rsid w:val="00735228"/>
    <w:rsid w:val="00735931"/>
    <w:rsid w:val="007404D3"/>
    <w:rsid w:val="007408D9"/>
    <w:rsid w:val="00740CD9"/>
    <w:rsid w:val="00741A87"/>
    <w:rsid w:val="0074322D"/>
    <w:rsid w:val="00744D9E"/>
    <w:rsid w:val="00746B28"/>
    <w:rsid w:val="00747594"/>
    <w:rsid w:val="00747871"/>
    <w:rsid w:val="00753772"/>
    <w:rsid w:val="00754F4E"/>
    <w:rsid w:val="007553E8"/>
    <w:rsid w:val="00755E94"/>
    <w:rsid w:val="00756A84"/>
    <w:rsid w:val="007572FF"/>
    <w:rsid w:val="00757475"/>
    <w:rsid w:val="007626B8"/>
    <w:rsid w:val="007634B6"/>
    <w:rsid w:val="00764D26"/>
    <w:rsid w:val="007657A6"/>
    <w:rsid w:val="00765F44"/>
    <w:rsid w:val="00770884"/>
    <w:rsid w:val="0077205D"/>
    <w:rsid w:val="007741C0"/>
    <w:rsid w:val="00774B0A"/>
    <w:rsid w:val="00775442"/>
    <w:rsid w:val="00775F5A"/>
    <w:rsid w:val="00777C91"/>
    <w:rsid w:val="007807C5"/>
    <w:rsid w:val="00783ACB"/>
    <w:rsid w:val="0078418E"/>
    <w:rsid w:val="0078433F"/>
    <w:rsid w:val="0078475D"/>
    <w:rsid w:val="00784EDA"/>
    <w:rsid w:val="007853D6"/>
    <w:rsid w:val="007853DF"/>
    <w:rsid w:val="00785827"/>
    <w:rsid w:val="00785E44"/>
    <w:rsid w:val="0078702F"/>
    <w:rsid w:val="007872FB"/>
    <w:rsid w:val="00787CFE"/>
    <w:rsid w:val="00793021"/>
    <w:rsid w:val="0079382B"/>
    <w:rsid w:val="0079539D"/>
    <w:rsid w:val="00797696"/>
    <w:rsid w:val="007A15F4"/>
    <w:rsid w:val="007A1CAD"/>
    <w:rsid w:val="007A485A"/>
    <w:rsid w:val="007A6109"/>
    <w:rsid w:val="007A6BCC"/>
    <w:rsid w:val="007A740C"/>
    <w:rsid w:val="007B14BE"/>
    <w:rsid w:val="007B208D"/>
    <w:rsid w:val="007B77E3"/>
    <w:rsid w:val="007B78EF"/>
    <w:rsid w:val="007C06C8"/>
    <w:rsid w:val="007C0974"/>
    <w:rsid w:val="007C1313"/>
    <w:rsid w:val="007C20F6"/>
    <w:rsid w:val="007C210C"/>
    <w:rsid w:val="007C4141"/>
    <w:rsid w:val="007C5DDE"/>
    <w:rsid w:val="007C5E77"/>
    <w:rsid w:val="007C6964"/>
    <w:rsid w:val="007C74CE"/>
    <w:rsid w:val="007C74F4"/>
    <w:rsid w:val="007D442F"/>
    <w:rsid w:val="007D5353"/>
    <w:rsid w:val="007D5662"/>
    <w:rsid w:val="007D6081"/>
    <w:rsid w:val="007D77EE"/>
    <w:rsid w:val="007E0249"/>
    <w:rsid w:val="007E0BC4"/>
    <w:rsid w:val="007E2068"/>
    <w:rsid w:val="007E381F"/>
    <w:rsid w:val="007E4980"/>
    <w:rsid w:val="007E4E50"/>
    <w:rsid w:val="007E5E1B"/>
    <w:rsid w:val="007F0D49"/>
    <w:rsid w:val="007F2879"/>
    <w:rsid w:val="007F3A02"/>
    <w:rsid w:val="007F7A19"/>
    <w:rsid w:val="00801131"/>
    <w:rsid w:val="0080293B"/>
    <w:rsid w:val="00803B05"/>
    <w:rsid w:val="0080415B"/>
    <w:rsid w:val="00804AA6"/>
    <w:rsid w:val="008063BA"/>
    <w:rsid w:val="00806A05"/>
    <w:rsid w:val="00806A4E"/>
    <w:rsid w:val="00806CBD"/>
    <w:rsid w:val="00810EB1"/>
    <w:rsid w:val="0081159B"/>
    <w:rsid w:val="00811C89"/>
    <w:rsid w:val="00813779"/>
    <w:rsid w:val="0081478C"/>
    <w:rsid w:val="0081489B"/>
    <w:rsid w:val="0081514E"/>
    <w:rsid w:val="00815308"/>
    <w:rsid w:val="00815CE8"/>
    <w:rsid w:val="008203BF"/>
    <w:rsid w:val="00821169"/>
    <w:rsid w:val="0082146A"/>
    <w:rsid w:val="008214F2"/>
    <w:rsid w:val="008231F9"/>
    <w:rsid w:val="008239C6"/>
    <w:rsid w:val="00823E46"/>
    <w:rsid w:val="00823F3B"/>
    <w:rsid w:val="008244D6"/>
    <w:rsid w:val="008258A2"/>
    <w:rsid w:val="0082652C"/>
    <w:rsid w:val="0082707F"/>
    <w:rsid w:val="008279D9"/>
    <w:rsid w:val="00827EBA"/>
    <w:rsid w:val="0083029A"/>
    <w:rsid w:val="00830C05"/>
    <w:rsid w:val="008317AF"/>
    <w:rsid w:val="00831B42"/>
    <w:rsid w:val="008330E9"/>
    <w:rsid w:val="00833CAF"/>
    <w:rsid w:val="0084010F"/>
    <w:rsid w:val="00843B98"/>
    <w:rsid w:val="008454D9"/>
    <w:rsid w:val="00846679"/>
    <w:rsid w:val="00847590"/>
    <w:rsid w:val="00851F3F"/>
    <w:rsid w:val="008546F5"/>
    <w:rsid w:val="00856C78"/>
    <w:rsid w:val="0085745A"/>
    <w:rsid w:val="00857501"/>
    <w:rsid w:val="00860D05"/>
    <w:rsid w:val="00860FD8"/>
    <w:rsid w:val="00861513"/>
    <w:rsid w:val="00865ED8"/>
    <w:rsid w:val="00866270"/>
    <w:rsid w:val="008662DC"/>
    <w:rsid w:val="0086772E"/>
    <w:rsid w:val="008679E4"/>
    <w:rsid w:val="0087077D"/>
    <w:rsid w:val="00870D13"/>
    <w:rsid w:val="00871742"/>
    <w:rsid w:val="008726D1"/>
    <w:rsid w:val="00872855"/>
    <w:rsid w:val="008729C0"/>
    <w:rsid w:val="0087343F"/>
    <w:rsid w:val="00874606"/>
    <w:rsid w:val="00875150"/>
    <w:rsid w:val="00876308"/>
    <w:rsid w:val="008769A3"/>
    <w:rsid w:val="00877B59"/>
    <w:rsid w:val="00880100"/>
    <w:rsid w:val="008804E4"/>
    <w:rsid w:val="00880C55"/>
    <w:rsid w:val="00880F73"/>
    <w:rsid w:val="00880F8D"/>
    <w:rsid w:val="00887BB1"/>
    <w:rsid w:val="0089000F"/>
    <w:rsid w:val="00890B5C"/>
    <w:rsid w:val="0089174E"/>
    <w:rsid w:val="00892651"/>
    <w:rsid w:val="008927DB"/>
    <w:rsid w:val="008933D7"/>
    <w:rsid w:val="00894724"/>
    <w:rsid w:val="00894A86"/>
    <w:rsid w:val="00894E35"/>
    <w:rsid w:val="008953EC"/>
    <w:rsid w:val="00895460"/>
    <w:rsid w:val="008A1D58"/>
    <w:rsid w:val="008A2056"/>
    <w:rsid w:val="008A34CC"/>
    <w:rsid w:val="008A46B0"/>
    <w:rsid w:val="008A4957"/>
    <w:rsid w:val="008A4D70"/>
    <w:rsid w:val="008A597B"/>
    <w:rsid w:val="008B0154"/>
    <w:rsid w:val="008B0A9B"/>
    <w:rsid w:val="008B148F"/>
    <w:rsid w:val="008B34CA"/>
    <w:rsid w:val="008B5196"/>
    <w:rsid w:val="008B5287"/>
    <w:rsid w:val="008B6A8F"/>
    <w:rsid w:val="008B6ABC"/>
    <w:rsid w:val="008C565A"/>
    <w:rsid w:val="008C65CD"/>
    <w:rsid w:val="008C6BEC"/>
    <w:rsid w:val="008C6FD0"/>
    <w:rsid w:val="008C768B"/>
    <w:rsid w:val="008D12A7"/>
    <w:rsid w:val="008D2A61"/>
    <w:rsid w:val="008D3372"/>
    <w:rsid w:val="008D4227"/>
    <w:rsid w:val="008D5002"/>
    <w:rsid w:val="008D7970"/>
    <w:rsid w:val="008D7B7E"/>
    <w:rsid w:val="008D7C69"/>
    <w:rsid w:val="008D7EF7"/>
    <w:rsid w:val="008E06DB"/>
    <w:rsid w:val="008E2E69"/>
    <w:rsid w:val="008E3F01"/>
    <w:rsid w:val="008E5C24"/>
    <w:rsid w:val="008E616A"/>
    <w:rsid w:val="008E6C8B"/>
    <w:rsid w:val="008E6E06"/>
    <w:rsid w:val="008E719E"/>
    <w:rsid w:val="008E777E"/>
    <w:rsid w:val="008E7ED6"/>
    <w:rsid w:val="008F04FB"/>
    <w:rsid w:val="008F10CA"/>
    <w:rsid w:val="008F1C6E"/>
    <w:rsid w:val="008F1DCB"/>
    <w:rsid w:val="008F23E7"/>
    <w:rsid w:val="008F3B59"/>
    <w:rsid w:val="008F5B5A"/>
    <w:rsid w:val="008F661C"/>
    <w:rsid w:val="009001EB"/>
    <w:rsid w:val="00900AD4"/>
    <w:rsid w:val="009032B9"/>
    <w:rsid w:val="00904C68"/>
    <w:rsid w:val="00904E5A"/>
    <w:rsid w:val="00906CED"/>
    <w:rsid w:val="00907617"/>
    <w:rsid w:val="00907DFF"/>
    <w:rsid w:val="00910FA7"/>
    <w:rsid w:val="00913D76"/>
    <w:rsid w:val="0091582C"/>
    <w:rsid w:val="00916329"/>
    <w:rsid w:val="00916427"/>
    <w:rsid w:val="00917597"/>
    <w:rsid w:val="00917BA8"/>
    <w:rsid w:val="00917E6C"/>
    <w:rsid w:val="00920824"/>
    <w:rsid w:val="0092247D"/>
    <w:rsid w:val="00923817"/>
    <w:rsid w:val="009243F1"/>
    <w:rsid w:val="00924432"/>
    <w:rsid w:val="009271C6"/>
    <w:rsid w:val="00927282"/>
    <w:rsid w:val="00927C37"/>
    <w:rsid w:val="00930F31"/>
    <w:rsid w:val="00932D20"/>
    <w:rsid w:val="00933785"/>
    <w:rsid w:val="00933A57"/>
    <w:rsid w:val="00933F91"/>
    <w:rsid w:val="00933FBA"/>
    <w:rsid w:val="00934818"/>
    <w:rsid w:val="00935326"/>
    <w:rsid w:val="009363BB"/>
    <w:rsid w:val="00937C95"/>
    <w:rsid w:val="0094116E"/>
    <w:rsid w:val="009413E5"/>
    <w:rsid w:val="00941A4A"/>
    <w:rsid w:val="00942577"/>
    <w:rsid w:val="009432CD"/>
    <w:rsid w:val="0094363F"/>
    <w:rsid w:val="00943F42"/>
    <w:rsid w:val="009446C3"/>
    <w:rsid w:val="00945E58"/>
    <w:rsid w:val="00950765"/>
    <w:rsid w:val="00951325"/>
    <w:rsid w:val="00951673"/>
    <w:rsid w:val="00951A3B"/>
    <w:rsid w:val="00951AE3"/>
    <w:rsid w:val="00951EAA"/>
    <w:rsid w:val="00952019"/>
    <w:rsid w:val="00953248"/>
    <w:rsid w:val="00954F55"/>
    <w:rsid w:val="00955B07"/>
    <w:rsid w:val="00955E77"/>
    <w:rsid w:val="00956C26"/>
    <w:rsid w:val="009606D9"/>
    <w:rsid w:val="0096132F"/>
    <w:rsid w:val="00963012"/>
    <w:rsid w:val="00964550"/>
    <w:rsid w:val="0096458E"/>
    <w:rsid w:val="009646E9"/>
    <w:rsid w:val="00966F08"/>
    <w:rsid w:val="009704A0"/>
    <w:rsid w:val="0097073A"/>
    <w:rsid w:val="00972960"/>
    <w:rsid w:val="00974895"/>
    <w:rsid w:val="0097711D"/>
    <w:rsid w:val="00977649"/>
    <w:rsid w:val="00982E89"/>
    <w:rsid w:val="00982FB4"/>
    <w:rsid w:val="00984108"/>
    <w:rsid w:val="009843B8"/>
    <w:rsid w:val="009849AD"/>
    <w:rsid w:val="0098501F"/>
    <w:rsid w:val="00986A2F"/>
    <w:rsid w:val="00986C3B"/>
    <w:rsid w:val="00986D35"/>
    <w:rsid w:val="00991748"/>
    <w:rsid w:val="00991EFD"/>
    <w:rsid w:val="00992F7A"/>
    <w:rsid w:val="00995C67"/>
    <w:rsid w:val="009968F0"/>
    <w:rsid w:val="00996938"/>
    <w:rsid w:val="009A0DB9"/>
    <w:rsid w:val="009A1498"/>
    <w:rsid w:val="009A35E4"/>
    <w:rsid w:val="009A4624"/>
    <w:rsid w:val="009A49A4"/>
    <w:rsid w:val="009A4A7F"/>
    <w:rsid w:val="009A519C"/>
    <w:rsid w:val="009A5600"/>
    <w:rsid w:val="009A5A55"/>
    <w:rsid w:val="009A6F06"/>
    <w:rsid w:val="009A7FB1"/>
    <w:rsid w:val="009B1294"/>
    <w:rsid w:val="009B2452"/>
    <w:rsid w:val="009B5189"/>
    <w:rsid w:val="009B54FD"/>
    <w:rsid w:val="009B6F54"/>
    <w:rsid w:val="009B7B53"/>
    <w:rsid w:val="009C016E"/>
    <w:rsid w:val="009C0174"/>
    <w:rsid w:val="009C1272"/>
    <w:rsid w:val="009C3E33"/>
    <w:rsid w:val="009C3ECC"/>
    <w:rsid w:val="009C485E"/>
    <w:rsid w:val="009C5561"/>
    <w:rsid w:val="009C6FF3"/>
    <w:rsid w:val="009D0207"/>
    <w:rsid w:val="009D221B"/>
    <w:rsid w:val="009D5813"/>
    <w:rsid w:val="009D5F66"/>
    <w:rsid w:val="009D5F6F"/>
    <w:rsid w:val="009D6DF8"/>
    <w:rsid w:val="009D7DEB"/>
    <w:rsid w:val="009E08BE"/>
    <w:rsid w:val="009E0A10"/>
    <w:rsid w:val="009E1A19"/>
    <w:rsid w:val="009E3DDC"/>
    <w:rsid w:val="009E5BB4"/>
    <w:rsid w:val="009E7784"/>
    <w:rsid w:val="009F20D1"/>
    <w:rsid w:val="009F41E5"/>
    <w:rsid w:val="009F58A2"/>
    <w:rsid w:val="009F5936"/>
    <w:rsid w:val="00A00B2B"/>
    <w:rsid w:val="00A013CA"/>
    <w:rsid w:val="00A01449"/>
    <w:rsid w:val="00A026AE"/>
    <w:rsid w:val="00A03711"/>
    <w:rsid w:val="00A042AB"/>
    <w:rsid w:val="00A04469"/>
    <w:rsid w:val="00A072C9"/>
    <w:rsid w:val="00A07A70"/>
    <w:rsid w:val="00A110B2"/>
    <w:rsid w:val="00A11130"/>
    <w:rsid w:val="00A11AAC"/>
    <w:rsid w:val="00A11B48"/>
    <w:rsid w:val="00A13A19"/>
    <w:rsid w:val="00A14C03"/>
    <w:rsid w:val="00A150B8"/>
    <w:rsid w:val="00A1596F"/>
    <w:rsid w:val="00A16808"/>
    <w:rsid w:val="00A17288"/>
    <w:rsid w:val="00A17A86"/>
    <w:rsid w:val="00A21F4D"/>
    <w:rsid w:val="00A22EBB"/>
    <w:rsid w:val="00A231A5"/>
    <w:rsid w:val="00A2605A"/>
    <w:rsid w:val="00A268C6"/>
    <w:rsid w:val="00A26A62"/>
    <w:rsid w:val="00A26D4A"/>
    <w:rsid w:val="00A2737D"/>
    <w:rsid w:val="00A27E04"/>
    <w:rsid w:val="00A31CAB"/>
    <w:rsid w:val="00A33036"/>
    <w:rsid w:val="00A353B5"/>
    <w:rsid w:val="00A3655B"/>
    <w:rsid w:val="00A37448"/>
    <w:rsid w:val="00A3761F"/>
    <w:rsid w:val="00A40C97"/>
    <w:rsid w:val="00A426D8"/>
    <w:rsid w:val="00A43930"/>
    <w:rsid w:val="00A444EF"/>
    <w:rsid w:val="00A449E2"/>
    <w:rsid w:val="00A44BEE"/>
    <w:rsid w:val="00A44DFC"/>
    <w:rsid w:val="00A479AD"/>
    <w:rsid w:val="00A50E76"/>
    <w:rsid w:val="00A514C5"/>
    <w:rsid w:val="00A5278B"/>
    <w:rsid w:val="00A53D36"/>
    <w:rsid w:val="00A53D73"/>
    <w:rsid w:val="00A5516F"/>
    <w:rsid w:val="00A5562B"/>
    <w:rsid w:val="00A6048B"/>
    <w:rsid w:val="00A615DF"/>
    <w:rsid w:val="00A62164"/>
    <w:rsid w:val="00A621AB"/>
    <w:rsid w:val="00A63933"/>
    <w:rsid w:val="00A6441E"/>
    <w:rsid w:val="00A64DCB"/>
    <w:rsid w:val="00A6784D"/>
    <w:rsid w:val="00A70622"/>
    <w:rsid w:val="00A7085C"/>
    <w:rsid w:val="00A711C4"/>
    <w:rsid w:val="00A7194E"/>
    <w:rsid w:val="00A73675"/>
    <w:rsid w:val="00A748C9"/>
    <w:rsid w:val="00A7590D"/>
    <w:rsid w:val="00A777B8"/>
    <w:rsid w:val="00A77B01"/>
    <w:rsid w:val="00A802CA"/>
    <w:rsid w:val="00A811DD"/>
    <w:rsid w:val="00A82547"/>
    <w:rsid w:val="00A83FFB"/>
    <w:rsid w:val="00A84C3B"/>
    <w:rsid w:val="00A85515"/>
    <w:rsid w:val="00A85E41"/>
    <w:rsid w:val="00A866A9"/>
    <w:rsid w:val="00A87795"/>
    <w:rsid w:val="00A906D8"/>
    <w:rsid w:val="00A925E1"/>
    <w:rsid w:val="00A92B26"/>
    <w:rsid w:val="00A93253"/>
    <w:rsid w:val="00A95226"/>
    <w:rsid w:val="00A97754"/>
    <w:rsid w:val="00A977C4"/>
    <w:rsid w:val="00AA0FA6"/>
    <w:rsid w:val="00AA19CA"/>
    <w:rsid w:val="00AA2ED8"/>
    <w:rsid w:val="00AA438F"/>
    <w:rsid w:val="00AA4464"/>
    <w:rsid w:val="00AA4700"/>
    <w:rsid w:val="00AA4EF1"/>
    <w:rsid w:val="00AA5072"/>
    <w:rsid w:val="00AA5B48"/>
    <w:rsid w:val="00AA7616"/>
    <w:rsid w:val="00AB196E"/>
    <w:rsid w:val="00AB309F"/>
    <w:rsid w:val="00AB5929"/>
    <w:rsid w:val="00AB5FFA"/>
    <w:rsid w:val="00AB6D22"/>
    <w:rsid w:val="00AB79CB"/>
    <w:rsid w:val="00AC0EB4"/>
    <w:rsid w:val="00AC1A3C"/>
    <w:rsid w:val="00AC2DEE"/>
    <w:rsid w:val="00AC36D8"/>
    <w:rsid w:val="00AC38B7"/>
    <w:rsid w:val="00AC3BF7"/>
    <w:rsid w:val="00AC4640"/>
    <w:rsid w:val="00AC4CA0"/>
    <w:rsid w:val="00AC6259"/>
    <w:rsid w:val="00AD0292"/>
    <w:rsid w:val="00AD2DBF"/>
    <w:rsid w:val="00AD3384"/>
    <w:rsid w:val="00AD37EE"/>
    <w:rsid w:val="00AD43B9"/>
    <w:rsid w:val="00AD47BF"/>
    <w:rsid w:val="00AD494B"/>
    <w:rsid w:val="00AD5D0F"/>
    <w:rsid w:val="00AD6320"/>
    <w:rsid w:val="00AD709C"/>
    <w:rsid w:val="00AD7A5B"/>
    <w:rsid w:val="00AE0F4C"/>
    <w:rsid w:val="00AE1550"/>
    <w:rsid w:val="00AE2C6D"/>
    <w:rsid w:val="00AE3A9A"/>
    <w:rsid w:val="00AE47E5"/>
    <w:rsid w:val="00AE48D3"/>
    <w:rsid w:val="00AE53C3"/>
    <w:rsid w:val="00AE557F"/>
    <w:rsid w:val="00AE5EA9"/>
    <w:rsid w:val="00AE782F"/>
    <w:rsid w:val="00AF1DDE"/>
    <w:rsid w:val="00AF2CB6"/>
    <w:rsid w:val="00AF4015"/>
    <w:rsid w:val="00AF58EC"/>
    <w:rsid w:val="00AF5E46"/>
    <w:rsid w:val="00AF605B"/>
    <w:rsid w:val="00AF67EA"/>
    <w:rsid w:val="00AF77A4"/>
    <w:rsid w:val="00AF7A56"/>
    <w:rsid w:val="00AF7CBB"/>
    <w:rsid w:val="00AF7D6A"/>
    <w:rsid w:val="00B004A7"/>
    <w:rsid w:val="00B005DD"/>
    <w:rsid w:val="00B01CA5"/>
    <w:rsid w:val="00B02805"/>
    <w:rsid w:val="00B02955"/>
    <w:rsid w:val="00B10FA1"/>
    <w:rsid w:val="00B11422"/>
    <w:rsid w:val="00B116D9"/>
    <w:rsid w:val="00B116FA"/>
    <w:rsid w:val="00B12257"/>
    <w:rsid w:val="00B15AAF"/>
    <w:rsid w:val="00B16129"/>
    <w:rsid w:val="00B16383"/>
    <w:rsid w:val="00B16831"/>
    <w:rsid w:val="00B20086"/>
    <w:rsid w:val="00B20379"/>
    <w:rsid w:val="00B20636"/>
    <w:rsid w:val="00B20F3B"/>
    <w:rsid w:val="00B20F70"/>
    <w:rsid w:val="00B26D9D"/>
    <w:rsid w:val="00B27F24"/>
    <w:rsid w:val="00B30AB0"/>
    <w:rsid w:val="00B30D1A"/>
    <w:rsid w:val="00B30D25"/>
    <w:rsid w:val="00B30FA9"/>
    <w:rsid w:val="00B31CF9"/>
    <w:rsid w:val="00B32B59"/>
    <w:rsid w:val="00B33385"/>
    <w:rsid w:val="00B34375"/>
    <w:rsid w:val="00B36376"/>
    <w:rsid w:val="00B40D0F"/>
    <w:rsid w:val="00B41DB8"/>
    <w:rsid w:val="00B42129"/>
    <w:rsid w:val="00B42446"/>
    <w:rsid w:val="00B426FB"/>
    <w:rsid w:val="00B42B2A"/>
    <w:rsid w:val="00B42BD4"/>
    <w:rsid w:val="00B43B01"/>
    <w:rsid w:val="00B43B2A"/>
    <w:rsid w:val="00B448A7"/>
    <w:rsid w:val="00B45394"/>
    <w:rsid w:val="00B523C6"/>
    <w:rsid w:val="00B53275"/>
    <w:rsid w:val="00B53529"/>
    <w:rsid w:val="00B562F2"/>
    <w:rsid w:val="00B601FF"/>
    <w:rsid w:val="00B610F6"/>
    <w:rsid w:val="00B6335D"/>
    <w:rsid w:val="00B63B12"/>
    <w:rsid w:val="00B661C3"/>
    <w:rsid w:val="00B66E5D"/>
    <w:rsid w:val="00B719B7"/>
    <w:rsid w:val="00B71E69"/>
    <w:rsid w:val="00B74CC6"/>
    <w:rsid w:val="00B75A1D"/>
    <w:rsid w:val="00B76F03"/>
    <w:rsid w:val="00B7717B"/>
    <w:rsid w:val="00B774E2"/>
    <w:rsid w:val="00B8067C"/>
    <w:rsid w:val="00B8245C"/>
    <w:rsid w:val="00B9010C"/>
    <w:rsid w:val="00B919C6"/>
    <w:rsid w:val="00B91B6D"/>
    <w:rsid w:val="00B922C1"/>
    <w:rsid w:val="00B9274D"/>
    <w:rsid w:val="00B978C3"/>
    <w:rsid w:val="00BA0784"/>
    <w:rsid w:val="00BA2434"/>
    <w:rsid w:val="00BA3411"/>
    <w:rsid w:val="00BA3826"/>
    <w:rsid w:val="00BA3D43"/>
    <w:rsid w:val="00BA57DC"/>
    <w:rsid w:val="00BA73FB"/>
    <w:rsid w:val="00BA7746"/>
    <w:rsid w:val="00BB091F"/>
    <w:rsid w:val="00BB0C44"/>
    <w:rsid w:val="00BB0C59"/>
    <w:rsid w:val="00BB14A1"/>
    <w:rsid w:val="00BB1647"/>
    <w:rsid w:val="00BB2127"/>
    <w:rsid w:val="00BB5161"/>
    <w:rsid w:val="00BB51B4"/>
    <w:rsid w:val="00BB653D"/>
    <w:rsid w:val="00BB6AA8"/>
    <w:rsid w:val="00BB7F5C"/>
    <w:rsid w:val="00BC10D1"/>
    <w:rsid w:val="00BC1813"/>
    <w:rsid w:val="00BC1B24"/>
    <w:rsid w:val="00BC3468"/>
    <w:rsid w:val="00BC4D9B"/>
    <w:rsid w:val="00BC4FF2"/>
    <w:rsid w:val="00BC5C8C"/>
    <w:rsid w:val="00BC6563"/>
    <w:rsid w:val="00BD1C45"/>
    <w:rsid w:val="00BD1D7C"/>
    <w:rsid w:val="00BD2386"/>
    <w:rsid w:val="00BD3363"/>
    <w:rsid w:val="00BD5144"/>
    <w:rsid w:val="00BD57F3"/>
    <w:rsid w:val="00BD5917"/>
    <w:rsid w:val="00BD6B3D"/>
    <w:rsid w:val="00BD730D"/>
    <w:rsid w:val="00BD76CB"/>
    <w:rsid w:val="00BE09C4"/>
    <w:rsid w:val="00BE165D"/>
    <w:rsid w:val="00BE186D"/>
    <w:rsid w:val="00BE25B9"/>
    <w:rsid w:val="00BE2C12"/>
    <w:rsid w:val="00BE31EE"/>
    <w:rsid w:val="00BE3AC1"/>
    <w:rsid w:val="00BE50CB"/>
    <w:rsid w:val="00BE683D"/>
    <w:rsid w:val="00BE6C3C"/>
    <w:rsid w:val="00BE6C9D"/>
    <w:rsid w:val="00BF0594"/>
    <w:rsid w:val="00BF0CFB"/>
    <w:rsid w:val="00BF41F5"/>
    <w:rsid w:val="00BF4B39"/>
    <w:rsid w:val="00BF4EC9"/>
    <w:rsid w:val="00BF5EE2"/>
    <w:rsid w:val="00BF630B"/>
    <w:rsid w:val="00BF702F"/>
    <w:rsid w:val="00C01ACC"/>
    <w:rsid w:val="00C01B88"/>
    <w:rsid w:val="00C01C38"/>
    <w:rsid w:val="00C02014"/>
    <w:rsid w:val="00C032BC"/>
    <w:rsid w:val="00C03448"/>
    <w:rsid w:val="00C034FC"/>
    <w:rsid w:val="00C03C91"/>
    <w:rsid w:val="00C03CF1"/>
    <w:rsid w:val="00C0433C"/>
    <w:rsid w:val="00C05A1C"/>
    <w:rsid w:val="00C05A91"/>
    <w:rsid w:val="00C05F8B"/>
    <w:rsid w:val="00C060AE"/>
    <w:rsid w:val="00C118A3"/>
    <w:rsid w:val="00C11AAF"/>
    <w:rsid w:val="00C13C22"/>
    <w:rsid w:val="00C14444"/>
    <w:rsid w:val="00C149BB"/>
    <w:rsid w:val="00C16C53"/>
    <w:rsid w:val="00C20603"/>
    <w:rsid w:val="00C2133B"/>
    <w:rsid w:val="00C21BE0"/>
    <w:rsid w:val="00C23620"/>
    <w:rsid w:val="00C244D1"/>
    <w:rsid w:val="00C3057A"/>
    <w:rsid w:val="00C30666"/>
    <w:rsid w:val="00C36138"/>
    <w:rsid w:val="00C36CB4"/>
    <w:rsid w:val="00C37DDE"/>
    <w:rsid w:val="00C40BA7"/>
    <w:rsid w:val="00C413A2"/>
    <w:rsid w:val="00C417F1"/>
    <w:rsid w:val="00C429EC"/>
    <w:rsid w:val="00C42B26"/>
    <w:rsid w:val="00C43545"/>
    <w:rsid w:val="00C438A8"/>
    <w:rsid w:val="00C4501F"/>
    <w:rsid w:val="00C45A89"/>
    <w:rsid w:val="00C4694D"/>
    <w:rsid w:val="00C46BC6"/>
    <w:rsid w:val="00C46ED7"/>
    <w:rsid w:val="00C47EAF"/>
    <w:rsid w:val="00C5037F"/>
    <w:rsid w:val="00C50DF0"/>
    <w:rsid w:val="00C53150"/>
    <w:rsid w:val="00C54B55"/>
    <w:rsid w:val="00C55743"/>
    <w:rsid w:val="00C55E04"/>
    <w:rsid w:val="00C577CB"/>
    <w:rsid w:val="00C57E2B"/>
    <w:rsid w:val="00C60C0B"/>
    <w:rsid w:val="00C619E9"/>
    <w:rsid w:val="00C6207C"/>
    <w:rsid w:val="00C625F0"/>
    <w:rsid w:val="00C6337B"/>
    <w:rsid w:val="00C63670"/>
    <w:rsid w:val="00C63EB1"/>
    <w:rsid w:val="00C64A3E"/>
    <w:rsid w:val="00C65B50"/>
    <w:rsid w:val="00C65E60"/>
    <w:rsid w:val="00C66048"/>
    <w:rsid w:val="00C6607F"/>
    <w:rsid w:val="00C67907"/>
    <w:rsid w:val="00C67F39"/>
    <w:rsid w:val="00C70EFB"/>
    <w:rsid w:val="00C7156E"/>
    <w:rsid w:val="00C7179D"/>
    <w:rsid w:val="00C717F0"/>
    <w:rsid w:val="00C71B9B"/>
    <w:rsid w:val="00C75EAB"/>
    <w:rsid w:val="00C82192"/>
    <w:rsid w:val="00C84349"/>
    <w:rsid w:val="00C844E6"/>
    <w:rsid w:val="00C84D4D"/>
    <w:rsid w:val="00C85641"/>
    <w:rsid w:val="00C8584A"/>
    <w:rsid w:val="00C8679A"/>
    <w:rsid w:val="00C86A05"/>
    <w:rsid w:val="00C874F6"/>
    <w:rsid w:val="00C87969"/>
    <w:rsid w:val="00C91381"/>
    <w:rsid w:val="00C91D6F"/>
    <w:rsid w:val="00C9222A"/>
    <w:rsid w:val="00C92FA2"/>
    <w:rsid w:val="00C94162"/>
    <w:rsid w:val="00C9425D"/>
    <w:rsid w:val="00C945BE"/>
    <w:rsid w:val="00C95896"/>
    <w:rsid w:val="00C959B7"/>
    <w:rsid w:val="00C96316"/>
    <w:rsid w:val="00C963CC"/>
    <w:rsid w:val="00C97C88"/>
    <w:rsid w:val="00C97E65"/>
    <w:rsid w:val="00CA03DE"/>
    <w:rsid w:val="00CA10B0"/>
    <w:rsid w:val="00CA1D32"/>
    <w:rsid w:val="00CA3CCF"/>
    <w:rsid w:val="00CA3DFC"/>
    <w:rsid w:val="00CA3ED6"/>
    <w:rsid w:val="00CA4E17"/>
    <w:rsid w:val="00CA5894"/>
    <w:rsid w:val="00CA61CA"/>
    <w:rsid w:val="00CA67DF"/>
    <w:rsid w:val="00CB15C9"/>
    <w:rsid w:val="00CB1F01"/>
    <w:rsid w:val="00CB24B1"/>
    <w:rsid w:val="00CB27A6"/>
    <w:rsid w:val="00CB39FD"/>
    <w:rsid w:val="00CB5702"/>
    <w:rsid w:val="00CB6593"/>
    <w:rsid w:val="00CB6C27"/>
    <w:rsid w:val="00CB7008"/>
    <w:rsid w:val="00CB7FF1"/>
    <w:rsid w:val="00CC1D50"/>
    <w:rsid w:val="00CC2073"/>
    <w:rsid w:val="00CC2129"/>
    <w:rsid w:val="00CC2773"/>
    <w:rsid w:val="00CC3470"/>
    <w:rsid w:val="00CC51AD"/>
    <w:rsid w:val="00CC6C65"/>
    <w:rsid w:val="00CC7BC7"/>
    <w:rsid w:val="00CD1147"/>
    <w:rsid w:val="00CD14FA"/>
    <w:rsid w:val="00CD172F"/>
    <w:rsid w:val="00CD213E"/>
    <w:rsid w:val="00CD31B2"/>
    <w:rsid w:val="00CD325E"/>
    <w:rsid w:val="00CD390C"/>
    <w:rsid w:val="00CD3A30"/>
    <w:rsid w:val="00CD53FD"/>
    <w:rsid w:val="00CD5637"/>
    <w:rsid w:val="00CD6159"/>
    <w:rsid w:val="00CD61B6"/>
    <w:rsid w:val="00CD62E1"/>
    <w:rsid w:val="00CD6A23"/>
    <w:rsid w:val="00CD706A"/>
    <w:rsid w:val="00CD70EE"/>
    <w:rsid w:val="00CD7F07"/>
    <w:rsid w:val="00CE1FAD"/>
    <w:rsid w:val="00CE29CC"/>
    <w:rsid w:val="00CE3649"/>
    <w:rsid w:val="00CE669A"/>
    <w:rsid w:val="00CF009D"/>
    <w:rsid w:val="00CF0381"/>
    <w:rsid w:val="00CF0C12"/>
    <w:rsid w:val="00CF4C8F"/>
    <w:rsid w:val="00CF57D1"/>
    <w:rsid w:val="00CF5EF4"/>
    <w:rsid w:val="00CF65D9"/>
    <w:rsid w:val="00CF74F7"/>
    <w:rsid w:val="00D0062B"/>
    <w:rsid w:val="00D00B32"/>
    <w:rsid w:val="00D01D51"/>
    <w:rsid w:val="00D03863"/>
    <w:rsid w:val="00D03DE6"/>
    <w:rsid w:val="00D04368"/>
    <w:rsid w:val="00D047BF"/>
    <w:rsid w:val="00D067BB"/>
    <w:rsid w:val="00D07256"/>
    <w:rsid w:val="00D07A37"/>
    <w:rsid w:val="00D07D22"/>
    <w:rsid w:val="00D1146D"/>
    <w:rsid w:val="00D11B09"/>
    <w:rsid w:val="00D12102"/>
    <w:rsid w:val="00D12321"/>
    <w:rsid w:val="00D1455C"/>
    <w:rsid w:val="00D14D5D"/>
    <w:rsid w:val="00D14D91"/>
    <w:rsid w:val="00D14E68"/>
    <w:rsid w:val="00D14FFF"/>
    <w:rsid w:val="00D15602"/>
    <w:rsid w:val="00D1562B"/>
    <w:rsid w:val="00D16E2C"/>
    <w:rsid w:val="00D2126B"/>
    <w:rsid w:val="00D21888"/>
    <w:rsid w:val="00D23BF7"/>
    <w:rsid w:val="00D23ED9"/>
    <w:rsid w:val="00D2566C"/>
    <w:rsid w:val="00D26A05"/>
    <w:rsid w:val="00D27FBC"/>
    <w:rsid w:val="00D31BC2"/>
    <w:rsid w:val="00D35865"/>
    <w:rsid w:val="00D35EAA"/>
    <w:rsid w:val="00D3773F"/>
    <w:rsid w:val="00D448E1"/>
    <w:rsid w:val="00D456F6"/>
    <w:rsid w:val="00D45F63"/>
    <w:rsid w:val="00D46CD3"/>
    <w:rsid w:val="00D47478"/>
    <w:rsid w:val="00D479D4"/>
    <w:rsid w:val="00D47B01"/>
    <w:rsid w:val="00D50EAA"/>
    <w:rsid w:val="00D52EE3"/>
    <w:rsid w:val="00D54DE8"/>
    <w:rsid w:val="00D55B29"/>
    <w:rsid w:val="00D55FC3"/>
    <w:rsid w:val="00D5623B"/>
    <w:rsid w:val="00D56539"/>
    <w:rsid w:val="00D565E8"/>
    <w:rsid w:val="00D60098"/>
    <w:rsid w:val="00D609F3"/>
    <w:rsid w:val="00D626F2"/>
    <w:rsid w:val="00D63593"/>
    <w:rsid w:val="00D63D74"/>
    <w:rsid w:val="00D70981"/>
    <w:rsid w:val="00D70C00"/>
    <w:rsid w:val="00D7173D"/>
    <w:rsid w:val="00D72711"/>
    <w:rsid w:val="00D7308C"/>
    <w:rsid w:val="00D7329F"/>
    <w:rsid w:val="00D750DE"/>
    <w:rsid w:val="00D753D6"/>
    <w:rsid w:val="00D75926"/>
    <w:rsid w:val="00D75BEE"/>
    <w:rsid w:val="00D7602E"/>
    <w:rsid w:val="00D80DF2"/>
    <w:rsid w:val="00D81F65"/>
    <w:rsid w:val="00D827EF"/>
    <w:rsid w:val="00D82F81"/>
    <w:rsid w:val="00D83A6A"/>
    <w:rsid w:val="00D83FF2"/>
    <w:rsid w:val="00D860C1"/>
    <w:rsid w:val="00D869A1"/>
    <w:rsid w:val="00D87CCD"/>
    <w:rsid w:val="00D918F1"/>
    <w:rsid w:val="00D9223C"/>
    <w:rsid w:val="00D931F2"/>
    <w:rsid w:val="00D93CBC"/>
    <w:rsid w:val="00D956E1"/>
    <w:rsid w:val="00D974F3"/>
    <w:rsid w:val="00D9762E"/>
    <w:rsid w:val="00DA0583"/>
    <w:rsid w:val="00DA1918"/>
    <w:rsid w:val="00DA2E82"/>
    <w:rsid w:val="00DA2EE2"/>
    <w:rsid w:val="00DA3096"/>
    <w:rsid w:val="00DA64A3"/>
    <w:rsid w:val="00DA67F1"/>
    <w:rsid w:val="00DA7360"/>
    <w:rsid w:val="00DB0448"/>
    <w:rsid w:val="00DB27E1"/>
    <w:rsid w:val="00DB4177"/>
    <w:rsid w:val="00DB611F"/>
    <w:rsid w:val="00DB74C8"/>
    <w:rsid w:val="00DC2890"/>
    <w:rsid w:val="00DC33C4"/>
    <w:rsid w:val="00DC4204"/>
    <w:rsid w:val="00DC44F3"/>
    <w:rsid w:val="00DC4AE1"/>
    <w:rsid w:val="00DC5D1A"/>
    <w:rsid w:val="00DC64F8"/>
    <w:rsid w:val="00DC671C"/>
    <w:rsid w:val="00DC689F"/>
    <w:rsid w:val="00DC6BD0"/>
    <w:rsid w:val="00DC7811"/>
    <w:rsid w:val="00DD01FF"/>
    <w:rsid w:val="00DD0E3F"/>
    <w:rsid w:val="00DD0F02"/>
    <w:rsid w:val="00DD13A5"/>
    <w:rsid w:val="00DD1CB7"/>
    <w:rsid w:val="00DD2997"/>
    <w:rsid w:val="00DD3363"/>
    <w:rsid w:val="00DD5669"/>
    <w:rsid w:val="00DD6FE3"/>
    <w:rsid w:val="00DD7343"/>
    <w:rsid w:val="00DD738A"/>
    <w:rsid w:val="00DD7DE4"/>
    <w:rsid w:val="00DE04F5"/>
    <w:rsid w:val="00DE11DA"/>
    <w:rsid w:val="00DE2166"/>
    <w:rsid w:val="00DE266A"/>
    <w:rsid w:val="00DE3CD8"/>
    <w:rsid w:val="00DE48D4"/>
    <w:rsid w:val="00DE50BD"/>
    <w:rsid w:val="00DE6AAC"/>
    <w:rsid w:val="00DF101B"/>
    <w:rsid w:val="00DF10E2"/>
    <w:rsid w:val="00DF13C2"/>
    <w:rsid w:val="00DF1DEC"/>
    <w:rsid w:val="00DF41BD"/>
    <w:rsid w:val="00DF63AF"/>
    <w:rsid w:val="00DF6492"/>
    <w:rsid w:val="00E00006"/>
    <w:rsid w:val="00E01BBA"/>
    <w:rsid w:val="00E03FE8"/>
    <w:rsid w:val="00E04702"/>
    <w:rsid w:val="00E04AE7"/>
    <w:rsid w:val="00E04C7D"/>
    <w:rsid w:val="00E05D65"/>
    <w:rsid w:val="00E06273"/>
    <w:rsid w:val="00E101B2"/>
    <w:rsid w:val="00E13F5A"/>
    <w:rsid w:val="00E143EF"/>
    <w:rsid w:val="00E17087"/>
    <w:rsid w:val="00E17B0D"/>
    <w:rsid w:val="00E17B37"/>
    <w:rsid w:val="00E2037D"/>
    <w:rsid w:val="00E21731"/>
    <w:rsid w:val="00E2386E"/>
    <w:rsid w:val="00E2461A"/>
    <w:rsid w:val="00E25771"/>
    <w:rsid w:val="00E2655B"/>
    <w:rsid w:val="00E2698D"/>
    <w:rsid w:val="00E2749A"/>
    <w:rsid w:val="00E278D0"/>
    <w:rsid w:val="00E3037D"/>
    <w:rsid w:val="00E308DE"/>
    <w:rsid w:val="00E32886"/>
    <w:rsid w:val="00E338EF"/>
    <w:rsid w:val="00E3592C"/>
    <w:rsid w:val="00E35CD0"/>
    <w:rsid w:val="00E35FB7"/>
    <w:rsid w:val="00E365EF"/>
    <w:rsid w:val="00E40BF9"/>
    <w:rsid w:val="00E4109F"/>
    <w:rsid w:val="00E4212B"/>
    <w:rsid w:val="00E452BC"/>
    <w:rsid w:val="00E45528"/>
    <w:rsid w:val="00E462C9"/>
    <w:rsid w:val="00E4731D"/>
    <w:rsid w:val="00E477E3"/>
    <w:rsid w:val="00E47AF5"/>
    <w:rsid w:val="00E50EC5"/>
    <w:rsid w:val="00E523C3"/>
    <w:rsid w:val="00E53244"/>
    <w:rsid w:val="00E532A0"/>
    <w:rsid w:val="00E53627"/>
    <w:rsid w:val="00E536FD"/>
    <w:rsid w:val="00E540D4"/>
    <w:rsid w:val="00E56C02"/>
    <w:rsid w:val="00E56E58"/>
    <w:rsid w:val="00E60536"/>
    <w:rsid w:val="00E6086C"/>
    <w:rsid w:val="00E615B3"/>
    <w:rsid w:val="00E63651"/>
    <w:rsid w:val="00E64119"/>
    <w:rsid w:val="00E64574"/>
    <w:rsid w:val="00E6731E"/>
    <w:rsid w:val="00E67EBC"/>
    <w:rsid w:val="00E71DC4"/>
    <w:rsid w:val="00E727E2"/>
    <w:rsid w:val="00E728FB"/>
    <w:rsid w:val="00E739FB"/>
    <w:rsid w:val="00E73C98"/>
    <w:rsid w:val="00E74D2E"/>
    <w:rsid w:val="00E766AB"/>
    <w:rsid w:val="00E77D7A"/>
    <w:rsid w:val="00E8055A"/>
    <w:rsid w:val="00E82123"/>
    <w:rsid w:val="00E82E6D"/>
    <w:rsid w:val="00E82FCD"/>
    <w:rsid w:val="00E83413"/>
    <w:rsid w:val="00E839CF"/>
    <w:rsid w:val="00E841C2"/>
    <w:rsid w:val="00E85A8E"/>
    <w:rsid w:val="00E8618A"/>
    <w:rsid w:val="00E86839"/>
    <w:rsid w:val="00E8798C"/>
    <w:rsid w:val="00E905A0"/>
    <w:rsid w:val="00E90A20"/>
    <w:rsid w:val="00E90FDE"/>
    <w:rsid w:val="00E92780"/>
    <w:rsid w:val="00E93C13"/>
    <w:rsid w:val="00E93D1A"/>
    <w:rsid w:val="00E940BE"/>
    <w:rsid w:val="00E948AE"/>
    <w:rsid w:val="00E948F4"/>
    <w:rsid w:val="00E970EB"/>
    <w:rsid w:val="00E97313"/>
    <w:rsid w:val="00E97E7D"/>
    <w:rsid w:val="00EA2EA9"/>
    <w:rsid w:val="00EA4232"/>
    <w:rsid w:val="00EA49DB"/>
    <w:rsid w:val="00EA4AEB"/>
    <w:rsid w:val="00EA4EE1"/>
    <w:rsid w:val="00EA4FCD"/>
    <w:rsid w:val="00EA5824"/>
    <w:rsid w:val="00EA6AEE"/>
    <w:rsid w:val="00EA7298"/>
    <w:rsid w:val="00EA7D71"/>
    <w:rsid w:val="00EB025B"/>
    <w:rsid w:val="00EB17C7"/>
    <w:rsid w:val="00EB3C44"/>
    <w:rsid w:val="00EB4126"/>
    <w:rsid w:val="00EB4C55"/>
    <w:rsid w:val="00EB66BA"/>
    <w:rsid w:val="00EC0994"/>
    <w:rsid w:val="00EC0AFD"/>
    <w:rsid w:val="00EC1412"/>
    <w:rsid w:val="00EC1676"/>
    <w:rsid w:val="00EC1F65"/>
    <w:rsid w:val="00EC2777"/>
    <w:rsid w:val="00EC27BF"/>
    <w:rsid w:val="00EC29F1"/>
    <w:rsid w:val="00EC2F1E"/>
    <w:rsid w:val="00EC3DCD"/>
    <w:rsid w:val="00EC5ECC"/>
    <w:rsid w:val="00EC6E32"/>
    <w:rsid w:val="00ED09E1"/>
    <w:rsid w:val="00ED2FEE"/>
    <w:rsid w:val="00EE0490"/>
    <w:rsid w:val="00EE19E9"/>
    <w:rsid w:val="00EE1F87"/>
    <w:rsid w:val="00EE4138"/>
    <w:rsid w:val="00EE4E10"/>
    <w:rsid w:val="00EE4F28"/>
    <w:rsid w:val="00EE55EF"/>
    <w:rsid w:val="00EE5C55"/>
    <w:rsid w:val="00EE68F4"/>
    <w:rsid w:val="00EE6A01"/>
    <w:rsid w:val="00EE7AA6"/>
    <w:rsid w:val="00EF3E9C"/>
    <w:rsid w:val="00EF45D8"/>
    <w:rsid w:val="00EF4912"/>
    <w:rsid w:val="00EF5EB2"/>
    <w:rsid w:val="00EF62DA"/>
    <w:rsid w:val="00EF63DB"/>
    <w:rsid w:val="00EF7E5C"/>
    <w:rsid w:val="00F00B5B"/>
    <w:rsid w:val="00F00C55"/>
    <w:rsid w:val="00F0171A"/>
    <w:rsid w:val="00F01E6F"/>
    <w:rsid w:val="00F02858"/>
    <w:rsid w:val="00F03A2A"/>
    <w:rsid w:val="00F03EEA"/>
    <w:rsid w:val="00F04340"/>
    <w:rsid w:val="00F04D8C"/>
    <w:rsid w:val="00F0692A"/>
    <w:rsid w:val="00F10A79"/>
    <w:rsid w:val="00F121E8"/>
    <w:rsid w:val="00F13485"/>
    <w:rsid w:val="00F13669"/>
    <w:rsid w:val="00F13B26"/>
    <w:rsid w:val="00F145C4"/>
    <w:rsid w:val="00F14AFC"/>
    <w:rsid w:val="00F16152"/>
    <w:rsid w:val="00F2004B"/>
    <w:rsid w:val="00F203E4"/>
    <w:rsid w:val="00F20D68"/>
    <w:rsid w:val="00F211D0"/>
    <w:rsid w:val="00F21BCD"/>
    <w:rsid w:val="00F24E95"/>
    <w:rsid w:val="00F3075F"/>
    <w:rsid w:val="00F31100"/>
    <w:rsid w:val="00F320B6"/>
    <w:rsid w:val="00F338E8"/>
    <w:rsid w:val="00F34882"/>
    <w:rsid w:val="00F34A73"/>
    <w:rsid w:val="00F352E8"/>
    <w:rsid w:val="00F36982"/>
    <w:rsid w:val="00F36EDD"/>
    <w:rsid w:val="00F374D0"/>
    <w:rsid w:val="00F37BA3"/>
    <w:rsid w:val="00F404A1"/>
    <w:rsid w:val="00F4058C"/>
    <w:rsid w:val="00F4188B"/>
    <w:rsid w:val="00F41C0F"/>
    <w:rsid w:val="00F4241A"/>
    <w:rsid w:val="00F42E69"/>
    <w:rsid w:val="00F43F49"/>
    <w:rsid w:val="00F44BFD"/>
    <w:rsid w:val="00F45341"/>
    <w:rsid w:val="00F459E2"/>
    <w:rsid w:val="00F45F72"/>
    <w:rsid w:val="00F4636A"/>
    <w:rsid w:val="00F46384"/>
    <w:rsid w:val="00F46F5F"/>
    <w:rsid w:val="00F50E88"/>
    <w:rsid w:val="00F51EA4"/>
    <w:rsid w:val="00F5203C"/>
    <w:rsid w:val="00F52422"/>
    <w:rsid w:val="00F55504"/>
    <w:rsid w:val="00F6050D"/>
    <w:rsid w:val="00F60A4D"/>
    <w:rsid w:val="00F627F4"/>
    <w:rsid w:val="00F635D3"/>
    <w:rsid w:val="00F641C9"/>
    <w:rsid w:val="00F66185"/>
    <w:rsid w:val="00F66DB2"/>
    <w:rsid w:val="00F677B4"/>
    <w:rsid w:val="00F6787C"/>
    <w:rsid w:val="00F67912"/>
    <w:rsid w:val="00F7185F"/>
    <w:rsid w:val="00F71A10"/>
    <w:rsid w:val="00F71FE0"/>
    <w:rsid w:val="00F725D3"/>
    <w:rsid w:val="00F727A6"/>
    <w:rsid w:val="00F72AA2"/>
    <w:rsid w:val="00F735B3"/>
    <w:rsid w:val="00F7424F"/>
    <w:rsid w:val="00F753E9"/>
    <w:rsid w:val="00F7647A"/>
    <w:rsid w:val="00F76A0D"/>
    <w:rsid w:val="00F777D7"/>
    <w:rsid w:val="00F77BA0"/>
    <w:rsid w:val="00F8042B"/>
    <w:rsid w:val="00F808E1"/>
    <w:rsid w:val="00F80926"/>
    <w:rsid w:val="00F80B7A"/>
    <w:rsid w:val="00F80CED"/>
    <w:rsid w:val="00F8210A"/>
    <w:rsid w:val="00F8325D"/>
    <w:rsid w:val="00F836D4"/>
    <w:rsid w:val="00F846AB"/>
    <w:rsid w:val="00F86D63"/>
    <w:rsid w:val="00F8749E"/>
    <w:rsid w:val="00F87521"/>
    <w:rsid w:val="00F878CD"/>
    <w:rsid w:val="00F87C10"/>
    <w:rsid w:val="00F87E97"/>
    <w:rsid w:val="00F910EB"/>
    <w:rsid w:val="00F92207"/>
    <w:rsid w:val="00F936E6"/>
    <w:rsid w:val="00F94175"/>
    <w:rsid w:val="00F94ECB"/>
    <w:rsid w:val="00F96A7F"/>
    <w:rsid w:val="00FA0F94"/>
    <w:rsid w:val="00FA3644"/>
    <w:rsid w:val="00FA4AA9"/>
    <w:rsid w:val="00FA6C10"/>
    <w:rsid w:val="00FA6F03"/>
    <w:rsid w:val="00FA721C"/>
    <w:rsid w:val="00FA7823"/>
    <w:rsid w:val="00FA7D13"/>
    <w:rsid w:val="00FA7E4A"/>
    <w:rsid w:val="00FB059A"/>
    <w:rsid w:val="00FB0706"/>
    <w:rsid w:val="00FB0BFE"/>
    <w:rsid w:val="00FB1ACB"/>
    <w:rsid w:val="00FB23BF"/>
    <w:rsid w:val="00FB2A31"/>
    <w:rsid w:val="00FB5854"/>
    <w:rsid w:val="00FB58E4"/>
    <w:rsid w:val="00FB5FDD"/>
    <w:rsid w:val="00FB6AEC"/>
    <w:rsid w:val="00FB7B69"/>
    <w:rsid w:val="00FC03E1"/>
    <w:rsid w:val="00FC0466"/>
    <w:rsid w:val="00FC0546"/>
    <w:rsid w:val="00FC0A56"/>
    <w:rsid w:val="00FC11C6"/>
    <w:rsid w:val="00FC2AE1"/>
    <w:rsid w:val="00FC3D5D"/>
    <w:rsid w:val="00FC563C"/>
    <w:rsid w:val="00FD18C5"/>
    <w:rsid w:val="00FD1EA1"/>
    <w:rsid w:val="00FD2031"/>
    <w:rsid w:val="00FD31E4"/>
    <w:rsid w:val="00FD34F2"/>
    <w:rsid w:val="00FD37FE"/>
    <w:rsid w:val="00FD5FEC"/>
    <w:rsid w:val="00FD6227"/>
    <w:rsid w:val="00FD6AC8"/>
    <w:rsid w:val="00FD6ADD"/>
    <w:rsid w:val="00FE0895"/>
    <w:rsid w:val="00FE099C"/>
    <w:rsid w:val="00FE0CBF"/>
    <w:rsid w:val="00FE1CB1"/>
    <w:rsid w:val="00FE36A8"/>
    <w:rsid w:val="00FE3A19"/>
    <w:rsid w:val="00FE485F"/>
    <w:rsid w:val="00FE4DDF"/>
    <w:rsid w:val="00FE5099"/>
    <w:rsid w:val="00FE5DD2"/>
    <w:rsid w:val="00FE6235"/>
    <w:rsid w:val="00FE6723"/>
    <w:rsid w:val="00FE6D41"/>
    <w:rsid w:val="00FF1414"/>
    <w:rsid w:val="00FF1A1B"/>
    <w:rsid w:val="00FF1EBA"/>
    <w:rsid w:val="00FF3395"/>
    <w:rsid w:val="00FF34C4"/>
    <w:rsid w:val="00FF76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47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06BAE"/>
    <w:pPr>
      <w:widowControl w:val="0"/>
    </w:pPr>
    <w:rPr>
      <w:rFonts w:eastAsia="PMingLiU"/>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06BAE"/>
    <w:pPr>
      <w:tabs>
        <w:tab w:val="center" w:pos="4153"/>
        <w:tab w:val="right" w:pos="8306"/>
      </w:tabs>
      <w:snapToGrid w:val="0"/>
    </w:pPr>
  </w:style>
  <w:style w:type="character" w:customStyle="1" w:styleId="FooterChar">
    <w:name w:val="Footer Char"/>
    <w:link w:val="Footer"/>
    <w:uiPriority w:val="99"/>
    <w:semiHidden/>
    <w:rsid w:val="00C26663"/>
    <w:rPr>
      <w:rFonts w:eastAsia="PMingLiU"/>
      <w:kern w:val="2"/>
      <w:sz w:val="24"/>
      <w:szCs w:val="24"/>
    </w:rPr>
  </w:style>
  <w:style w:type="character" w:styleId="PageNumber">
    <w:name w:val="page number"/>
    <w:uiPriority w:val="99"/>
    <w:rsid w:val="00006BAE"/>
    <w:rPr>
      <w:rFonts w:cs="Times New Roman"/>
    </w:rPr>
  </w:style>
  <w:style w:type="paragraph" w:styleId="BodyText2">
    <w:name w:val="Body Text 2"/>
    <w:basedOn w:val="Normal"/>
    <w:link w:val="BodyText2Char"/>
    <w:uiPriority w:val="99"/>
    <w:rsid w:val="00006BAE"/>
  </w:style>
  <w:style w:type="character" w:customStyle="1" w:styleId="BodyText2Char">
    <w:name w:val="Body Text 2 Char"/>
    <w:link w:val="BodyText2"/>
    <w:uiPriority w:val="99"/>
    <w:semiHidden/>
    <w:rsid w:val="00C26663"/>
    <w:rPr>
      <w:rFonts w:eastAsia="PMingLiU"/>
      <w:kern w:val="2"/>
      <w:sz w:val="24"/>
      <w:szCs w:val="24"/>
    </w:rPr>
  </w:style>
  <w:style w:type="paragraph" w:styleId="Header">
    <w:name w:val="header"/>
    <w:basedOn w:val="Normal"/>
    <w:link w:val="HeaderChar"/>
    <w:uiPriority w:val="99"/>
    <w:rsid w:val="00006BAE"/>
    <w:pPr>
      <w:tabs>
        <w:tab w:val="center" w:pos="4320"/>
        <w:tab w:val="right" w:pos="8640"/>
      </w:tabs>
    </w:pPr>
  </w:style>
  <w:style w:type="character" w:customStyle="1" w:styleId="HeaderChar">
    <w:name w:val="Header Char"/>
    <w:link w:val="Header"/>
    <w:uiPriority w:val="99"/>
    <w:semiHidden/>
    <w:rsid w:val="00C26663"/>
    <w:rPr>
      <w:rFonts w:eastAsia="PMingLiU"/>
      <w:kern w:val="2"/>
      <w:sz w:val="24"/>
      <w:szCs w:val="24"/>
    </w:rPr>
  </w:style>
  <w:style w:type="paragraph" w:styleId="BalloonText">
    <w:name w:val="Balloon Text"/>
    <w:basedOn w:val="Normal"/>
    <w:link w:val="BalloonTextChar"/>
    <w:uiPriority w:val="99"/>
    <w:semiHidden/>
    <w:unhideWhenUsed/>
    <w:rsid w:val="00006BAE"/>
    <w:rPr>
      <w:rFonts w:ascii="Lucida Grande" w:hAnsi="Lucida Grande"/>
      <w:sz w:val="18"/>
      <w:szCs w:val="18"/>
    </w:rPr>
  </w:style>
  <w:style w:type="character" w:customStyle="1" w:styleId="BalloonTextChar">
    <w:name w:val="Balloon Text Char"/>
    <w:link w:val="BalloonText"/>
    <w:uiPriority w:val="99"/>
    <w:semiHidden/>
    <w:locked/>
    <w:rsid w:val="00006BAE"/>
    <w:rPr>
      <w:rFonts w:ascii="Lucida Grande" w:eastAsia="PMingLiU" w:hAnsi="Lucida Grande" w:cs="Times New Roman"/>
      <w:kern w:val="2"/>
      <w:sz w:val="18"/>
      <w:szCs w:val="18"/>
    </w:rPr>
  </w:style>
  <w:style w:type="character" w:styleId="CommentReference">
    <w:name w:val="annotation reference"/>
    <w:uiPriority w:val="99"/>
    <w:semiHidden/>
    <w:unhideWhenUsed/>
    <w:rsid w:val="00006BAE"/>
    <w:rPr>
      <w:rFonts w:cs="Times New Roman"/>
      <w:sz w:val="18"/>
      <w:szCs w:val="18"/>
    </w:rPr>
  </w:style>
  <w:style w:type="paragraph" w:styleId="CommentText">
    <w:name w:val="annotation text"/>
    <w:basedOn w:val="Normal"/>
    <w:link w:val="CommentTextChar"/>
    <w:uiPriority w:val="99"/>
    <w:unhideWhenUsed/>
    <w:rsid w:val="00006BAE"/>
  </w:style>
  <w:style w:type="character" w:customStyle="1" w:styleId="CommentTextChar">
    <w:name w:val="Comment Text Char"/>
    <w:link w:val="CommentText"/>
    <w:uiPriority w:val="99"/>
    <w:semiHidden/>
    <w:locked/>
    <w:rsid w:val="00006BAE"/>
    <w:rPr>
      <w:rFonts w:eastAsia="PMingLiU" w:cs="Times New Roman"/>
      <w:kern w:val="2"/>
      <w:sz w:val="24"/>
      <w:szCs w:val="24"/>
    </w:rPr>
  </w:style>
  <w:style w:type="paragraph" w:styleId="CommentSubject">
    <w:name w:val="annotation subject"/>
    <w:basedOn w:val="CommentText"/>
    <w:next w:val="CommentText"/>
    <w:link w:val="CommentSubjectChar"/>
    <w:uiPriority w:val="99"/>
    <w:semiHidden/>
    <w:unhideWhenUsed/>
    <w:rsid w:val="00006BAE"/>
    <w:rPr>
      <w:b/>
      <w:bCs/>
    </w:rPr>
  </w:style>
  <w:style w:type="character" w:customStyle="1" w:styleId="CommentSubjectChar">
    <w:name w:val="Comment Subject Char"/>
    <w:link w:val="CommentSubject"/>
    <w:uiPriority w:val="99"/>
    <w:semiHidden/>
    <w:locked/>
    <w:rsid w:val="00006BAE"/>
    <w:rPr>
      <w:rFonts w:eastAsia="PMingLiU" w:cs="Times New Roman"/>
      <w:b/>
      <w:bCs/>
      <w:kern w:val="2"/>
      <w:sz w:val="24"/>
      <w:szCs w:val="24"/>
    </w:rPr>
  </w:style>
  <w:style w:type="paragraph" w:styleId="NormalWeb">
    <w:name w:val="Normal (Web)"/>
    <w:basedOn w:val="Normal"/>
    <w:uiPriority w:val="99"/>
    <w:rsid w:val="00006BAE"/>
    <w:pPr>
      <w:widowControl/>
      <w:spacing w:beforeLines="1" w:afterLines="1"/>
    </w:pPr>
    <w:rPr>
      <w:rFonts w:ascii="Times" w:eastAsia="Times New Roman" w:hAnsi="Times"/>
      <w:kern w:val="0"/>
      <w:sz w:val="20"/>
      <w:szCs w:val="20"/>
      <w:lang w:eastAsia="en-US"/>
    </w:rPr>
  </w:style>
  <w:style w:type="character" w:customStyle="1" w:styleId="CommentTextChar2">
    <w:name w:val="Comment Text Char2"/>
    <w:semiHidden/>
    <w:rsid w:val="00B11266"/>
    <w:rPr>
      <w:rFonts w:ascii="Times" w:hAnsi="Times" w:cs="Times"/>
    </w:rPr>
  </w:style>
  <w:style w:type="character" w:styleId="LineNumber">
    <w:name w:val="line number"/>
    <w:uiPriority w:val="99"/>
    <w:semiHidden/>
    <w:unhideWhenUsed/>
    <w:rsid w:val="0070780D"/>
    <w:rPr>
      <w:rFonts w:cs="Times New Roman"/>
    </w:rPr>
  </w:style>
  <w:style w:type="character" w:styleId="Hyperlink">
    <w:name w:val="Hyperlink"/>
    <w:rsid w:val="008222A5"/>
    <w:rPr>
      <w:color w:val="0000FF"/>
      <w:u w:val="single"/>
    </w:rPr>
  </w:style>
  <w:style w:type="character" w:styleId="Emphasis">
    <w:name w:val="Emphasis"/>
    <w:qFormat/>
    <w:rsid w:val="00E610DA"/>
    <w:rPr>
      <w:i/>
      <w:iCs/>
    </w:rPr>
  </w:style>
  <w:style w:type="paragraph" w:customStyle="1" w:styleId="-11">
    <w:name w:val="彩色網底 - 輔色 11"/>
    <w:hidden/>
    <w:rsid w:val="00D70981"/>
    <w:rPr>
      <w:rFonts w:eastAsia="PMingLiU"/>
      <w:kern w:val="2"/>
      <w:sz w:val="24"/>
      <w:szCs w:val="24"/>
    </w:rPr>
  </w:style>
  <w:style w:type="paragraph" w:styleId="HTMLPreformatted">
    <w:name w:val="HTML Preformatted"/>
    <w:basedOn w:val="Normal"/>
    <w:link w:val="HTMLPreformattedChar"/>
    <w:uiPriority w:val="99"/>
    <w:unhideWhenUsed/>
    <w:rsid w:val="00445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kern w:val="0"/>
      <w:sz w:val="20"/>
      <w:szCs w:val="20"/>
    </w:rPr>
  </w:style>
  <w:style w:type="character" w:customStyle="1" w:styleId="HTMLPreformattedChar">
    <w:name w:val="HTML Preformatted Char"/>
    <w:link w:val="HTMLPreformatted"/>
    <w:uiPriority w:val="99"/>
    <w:rsid w:val="00445A70"/>
    <w:rPr>
      <w:rFonts w:ascii="Courier New" w:eastAsia="Times New Roman" w:hAnsi="Courier New" w:cs="Courier New"/>
    </w:rPr>
  </w:style>
  <w:style w:type="paragraph" w:styleId="Revision">
    <w:name w:val="Revision"/>
    <w:hidden/>
    <w:rsid w:val="00E86839"/>
    <w:rPr>
      <w:rFonts w:eastAsia="PMingLiU"/>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06BAE"/>
    <w:pPr>
      <w:widowControl w:val="0"/>
    </w:pPr>
    <w:rPr>
      <w:rFonts w:eastAsia="PMingLiU"/>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06BAE"/>
    <w:pPr>
      <w:tabs>
        <w:tab w:val="center" w:pos="4153"/>
        <w:tab w:val="right" w:pos="8306"/>
      </w:tabs>
      <w:snapToGrid w:val="0"/>
    </w:pPr>
  </w:style>
  <w:style w:type="character" w:customStyle="1" w:styleId="FooterChar">
    <w:name w:val="Footer Char"/>
    <w:link w:val="Footer"/>
    <w:uiPriority w:val="99"/>
    <w:semiHidden/>
    <w:rsid w:val="00C26663"/>
    <w:rPr>
      <w:rFonts w:eastAsia="PMingLiU"/>
      <w:kern w:val="2"/>
      <w:sz w:val="24"/>
      <w:szCs w:val="24"/>
    </w:rPr>
  </w:style>
  <w:style w:type="character" w:styleId="PageNumber">
    <w:name w:val="page number"/>
    <w:uiPriority w:val="99"/>
    <w:rsid w:val="00006BAE"/>
    <w:rPr>
      <w:rFonts w:cs="Times New Roman"/>
    </w:rPr>
  </w:style>
  <w:style w:type="paragraph" w:styleId="BodyText2">
    <w:name w:val="Body Text 2"/>
    <w:basedOn w:val="Normal"/>
    <w:link w:val="BodyText2Char"/>
    <w:uiPriority w:val="99"/>
    <w:rsid w:val="00006BAE"/>
  </w:style>
  <w:style w:type="character" w:customStyle="1" w:styleId="BodyText2Char">
    <w:name w:val="Body Text 2 Char"/>
    <w:link w:val="BodyText2"/>
    <w:uiPriority w:val="99"/>
    <w:semiHidden/>
    <w:rsid w:val="00C26663"/>
    <w:rPr>
      <w:rFonts w:eastAsia="PMingLiU"/>
      <w:kern w:val="2"/>
      <w:sz w:val="24"/>
      <w:szCs w:val="24"/>
    </w:rPr>
  </w:style>
  <w:style w:type="paragraph" w:styleId="Header">
    <w:name w:val="header"/>
    <w:basedOn w:val="Normal"/>
    <w:link w:val="HeaderChar"/>
    <w:uiPriority w:val="99"/>
    <w:rsid w:val="00006BAE"/>
    <w:pPr>
      <w:tabs>
        <w:tab w:val="center" w:pos="4320"/>
        <w:tab w:val="right" w:pos="8640"/>
      </w:tabs>
    </w:pPr>
  </w:style>
  <w:style w:type="character" w:customStyle="1" w:styleId="HeaderChar">
    <w:name w:val="Header Char"/>
    <w:link w:val="Header"/>
    <w:uiPriority w:val="99"/>
    <w:semiHidden/>
    <w:rsid w:val="00C26663"/>
    <w:rPr>
      <w:rFonts w:eastAsia="PMingLiU"/>
      <w:kern w:val="2"/>
      <w:sz w:val="24"/>
      <w:szCs w:val="24"/>
    </w:rPr>
  </w:style>
  <w:style w:type="paragraph" w:styleId="BalloonText">
    <w:name w:val="Balloon Text"/>
    <w:basedOn w:val="Normal"/>
    <w:link w:val="BalloonTextChar"/>
    <w:uiPriority w:val="99"/>
    <w:semiHidden/>
    <w:unhideWhenUsed/>
    <w:rsid w:val="00006BAE"/>
    <w:rPr>
      <w:rFonts w:ascii="Lucida Grande" w:hAnsi="Lucida Grande"/>
      <w:sz w:val="18"/>
      <w:szCs w:val="18"/>
    </w:rPr>
  </w:style>
  <w:style w:type="character" w:customStyle="1" w:styleId="BalloonTextChar">
    <w:name w:val="Balloon Text Char"/>
    <w:link w:val="BalloonText"/>
    <w:uiPriority w:val="99"/>
    <w:semiHidden/>
    <w:locked/>
    <w:rsid w:val="00006BAE"/>
    <w:rPr>
      <w:rFonts w:ascii="Lucida Grande" w:eastAsia="PMingLiU" w:hAnsi="Lucida Grande" w:cs="Times New Roman"/>
      <w:kern w:val="2"/>
      <w:sz w:val="18"/>
      <w:szCs w:val="18"/>
    </w:rPr>
  </w:style>
  <w:style w:type="character" w:styleId="CommentReference">
    <w:name w:val="annotation reference"/>
    <w:uiPriority w:val="99"/>
    <w:semiHidden/>
    <w:unhideWhenUsed/>
    <w:rsid w:val="00006BAE"/>
    <w:rPr>
      <w:rFonts w:cs="Times New Roman"/>
      <w:sz w:val="18"/>
      <w:szCs w:val="18"/>
    </w:rPr>
  </w:style>
  <w:style w:type="paragraph" w:styleId="CommentText">
    <w:name w:val="annotation text"/>
    <w:basedOn w:val="Normal"/>
    <w:link w:val="CommentTextChar"/>
    <w:uiPriority w:val="99"/>
    <w:unhideWhenUsed/>
    <w:rsid w:val="00006BAE"/>
  </w:style>
  <w:style w:type="character" w:customStyle="1" w:styleId="CommentTextChar">
    <w:name w:val="Comment Text Char"/>
    <w:link w:val="CommentText"/>
    <w:uiPriority w:val="99"/>
    <w:semiHidden/>
    <w:locked/>
    <w:rsid w:val="00006BAE"/>
    <w:rPr>
      <w:rFonts w:eastAsia="PMingLiU" w:cs="Times New Roman"/>
      <w:kern w:val="2"/>
      <w:sz w:val="24"/>
      <w:szCs w:val="24"/>
    </w:rPr>
  </w:style>
  <w:style w:type="paragraph" w:styleId="CommentSubject">
    <w:name w:val="annotation subject"/>
    <w:basedOn w:val="CommentText"/>
    <w:next w:val="CommentText"/>
    <w:link w:val="CommentSubjectChar"/>
    <w:uiPriority w:val="99"/>
    <w:semiHidden/>
    <w:unhideWhenUsed/>
    <w:rsid w:val="00006BAE"/>
    <w:rPr>
      <w:b/>
      <w:bCs/>
    </w:rPr>
  </w:style>
  <w:style w:type="character" w:customStyle="1" w:styleId="CommentSubjectChar">
    <w:name w:val="Comment Subject Char"/>
    <w:link w:val="CommentSubject"/>
    <w:uiPriority w:val="99"/>
    <w:semiHidden/>
    <w:locked/>
    <w:rsid w:val="00006BAE"/>
    <w:rPr>
      <w:rFonts w:eastAsia="PMingLiU" w:cs="Times New Roman"/>
      <w:b/>
      <w:bCs/>
      <w:kern w:val="2"/>
      <w:sz w:val="24"/>
      <w:szCs w:val="24"/>
    </w:rPr>
  </w:style>
  <w:style w:type="paragraph" w:styleId="NormalWeb">
    <w:name w:val="Normal (Web)"/>
    <w:basedOn w:val="Normal"/>
    <w:uiPriority w:val="99"/>
    <w:rsid w:val="00006BAE"/>
    <w:pPr>
      <w:widowControl/>
      <w:spacing w:beforeLines="1" w:afterLines="1"/>
    </w:pPr>
    <w:rPr>
      <w:rFonts w:ascii="Times" w:eastAsia="Times New Roman" w:hAnsi="Times"/>
      <w:kern w:val="0"/>
      <w:sz w:val="20"/>
      <w:szCs w:val="20"/>
      <w:lang w:eastAsia="en-US"/>
    </w:rPr>
  </w:style>
  <w:style w:type="character" w:customStyle="1" w:styleId="CommentTextChar2">
    <w:name w:val="Comment Text Char2"/>
    <w:semiHidden/>
    <w:rsid w:val="00B11266"/>
    <w:rPr>
      <w:rFonts w:ascii="Times" w:hAnsi="Times" w:cs="Times"/>
    </w:rPr>
  </w:style>
  <w:style w:type="character" w:styleId="LineNumber">
    <w:name w:val="line number"/>
    <w:uiPriority w:val="99"/>
    <w:semiHidden/>
    <w:unhideWhenUsed/>
    <w:rsid w:val="0070780D"/>
    <w:rPr>
      <w:rFonts w:cs="Times New Roman"/>
    </w:rPr>
  </w:style>
  <w:style w:type="character" w:styleId="Hyperlink">
    <w:name w:val="Hyperlink"/>
    <w:rsid w:val="008222A5"/>
    <w:rPr>
      <w:color w:val="0000FF"/>
      <w:u w:val="single"/>
    </w:rPr>
  </w:style>
  <w:style w:type="character" w:styleId="Emphasis">
    <w:name w:val="Emphasis"/>
    <w:qFormat/>
    <w:rsid w:val="00E610DA"/>
    <w:rPr>
      <w:i/>
      <w:iCs/>
    </w:rPr>
  </w:style>
  <w:style w:type="paragraph" w:customStyle="1" w:styleId="-11">
    <w:name w:val="彩色網底 - 輔色 11"/>
    <w:hidden/>
    <w:rsid w:val="00D70981"/>
    <w:rPr>
      <w:rFonts w:eastAsia="PMingLiU"/>
      <w:kern w:val="2"/>
      <w:sz w:val="24"/>
      <w:szCs w:val="24"/>
    </w:rPr>
  </w:style>
  <w:style w:type="paragraph" w:styleId="HTMLPreformatted">
    <w:name w:val="HTML Preformatted"/>
    <w:basedOn w:val="Normal"/>
    <w:link w:val="HTMLPreformattedChar"/>
    <w:uiPriority w:val="99"/>
    <w:unhideWhenUsed/>
    <w:rsid w:val="00445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kern w:val="0"/>
      <w:sz w:val="20"/>
      <w:szCs w:val="20"/>
    </w:rPr>
  </w:style>
  <w:style w:type="character" w:customStyle="1" w:styleId="HTMLPreformattedChar">
    <w:name w:val="HTML Preformatted Char"/>
    <w:link w:val="HTMLPreformatted"/>
    <w:uiPriority w:val="99"/>
    <w:rsid w:val="00445A70"/>
    <w:rPr>
      <w:rFonts w:ascii="Courier New" w:eastAsia="Times New Roman" w:hAnsi="Courier New" w:cs="Courier New"/>
    </w:rPr>
  </w:style>
  <w:style w:type="paragraph" w:styleId="Revision">
    <w:name w:val="Revision"/>
    <w:hidden/>
    <w:rsid w:val="00E86839"/>
    <w:rPr>
      <w:rFonts w:eastAsia="PMingLiU"/>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0993">
      <w:bodyDiv w:val="1"/>
      <w:marLeft w:val="0"/>
      <w:marRight w:val="0"/>
      <w:marTop w:val="0"/>
      <w:marBottom w:val="0"/>
      <w:divBdr>
        <w:top w:val="none" w:sz="0" w:space="0" w:color="auto"/>
        <w:left w:val="none" w:sz="0" w:space="0" w:color="auto"/>
        <w:bottom w:val="none" w:sz="0" w:space="0" w:color="auto"/>
        <w:right w:val="none" w:sz="0" w:space="0" w:color="auto"/>
      </w:divBdr>
    </w:div>
    <w:div w:id="43457197">
      <w:bodyDiv w:val="1"/>
      <w:marLeft w:val="0"/>
      <w:marRight w:val="0"/>
      <w:marTop w:val="0"/>
      <w:marBottom w:val="0"/>
      <w:divBdr>
        <w:top w:val="none" w:sz="0" w:space="0" w:color="auto"/>
        <w:left w:val="none" w:sz="0" w:space="0" w:color="auto"/>
        <w:bottom w:val="none" w:sz="0" w:space="0" w:color="auto"/>
        <w:right w:val="none" w:sz="0" w:space="0" w:color="auto"/>
      </w:divBdr>
    </w:div>
    <w:div w:id="62223879">
      <w:bodyDiv w:val="1"/>
      <w:marLeft w:val="0"/>
      <w:marRight w:val="0"/>
      <w:marTop w:val="0"/>
      <w:marBottom w:val="0"/>
      <w:divBdr>
        <w:top w:val="none" w:sz="0" w:space="0" w:color="auto"/>
        <w:left w:val="none" w:sz="0" w:space="0" w:color="auto"/>
        <w:bottom w:val="none" w:sz="0" w:space="0" w:color="auto"/>
        <w:right w:val="none" w:sz="0" w:space="0" w:color="auto"/>
      </w:divBdr>
    </w:div>
    <w:div w:id="98063888">
      <w:bodyDiv w:val="1"/>
      <w:marLeft w:val="0"/>
      <w:marRight w:val="0"/>
      <w:marTop w:val="0"/>
      <w:marBottom w:val="0"/>
      <w:divBdr>
        <w:top w:val="none" w:sz="0" w:space="0" w:color="auto"/>
        <w:left w:val="none" w:sz="0" w:space="0" w:color="auto"/>
        <w:bottom w:val="none" w:sz="0" w:space="0" w:color="auto"/>
        <w:right w:val="none" w:sz="0" w:space="0" w:color="auto"/>
      </w:divBdr>
    </w:div>
    <w:div w:id="129369186">
      <w:bodyDiv w:val="1"/>
      <w:marLeft w:val="0"/>
      <w:marRight w:val="0"/>
      <w:marTop w:val="0"/>
      <w:marBottom w:val="0"/>
      <w:divBdr>
        <w:top w:val="none" w:sz="0" w:space="0" w:color="auto"/>
        <w:left w:val="none" w:sz="0" w:space="0" w:color="auto"/>
        <w:bottom w:val="none" w:sz="0" w:space="0" w:color="auto"/>
        <w:right w:val="none" w:sz="0" w:space="0" w:color="auto"/>
      </w:divBdr>
    </w:div>
    <w:div w:id="423571350">
      <w:bodyDiv w:val="1"/>
      <w:marLeft w:val="0"/>
      <w:marRight w:val="0"/>
      <w:marTop w:val="0"/>
      <w:marBottom w:val="0"/>
      <w:divBdr>
        <w:top w:val="none" w:sz="0" w:space="0" w:color="auto"/>
        <w:left w:val="none" w:sz="0" w:space="0" w:color="auto"/>
        <w:bottom w:val="none" w:sz="0" w:space="0" w:color="auto"/>
        <w:right w:val="none" w:sz="0" w:space="0" w:color="auto"/>
      </w:divBdr>
    </w:div>
    <w:div w:id="466162644">
      <w:bodyDiv w:val="1"/>
      <w:marLeft w:val="0"/>
      <w:marRight w:val="0"/>
      <w:marTop w:val="0"/>
      <w:marBottom w:val="0"/>
      <w:divBdr>
        <w:top w:val="none" w:sz="0" w:space="0" w:color="auto"/>
        <w:left w:val="none" w:sz="0" w:space="0" w:color="auto"/>
        <w:bottom w:val="none" w:sz="0" w:space="0" w:color="auto"/>
        <w:right w:val="none" w:sz="0" w:space="0" w:color="auto"/>
      </w:divBdr>
    </w:div>
    <w:div w:id="589630610">
      <w:bodyDiv w:val="1"/>
      <w:marLeft w:val="0"/>
      <w:marRight w:val="0"/>
      <w:marTop w:val="0"/>
      <w:marBottom w:val="0"/>
      <w:divBdr>
        <w:top w:val="none" w:sz="0" w:space="0" w:color="auto"/>
        <w:left w:val="none" w:sz="0" w:space="0" w:color="auto"/>
        <w:bottom w:val="none" w:sz="0" w:space="0" w:color="auto"/>
        <w:right w:val="none" w:sz="0" w:space="0" w:color="auto"/>
      </w:divBdr>
    </w:div>
    <w:div w:id="681857319">
      <w:bodyDiv w:val="1"/>
      <w:marLeft w:val="0"/>
      <w:marRight w:val="0"/>
      <w:marTop w:val="0"/>
      <w:marBottom w:val="0"/>
      <w:divBdr>
        <w:top w:val="none" w:sz="0" w:space="0" w:color="auto"/>
        <w:left w:val="none" w:sz="0" w:space="0" w:color="auto"/>
        <w:bottom w:val="none" w:sz="0" w:space="0" w:color="auto"/>
        <w:right w:val="none" w:sz="0" w:space="0" w:color="auto"/>
      </w:divBdr>
    </w:div>
    <w:div w:id="992373063">
      <w:bodyDiv w:val="1"/>
      <w:marLeft w:val="0"/>
      <w:marRight w:val="0"/>
      <w:marTop w:val="0"/>
      <w:marBottom w:val="0"/>
      <w:divBdr>
        <w:top w:val="none" w:sz="0" w:space="0" w:color="auto"/>
        <w:left w:val="none" w:sz="0" w:space="0" w:color="auto"/>
        <w:bottom w:val="none" w:sz="0" w:space="0" w:color="auto"/>
        <w:right w:val="none" w:sz="0" w:space="0" w:color="auto"/>
      </w:divBdr>
    </w:div>
    <w:div w:id="1063405076">
      <w:bodyDiv w:val="1"/>
      <w:marLeft w:val="0"/>
      <w:marRight w:val="0"/>
      <w:marTop w:val="0"/>
      <w:marBottom w:val="0"/>
      <w:divBdr>
        <w:top w:val="none" w:sz="0" w:space="0" w:color="auto"/>
        <w:left w:val="none" w:sz="0" w:space="0" w:color="auto"/>
        <w:bottom w:val="none" w:sz="0" w:space="0" w:color="auto"/>
        <w:right w:val="none" w:sz="0" w:space="0" w:color="auto"/>
      </w:divBdr>
    </w:div>
    <w:div w:id="1123617082">
      <w:marLeft w:val="0"/>
      <w:marRight w:val="0"/>
      <w:marTop w:val="0"/>
      <w:marBottom w:val="0"/>
      <w:divBdr>
        <w:top w:val="none" w:sz="0" w:space="0" w:color="auto"/>
        <w:left w:val="none" w:sz="0" w:space="0" w:color="auto"/>
        <w:bottom w:val="none" w:sz="0" w:space="0" w:color="auto"/>
        <w:right w:val="none" w:sz="0" w:space="0" w:color="auto"/>
      </w:divBdr>
    </w:div>
    <w:div w:id="1123617083">
      <w:marLeft w:val="0"/>
      <w:marRight w:val="0"/>
      <w:marTop w:val="0"/>
      <w:marBottom w:val="0"/>
      <w:divBdr>
        <w:top w:val="none" w:sz="0" w:space="0" w:color="auto"/>
        <w:left w:val="none" w:sz="0" w:space="0" w:color="auto"/>
        <w:bottom w:val="none" w:sz="0" w:space="0" w:color="auto"/>
        <w:right w:val="none" w:sz="0" w:space="0" w:color="auto"/>
      </w:divBdr>
    </w:div>
    <w:div w:id="1123617084">
      <w:marLeft w:val="0"/>
      <w:marRight w:val="0"/>
      <w:marTop w:val="0"/>
      <w:marBottom w:val="0"/>
      <w:divBdr>
        <w:top w:val="none" w:sz="0" w:space="0" w:color="auto"/>
        <w:left w:val="none" w:sz="0" w:space="0" w:color="auto"/>
        <w:bottom w:val="none" w:sz="0" w:space="0" w:color="auto"/>
        <w:right w:val="none" w:sz="0" w:space="0" w:color="auto"/>
      </w:divBdr>
    </w:div>
    <w:div w:id="1123617085">
      <w:marLeft w:val="0"/>
      <w:marRight w:val="0"/>
      <w:marTop w:val="0"/>
      <w:marBottom w:val="0"/>
      <w:divBdr>
        <w:top w:val="none" w:sz="0" w:space="0" w:color="auto"/>
        <w:left w:val="none" w:sz="0" w:space="0" w:color="auto"/>
        <w:bottom w:val="none" w:sz="0" w:space="0" w:color="auto"/>
        <w:right w:val="none" w:sz="0" w:space="0" w:color="auto"/>
      </w:divBdr>
    </w:div>
    <w:div w:id="1123617086">
      <w:marLeft w:val="0"/>
      <w:marRight w:val="0"/>
      <w:marTop w:val="0"/>
      <w:marBottom w:val="0"/>
      <w:divBdr>
        <w:top w:val="none" w:sz="0" w:space="0" w:color="auto"/>
        <w:left w:val="none" w:sz="0" w:space="0" w:color="auto"/>
        <w:bottom w:val="none" w:sz="0" w:space="0" w:color="auto"/>
        <w:right w:val="none" w:sz="0" w:space="0" w:color="auto"/>
      </w:divBdr>
    </w:div>
    <w:div w:id="1123617087">
      <w:marLeft w:val="0"/>
      <w:marRight w:val="0"/>
      <w:marTop w:val="0"/>
      <w:marBottom w:val="0"/>
      <w:divBdr>
        <w:top w:val="none" w:sz="0" w:space="0" w:color="auto"/>
        <w:left w:val="none" w:sz="0" w:space="0" w:color="auto"/>
        <w:bottom w:val="none" w:sz="0" w:space="0" w:color="auto"/>
        <w:right w:val="none" w:sz="0" w:space="0" w:color="auto"/>
      </w:divBdr>
    </w:div>
    <w:div w:id="1123617088">
      <w:marLeft w:val="0"/>
      <w:marRight w:val="0"/>
      <w:marTop w:val="0"/>
      <w:marBottom w:val="0"/>
      <w:divBdr>
        <w:top w:val="none" w:sz="0" w:space="0" w:color="auto"/>
        <w:left w:val="none" w:sz="0" w:space="0" w:color="auto"/>
        <w:bottom w:val="none" w:sz="0" w:space="0" w:color="auto"/>
        <w:right w:val="none" w:sz="0" w:space="0" w:color="auto"/>
      </w:divBdr>
    </w:div>
    <w:div w:id="1123617089">
      <w:marLeft w:val="0"/>
      <w:marRight w:val="0"/>
      <w:marTop w:val="0"/>
      <w:marBottom w:val="0"/>
      <w:divBdr>
        <w:top w:val="none" w:sz="0" w:space="0" w:color="auto"/>
        <w:left w:val="none" w:sz="0" w:space="0" w:color="auto"/>
        <w:bottom w:val="none" w:sz="0" w:space="0" w:color="auto"/>
        <w:right w:val="none" w:sz="0" w:space="0" w:color="auto"/>
      </w:divBdr>
    </w:div>
    <w:div w:id="1123617090">
      <w:marLeft w:val="0"/>
      <w:marRight w:val="0"/>
      <w:marTop w:val="0"/>
      <w:marBottom w:val="0"/>
      <w:divBdr>
        <w:top w:val="none" w:sz="0" w:space="0" w:color="auto"/>
        <w:left w:val="none" w:sz="0" w:space="0" w:color="auto"/>
        <w:bottom w:val="none" w:sz="0" w:space="0" w:color="auto"/>
        <w:right w:val="none" w:sz="0" w:space="0" w:color="auto"/>
      </w:divBdr>
    </w:div>
    <w:div w:id="1123617091">
      <w:marLeft w:val="0"/>
      <w:marRight w:val="0"/>
      <w:marTop w:val="0"/>
      <w:marBottom w:val="0"/>
      <w:divBdr>
        <w:top w:val="none" w:sz="0" w:space="0" w:color="auto"/>
        <w:left w:val="none" w:sz="0" w:space="0" w:color="auto"/>
        <w:bottom w:val="none" w:sz="0" w:space="0" w:color="auto"/>
        <w:right w:val="none" w:sz="0" w:space="0" w:color="auto"/>
      </w:divBdr>
    </w:div>
    <w:div w:id="1237396005">
      <w:bodyDiv w:val="1"/>
      <w:marLeft w:val="0"/>
      <w:marRight w:val="0"/>
      <w:marTop w:val="0"/>
      <w:marBottom w:val="0"/>
      <w:divBdr>
        <w:top w:val="none" w:sz="0" w:space="0" w:color="auto"/>
        <w:left w:val="none" w:sz="0" w:space="0" w:color="auto"/>
        <w:bottom w:val="none" w:sz="0" w:space="0" w:color="auto"/>
        <w:right w:val="none" w:sz="0" w:space="0" w:color="auto"/>
      </w:divBdr>
    </w:div>
    <w:div w:id="1264336165">
      <w:bodyDiv w:val="1"/>
      <w:marLeft w:val="0"/>
      <w:marRight w:val="0"/>
      <w:marTop w:val="0"/>
      <w:marBottom w:val="0"/>
      <w:divBdr>
        <w:top w:val="none" w:sz="0" w:space="0" w:color="auto"/>
        <w:left w:val="none" w:sz="0" w:space="0" w:color="auto"/>
        <w:bottom w:val="none" w:sz="0" w:space="0" w:color="auto"/>
        <w:right w:val="none" w:sz="0" w:space="0" w:color="auto"/>
      </w:divBdr>
    </w:div>
    <w:div w:id="1362708598">
      <w:bodyDiv w:val="1"/>
      <w:marLeft w:val="0"/>
      <w:marRight w:val="0"/>
      <w:marTop w:val="0"/>
      <w:marBottom w:val="0"/>
      <w:divBdr>
        <w:top w:val="none" w:sz="0" w:space="0" w:color="auto"/>
        <w:left w:val="none" w:sz="0" w:space="0" w:color="auto"/>
        <w:bottom w:val="none" w:sz="0" w:space="0" w:color="auto"/>
        <w:right w:val="none" w:sz="0" w:space="0" w:color="auto"/>
      </w:divBdr>
    </w:div>
    <w:div w:id="1489394748">
      <w:bodyDiv w:val="1"/>
      <w:marLeft w:val="0"/>
      <w:marRight w:val="0"/>
      <w:marTop w:val="0"/>
      <w:marBottom w:val="0"/>
      <w:divBdr>
        <w:top w:val="none" w:sz="0" w:space="0" w:color="auto"/>
        <w:left w:val="none" w:sz="0" w:space="0" w:color="auto"/>
        <w:bottom w:val="none" w:sz="0" w:space="0" w:color="auto"/>
        <w:right w:val="none" w:sz="0" w:space="0" w:color="auto"/>
      </w:divBdr>
    </w:div>
    <w:div w:id="1493179951">
      <w:bodyDiv w:val="1"/>
      <w:marLeft w:val="0"/>
      <w:marRight w:val="0"/>
      <w:marTop w:val="0"/>
      <w:marBottom w:val="0"/>
      <w:divBdr>
        <w:top w:val="none" w:sz="0" w:space="0" w:color="auto"/>
        <w:left w:val="none" w:sz="0" w:space="0" w:color="auto"/>
        <w:bottom w:val="none" w:sz="0" w:space="0" w:color="auto"/>
        <w:right w:val="none" w:sz="0" w:space="0" w:color="auto"/>
      </w:divBdr>
    </w:div>
    <w:div w:id="1668440416">
      <w:bodyDiv w:val="1"/>
      <w:marLeft w:val="0"/>
      <w:marRight w:val="0"/>
      <w:marTop w:val="0"/>
      <w:marBottom w:val="0"/>
      <w:divBdr>
        <w:top w:val="none" w:sz="0" w:space="0" w:color="auto"/>
        <w:left w:val="none" w:sz="0" w:space="0" w:color="auto"/>
        <w:bottom w:val="none" w:sz="0" w:space="0" w:color="auto"/>
        <w:right w:val="none" w:sz="0" w:space="0" w:color="auto"/>
      </w:divBdr>
    </w:div>
    <w:div w:id="1707101690">
      <w:bodyDiv w:val="1"/>
      <w:marLeft w:val="0"/>
      <w:marRight w:val="0"/>
      <w:marTop w:val="0"/>
      <w:marBottom w:val="0"/>
      <w:divBdr>
        <w:top w:val="none" w:sz="0" w:space="0" w:color="auto"/>
        <w:left w:val="none" w:sz="0" w:space="0" w:color="auto"/>
        <w:bottom w:val="none" w:sz="0" w:space="0" w:color="auto"/>
        <w:right w:val="none" w:sz="0" w:space="0" w:color="auto"/>
      </w:divBdr>
    </w:div>
    <w:div w:id="1750931198">
      <w:bodyDiv w:val="1"/>
      <w:marLeft w:val="0"/>
      <w:marRight w:val="0"/>
      <w:marTop w:val="0"/>
      <w:marBottom w:val="0"/>
      <w:divBdr>
        <w:top w:val="none" w:sz="0" w:space="0" w:color="auto"/>
        <w:left w:val="none" w:sz="0" w:space="0" w:color="auto"/>
        <w:bottom w:val="none" w:sz="0" w:space="0" w:color="auto"/>
        <w:right w:val="none" w:sz="0" w:space="0" w:color="auto"/>
      </w:divBdr>
    </w:div>
    <w:div w:id="19786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A4DAE-7649-6D41-B55D-50C8B7A7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12893</Words>
  <Characters>73494</Characters>
  <Application>Microsoft Macintosh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Maternal Prenatal Community Violence Exposure and Risk of Wheeze in Urban Children</vt:lpstr>
    </vt:vector>
  </TitlesOfParts>
  <Company>Toshiba</Company>
  <LinksUpToDate>false</LinksUpToDate>
  <CharactersWithSpaces>86215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Maternal Prenatal Community Violence Exposure and Risk of Wheeze in Urban Children</dc:title>
  <dc:creator>mathilda</dc:creator>
  <cp:lastModifiedBy>Joel Schwartz</cp:lastModifiedBy>
  <cp:revision>3</cp:revision>
  <cp:lastPrinted>2015-02-11T21:16:00Z</cp:lastPrinted>
  <dcterms:created xsi:type="dcterms:W3CDTF">2015-02-20T15:17:00Z</dcterms:created>
  <dcterms:modified xsi:type="dcterms:W3CDTF">2015-02-20T21:53:00Z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